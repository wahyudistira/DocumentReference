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20" w:rsidRPr="006A752B" w:rsidRDefault="00691453" w:rsidP="006A752B">
      <w:pPr>
        <w:spacing w:before="60" w:after="60" w:line="240" w:lineRule="auto"/>
        <w:rPr>
          <w:rFonts w:ascii="Tahoma" w:hAnsi="Tahoma" w:cs="Tahoma"/>
          <w:b/>
          <w:sz w:val="24"/>
        </w:rPr>
      </w:pPr>
      <w:r w:rsidRPr="006A752B">
        <w:rPr>
          <w:rFonts w:ascii="Tahoma" w:hAnsi="Tahoma" w:cs="Tahoma"/>
          <w:b/>
          <w:sz w:val="24"/>
        </w:rPr>
        <w:t>TATA CARA DAN KONSEP PENGISIAN FSD</w:t>
      </w:r>
    </w:p>
    <w:p w:rsidR="005B2620" w:rsidRPr="006A752B" w:rsidRDefault="005B2620" w:rsidP="006A752B">
      <w:pPr>
        <w:pStyle w:val="ListParagraph1"/>
        <w:spacing w:before="60" w:after="60" w:line="240" w:lineRule="auto"/>
        <w:rPr>
          <w:rFonts w:ascii="Tahoma" w:hAnsi="Tahoma" w:cs="Tahoma"/>
        </w:rPr>
      </w:pPr>
    </w:p>
    <w:p w:rsidR="005B2620" w:rsidRPr="006A752B" w:rsidRDefault="00691453" w:rsidP="006A752B">
      <w:pPr>
        <w:pStyle w:val="ListParagraph1"/>
        <w:numPr>
          <w:ilvl w:val="0"/>
          <w:numId w:val="5"/>
        </w:numPr>
        <w:spacing w:before="60" w:after="60" w:line="240" w:lineRule="auto"/>
        <w:rPr>
          <w:rFonts w:ascii="Tahoma" w:hAnsi="Tahoma" w:cs="Tahoma"/>
        </w:rPr>
      </w:pPr>
      <w:r w:rsidRPr="006A752B">
        <w:rPr>
          <w:rFonts w:ascii="Tahoma" w:hAnsi="Tahoma" w:cs="Tahoma"/>
        </w:rPr>
        <w:t>FSD ini dibuat sesuai dengan kondisi terakhir pada aplikasi. Jika project yang dibuat adalah Change Request (CR), maka FSD wajib diupdate segala sesuatu yang berubah dari aplikasi kedalam dokumen ini.</w:t>
      </w:r>
    </w:p>
    <w:p w:rsidR="005B2620" w:rsidRPr="006A752B" w:rsidRDefault="00691453" w:rsidP="006A752B">
      <w:pPr>
        <w:pStyle w:val="ListParagraph1"/>
        <w:numPr>
          <w:ilvl w:val="0"/>
          <w:numId w:val="5"/>
        </w:numPr>
        <w:spacing w:before="60" w:after="60" w:line="240" w:lineRule="auto"/>
        <w:rPr>
          <w:rFonts w:ascii="Tahoma" w:hAnsi="Tahoma" w:cs="Tahoma"/>
        </w:rPr>
      </w:pPr>
      <w:r w:rsidRPr="006A752B">
        <w:rPr>
          <w:rFonts w:ascii="Tahoma" w:hAnsi="Tahoma" w:cs="Tahoma"/>
        </w:rPr>
        <w:t>Semua informasi yang dituliskan dalam FSD ini wajib dijelaskan secara detil dan tidak ambigu.</w:t>
      </w:r>
    </w:p>
    <w:p w:rsidR="005B2620" w:rsidRPr="006A752B" w:rsidRDefault="00691453" w:rsidP="006A752B">
      <w:pPr>
        <w:pStyle w:val="ListParagraph1"/>
        <w:numPr>
          <w:ilvl w:val="0"/>
          <w:numId w:val="5"/>
        </w:numPr>
        <w:spacing w:before="60" w:after="60" w:line="240" w:lineRule="auto"/>
        <w:rPr>
          <w:rFonts w:ascii="Tahoma" w:hAnsi="Tahoma" w:cs="Tahoma"/>
        </w:rPr>
      </w:pPr>
      <w:r w:rsidRPr="006A752B">
        <w:rPr>
          <w:rFonts w:ascii="Tahoma" w:hAnsi="Tahoma" w:cs="Tahoma"/>
        </w:rPr>
        <w:t>Semua informasi mengenai petunjuk pengisian harus dihapuskan</w:t>
      </w:r>
    </w:p>
    <w:p w:rsidR="005B2620" w:rsidRPr="006A752B" w:rsidRDefault="00691453" w:rsidP="006A752B">
      <w:pPr>
        <w:pStyle w:val="ListParagraph1"/>
        <w:numPr>
          <w:ilvl w:val="0"/>
          <w:numId w:val="5"/>
        </w:numPr>
        <w:spacing w:before="60" w:after="60" w:line="240" w:lineRule="auto"/>
        <w:rPr>
          <w:rFonts w:ascii="Tahoma" w:hAnsi="Tahoma" w:cs="Tahoma"/>
        </w:rPr>
      </w:pPr>
      <w:r w:rsidRPr="006A752B">
        <w:rPr>
          <w:rFonts w:ascii="Tahoma" w:hAnsi="Tahoma" w:cs="Tahoma"/>
        </w:rPr>
        <w:t>Pendekatan dari pembuatan FSD ini adalah Divide dan Conquer dalam artian setiap permintaan bisnis klien dipecah menjadi bagian-bagian terkecil. Oleh karenanya disarankan membuat sebuah dokumen Requirement Tracebility Matrix (RTM) seperti contoh dibawah ini terlebih dahulu untuk memudahkan dalam pengisian ataupun memahami proses bisnis aplikasi ini</w:t>
      </w:r>
    </w:p>
    <w:tbl>
      <w:tblPr>
        <w:tblW w:w="13896" w:type="dxa"/>
        <w:tblInd w:w="108" w:type="dxa"/>
        <w:tblLayout w:type="fixed"/>
        <w:tblLook w:val="0000" w:firstRow="0" w:lastRow="0" w:firstColumn="0" w:lastColumn="0" w:noHBand="0" w:noVBand="0"/>
      </w:tblPr>
      <w:tblGrid>
        <w:gridCol w:w="2358"/>
        <w:gridCol w:w="610"/>
        <w:gridCol w:w="2024"/>
        <w:gridCol w:w="607"/>
        <w:gridCol w:w="2484"/>
        <w:gridCol w:w="588"/>
        <w:gridCol w:w="1349"/>
        <w:gridCol w:w="611"/>
        <w:gridCol w:w="1298"/>
        <w:gridCol w:w="629"/>
        <w:gridCol w:w="1338"/>
      </w:tblGrid>
      <w:tr w:rsidR="005B2620" w:rsidRPr="006A752B">
        <w:trPr>
          <w:trHeight w:val="510"/>
        </w:trPr>
        <w:tc>
          <w:tcPr>
            <w:tcW w:w="2358" w:type="dxa"/>
            <w:tcBorders>
              <w:top w:val="single" w:sz="4" w:space="0" w:color="auto"/>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Client Requirement</w:t>
            </w:r>
          </w:p>
        </w:tc>
        <w:tc>
          <w:tcPr>
            <w:tcW w:w="610"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 ID</w:t>
            </w:r>
          </w:p>
        </w:tc>
        <w:tc>
          <w:tcPr>
            <w:tcW w:w="2024"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Business Requirement (BR)</w:t>
            </w:r>
          </w:p>
        </w:tc>
        <w:tc>
          <w:tcPr>
            <w:tcW w:w="607"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FR ID</w:t>
            </w:r>
          </w:p>
        </w:tc>
        <w:tc>
          <w:tcPr>
            <w:tcW w:w="2484"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Function Requirement</w:t>
            </w:r>
            <w:r w:rsidRPr="006A752B">
              <w:rPr>
                <w:rFonts w:ascii="Tahoma" w:eastAsia="Batang" w:hAnsi="Tahoma" w:cs="Tahoma"/>
              </w:rPr>
              <w:br/>
              <w:t>(FR)</w:t>
            </w:r>
          </w:p>
        </w:tc>
        <w:tc>
          <w:tcPr>
            <w:tcW w:w="588"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BF ID</w:t>
            </w:r>
          </w:p>
        </w:tc>
        <w:tc>
          <w:tcPr>
            <w:tcW w:w="1349"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Business Flow Global</w:t>
            </w:r>
            <w:r w:rsidRPr="006A752B">
              <w:rPr>
                <w:rFonts w:ascii="Tahoma" w:eastAsia="Batang" w:hAnsi="Tahoma" w:cs="Tahoma"/>
              </w:rPr>
              <w:br/>
              <w:t>(BF Global)</w:t>
            </w:r>
          </w:p>
        </w:tc>
        <w:tc>
          <w:tcPr>
            <w:tcW w:w="611"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BF ID</w:t>
            </w:r>
          </w:p>
        </w:tc>
        <w:tc>
          <w:tcPr>
            <w:tcW w:w="1298"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Business Flow Detail</w:t>
            </w:r>
            <w:r w:rsidRPr="006A752B">
              <w:rPr>
                <w:rFonts w:ascii="Tahoma" w:eastAsia="Batang" w:hAnsi="Tahoma" w:cs="Tahoma"/>
              </w:rPr>
              <w:br/>
              <w:t>(BF Detail)</w:t>
            </w:r>
          </w:p>
        </w:tc>
        <w:tc>
          <w:tcPr>
            <w:tcW w:w="629"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UC ID</w:t>
            </w:r>
          </w:p>
        </w:tc>
        <w:tc>
          <w:tcPr>
            <w:tcW w:w="1338" w:type="dxa"/>
            <w:tcBorders>
              <w:top w:val="single" w:sz="4" w:space="0" w:color="auto"/>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Use Case</w:t>
            </w:r>
            <w:r w:rsidRPr="006A752B">
              <w:rPr>
                <w:rFonts w:ascii="Tahoma" w:eastAsia="Batang" w:hAnsi="Tahoma" w:cs="Tahoma"/>
              </w:rPr>
              <w:br/>
              <w:t>(UC)</w:t>
            </w:r>
          </w:p>
        </w:tc>
      </w:tr>
      <w:tr w:rsidR="005B2620" w:rsidRPr="006A752B">
        <w:trPr>
          <w:trHeight w:val="255"/>
        </w:trPr>
        <w:tc>
          <w:tcPr>
            <w:tcW w:w="235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 xml:space="preserve">Membuat aplikasi </w:t>
            </w:r>
          </w:p>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 xml:space="preserve">yang mampu </w:t>
            </w:r>
          </w:p>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 xml:space="preserve">menghandle proses </w:t>
            </w:r>
          </w:p>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pembelian barang</w:t>
            </w:r>
          </w:p>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 xml:space="preserve">sampai dengan </w:t>
            </w:r>
          </w:p>
          <w:p w:rsidR="005B2620" w:rsidRPr="006A752B" w:rsidRDefault="00691453" w:rsidP="006A752B">
            <w:pPr>
              <w:spacing w:before="60" w:after="60" w:line="240" w:lineRule="auto"/>
              <w:rPr>
                <w:rFonts w:ascii="Tahoma" w:eastAsia="Batang" w:hAnsi="Tahoma" w:cs="Tahoma"/>
              </w:rPr>
            </w:pPr>
            <w:r w:rsidRPr="006A752B">
              <w:rPr>
                <w:rFonts w:ascii="Tahoma" w:eastAsia="Batang" w:hAnsi="Tahoma" w:cs="Tahoma"/>
              </w:rPr>
              <w:t xml:space="preserve">pembayaran ke </w:t>
            </w:r>
          </w:p>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customer</w:t>
            </w: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BR-1</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Purchase Request (PR)</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FR-1</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fitur untuk permintaan barang (Purchase Request)</w:t>
            </w:r>
          </w:p>
        </w:tc>
        <w:tc>
          <w:tcPr>
            <w:tcW w:w="58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w:t>
            </w:r>
          </w:p>
        </w:tc>
        <w:tc>
          <w:tcPr>
            <w:tcW w:w="1349"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PR-&gt;VS-&gt;PO-&gt;GR-&gt;IP</w:t>
            </w: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BF-1.1</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PR -&gt; PR Approval</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PR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UC-3</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 Approval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FR-2</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persetujuan permintaan barang</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UC-4</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 Approval - Revision</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UC-5</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 Approval - Cancel</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BR-2</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Vendor Selection (VS)</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FR-3</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rencana pembelian</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BF-1.2</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Planing - VS</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UC-6</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VS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UC-7</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VS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UC-8</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VS - Edit</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UC-9</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VS - Cancel</w:t>
            </w:r>
          </w:p>
        </w:tc>
      </w:tr>
      <w:tr w:rsidR="005B2620" w:rsidRPr="006A752B">
        <w:trPr>
          <w:trHeight w:val="76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FR-4</w:t>
            </w:r>
          </w:p>
        </w:tc>
        <w:tc>
          <w:tcPr>
            <w:tcW w:w="2484"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penyeleksian vendor (Vendor Selection)</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UC-10</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VS - Bidding</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BR-3</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Purchase Order (PO)</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FR-5</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fitur pembelian barang (Purchase Order)</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BF-1.3</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PO -&gt; PO Approval</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UC-11</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UC-12</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FR-6</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persetujuan pembelian barang</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UC-13</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Approval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UC-14</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Approval - Revision</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UC-15</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Approval - Cancel</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BR-4</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Good Receive (GR)</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FR-7</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penerimaan barang (Good Receive)</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BF-1.4</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-&gt; GR</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UC-16</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GR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UC-17</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GR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BR-5</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Invoice Payment (IP)</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FR-8</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pembayaran tagihan (Invoice Payment)</w:t>
            </w: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BF-1.5</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PO -&gt; GR -&gt; Invoice</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UC-18</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IP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UC-19</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IP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UC-20</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IP - Edit</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UC-21</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IP - Cancel</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BR-6</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Membuat module Master</w:t>
            </w:r>
          </w:p>
        </w:tc>
        <w:tc>
          <w:tcPr>
            <w:tcW w:w="607"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FR-9</w:t>
            </w:r>
          </w:p>
        </w:tc>
        <w:tc>
          <w:tcPr>
            <w:tcW w:w="248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penyimpanan data barang, supplier dll</w:t>
            </w:r>
          </w:p>
        </w:tc>
        <w:tc>
          <w:tcPr>
            <w:tcW w:w="58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349"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11"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29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UC-22</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Master - View</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UC-23</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Master - Create</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w:t>
            </w:r>
            <w:r w:rsidRPr="006A752B">
              <w:rPr>
                <w:rFonts w:ascii="Tahoma" w:hAnsi="Tahoma" w:cs="Tahoma"/>
              </w:rPr>
              <w:lastRenderedPageBreak/>
              <w:t>24</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lastRenderedPageBreak/>
              <w:t xml:space="preserve">Master - </w:t>
            </w:r>
            <w:r w:rsidRPr="006A752B">
              <w:rPr>
                <w:rFonts w:ascii="Tahoma" w:hAnsi="Tahoma" w:cs="Tahoma"/>
              </w:rPr>
              <w:lastRenderedPageBreak/>
              <w:t>Edit</w:t>
            </w:r>
          </w:p>
        </w:tc>
      </w:tr>
      <w:tr w:rsidR="005B2620" w:rsidRPr="006A752B">
        <w:trPr>
          <w:trHeight w:val="25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48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58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349"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1"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129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UC-25</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Master - Delete</w:t>
            </w:r>
          </w:p>
        </w:tc>
      </w:tr>
      <w:tr w:rsidR="005B2620" w:rsidRPr="006A752B">
        <w:trPr>
          <w:trHeight w:val="510"/>
        </w:trPr>
        <w:tc>
          <w:tcPr>
            <w:tcW w:w="2358"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Membuat aplikasi </w:t>
            </w:r>
          </w:p>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yang mampu menampilkan laporan </w:t>
            </w:r>
          </w:p>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dari aktifitas pembelian termasuk didalamnya status dan jumlah </w:t>
            </w:r>
          </w:p>
          <w:p w:rsidR="005B2620" w:rsidRPr="006A752B" w:rsidRDefault="00691453" w:rsidP="006A752B">
            <w:pPr>
              <w:spacing w:before="60" w:after="60" w:line="240" w:lineRule="auto"/>
              <w:rPr>
                <w:rFonts w:ascii="Tahoma" w:hAnsi="Tahoma" w:cs="Tahoma"/>
              </w:rPr>
            </w:pPr>
            <w:r w:rsidRPr="006A752B">
              <w:rPr>
                <w:rFonts w:ascii="Tahoma" w:hAnsi="Tahoma" w:cs="Tahoma"/>
              </w:rPr>
              <w:t>harganya</w:t>
            </w:r>
          </w:p>
        </w:tc>
        <w:tc>
          <w:tcPr>
            <w:tcW w:w="610"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eastAsia="Batang" w:hAnsi="Tahoma" w:cs="Tahoma"/>
              </w:rPr>
              <w:t>BR-7</w:t>
            </w:r>
          </w:p>
        </w:tc>
        <w:tc>
          <w:tcPr>
            <w:tcW w:w="2024" w:type="dxa"/>
            <w:vMerge w:val="restart"/>
            <w:tcBorders>
              <w:top w:val="nil"/>
              <w:left w:val="single" w:sz="4" w:space="0" w:color="auto"/>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Reporting</w:t>
            </w:r>
          </w:p>
        </w:tc>
        <w:tc>
          <w:tcPr>
            <w:tcW w:w="607"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FR-10</w:t>
            </w:r>
          </w:p>
        </w:tc>
        <w:tc>
          <w:tcPr>
            <w:tcW w:w="2484"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report Purchase Request</w:t>
            </w:r>
          </w:p>
        </w:tc>
        <w:tc>
          <w:tcPr>
            <w:tcW w:w="58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34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11"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29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UC-26</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Report PR</w:t>
            </w:r>
          </w:p>
        </w:tc>
      </w:tr>
      <w:tr w:rsidR="005B2620" w:rsidRPr="006A752B">
        <w:trPr>
          <w:trHeight w:val="76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FR-11</w:t>
            </w:r>
          </w:p>
        </w:tc>
        <w:tc>
          <w:tcPr>
            <w:tcW w:w="2484"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report Purchase Request vs Purchase Order</w:t>
            </w:r>
          </w:p>
        </w:tc>
        <w:tc>
          <w:tcPr>
            <w:tcW w:w="58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34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11"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29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UC-27</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Report PR vs PO</w:t>
            </w:r>
          </w:p>
        </w:tc>
      </w:tr>
      <w:tr w:rsidR="005B2620" w:rsidRPr="006A752B">
        <w:trPr>
          <w:trHeight w:val="76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FR-12</w:t>
            </w:r>
          </w:p>
        </w:tc>
        <w:tc>
          <w:tcPr>
            <w:tcW w:w="2484"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report Purchase Order vs Good Receive</w:t>
            </w:r>
          </w:p>
        </w:tc>
        <w:tc>
          <w:tcPr>
            <w:tcW w:w="58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34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11"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29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UC-28</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Report PO vs GR</w:t>
            </w:r>
          </w:p>
        </w:tc>
      </w:tr>
      <w:tr w:rsidR="005B2620" w:rsidRPr="006A752B">
        <w:trPr>
          <w:trHeight w:val="765"/>
        </w:trPr>
        <w:tc>
          <w:tcPr>
            <w:tcW w:w="2358"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10"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2024" w:type="dxa"/>
            <w:vMerge/>
            <w:tcBorders>
              <w:top w:val="nil"/>
              <w:left w:val="single" w:sz="4" w:space="0" w:color="auto"/>
              <w:bottom w:val="single" w:sz="4" w:space="0" w:color="auto"/>
              <w:right w:val="single" w:sz="4" w:space="0" w:color="auto"/>
            </w:tcBorders>
            <w:vAlign w:val="center"/>
          </w:tcPr>
          <w:p w:rsidR="005B2620" w:rsidRPr="006A752B" w:rsidRDefault="005B2620" w:rsidP="006A752B">
            <w:pPr>
              <w:spacing w:before="60" w:after="60" w:line="240" w:lineRule="auto"/>
              <w:rPr>
                <w:rFonts w:ascii="Tahoma" w:hAnsi="Tahoma" w:cs="Tahoma"/>
              </w:rPr>
            </w:pPr>
          </w:p>
        </w:tc>
        <w:tc>
          <w:tcPr>
            <w:tcW w:w="607"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FR-13</w:t>
            </w:r>
          </w:p>
        </w:tc>
        <w:tc>
          <w:tcPr>
            <w:tcW w:w="2484"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Membuat fitur report Purchase Order vs Invoice Payment</w:t>
            </w:r>
          </w:p>
        </w:tc>
        <w:tc>
          <w:tcPr>
            <w:tcW w:w="58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34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11"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w:t>
            </w:r>
          </w:p>
        </w:tc>
        <w:tc>
          <w:tcPr>
            <w:tcW w:w="129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w:t>
            </w:r>
          </w:p>
        </w:tc>
        <w:tc>
          <w:tcPr>
            <w:tcW w:w="629"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UC-29</w:t>
            </w:r>
          </w:p>
        </w:tc>
        <w:tc>
          <w:tcPr>
            <w:tcW w:w="1338" w:type="dxa"/>
            <w:tcBorders>
              <w:top w:val="nil"/>
              <w:left w:val="nil"/>
              <w:bottom w:val="single" w:sz="4" w:space="0" w:color="auto"/>
              <w:right w:val="single" w:sz="4" w:space="0" w:color="auto"/>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Report PO vs GR vs IP</w:t>
            </w:r>
          </w:p>
        </w:tc>
      </w:tr>
    </w:tbl>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691453" w:rsidP="006A752B">
      <w:pPr>
        <w:tabs>
          <w:tab w:val="left" w:pos="6480"/>
        </w:tabs>
        <w:spacing w:before="60" w:after="60" w:line="240" w:lineRule="auto"/>
        <w:rPr>
          <w:rFonts w:ascii="Tahoma" w:hAnsi="Tahoma" w:cs="Tahoma"/>
          <w:b/>
          <w:sz w:val="40"/>
          <w:szCs w:val="40"/>
        </w:rPr>
      </w:pPr>
      <w:r w:rsidRPr="006A752B">
        <w:rPr>
          <w:rFonts w:ascii="Tahoma" w:hAnsi="Tahoma" w:cs="Tahoma"/>
          <w:b/>
          <w:sz w:val="40"/>
          <w:szCs w:val="40"/>
        </w:rPr>
        <w:tab/>
      </w: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2E1CFF" w:rsidRPr="006A752B" w:rsidRDefault="002E1CFF" w:rsidP="006A752B">
      <w:pPr>
        <w:spacing w:before="60" w:after="60" w:line="240" w:lineRule="auto"/>
        <w:rPr>
          <w:rFonts w:ascii="Tahoma" w:hAnsi="Tahoma" w:cs="Tahoma"/>
          <w:b/>
          <w:sz w:val="40"/>
          <w:szCs w:val="40"/>
        </w:rPr>
        <w:sectPr w:rsidR="002E1CFF" w:rsidRPr="006A752B" w:rsidSect="002E1CFF">
          <w:pgSz w:w="15840" w:h="12240" w:orient="landscape"/>
          <w:pgMar w:top="1440" w:right="1080" w:bottom="1440" w:left="1080" w:header="720" w:footer="720" w:gutter="0"/>
          <w:cols w:space="720"/>
          <w:titlePg/>
          <w:docGrid w:linePitch="272"/>
        </w:sect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972CD0" w:rsidRDefault="00972CD0" w:rsidP="006A752B">
      <w:pPr>
        <w:spacing w:before="60" w:after="60" w:line="240" w:lineRule="auto"/>
        <w:rPr>
          <w:rFonts w:ascii="Tahoma" w:hAnsi="Tahoma" w:cs="Tahoma"/>
          <w:b/>
          <w:sz w:val="40"/>
          <w:szCs w:val="40"/>
        </w:rPr>
      </w:pPr>
    </w:p>
    <w:p w:rsidR="005B2620" w:rsidRPr="006A752B" w:rsidRDefault="00691453" w:rsidP="006A752B">
      <w:pPr>
        <w:spacing w:before="60" w:after="60" w:line="240" w:lineRule="auto"/>
        <w:rPr>
          <w:rFonts w:ascii="Tahoma" w:hAnsi="Tahoma" w:cs="Tahoma"/>
          <w:b/>
          <w:sz w:val="40"/>
          <w:szCs w:val="40"/>
        </w:rPr>
      </w:pPr>
      <w:r w:rsidRPr="006A752B">
        <w:rPr>
          <w:rFonts w:ascii="Tahoma" w:hAnsi="Tahoma" w:cs="Tahoma"/>
          <w:b/>
          <w:sz w:val="40"/>
          <w:szCs w:val="40"/>
        </w:rPr>
        <w:t>FUNCTIONAL SPECIFICATION DOCUMENT</w:t>
      </w:r>
    </w:p>
    <w:p w:rsidR="005B2620" w:rsidRPr="006A752B" w:rsidRDefault="00691453" w:rsidP="006A752B">
      <w:pPr>
        <w:spacing w:before="60" w:after="60" w:line="240" w:lineRule="auto"/>
        <w:rPr>
          <w:rFonts w:ascii="Tahoma" w:hAnsi="Tahoma" w:cs="Tahoma"/>
          <w:b/>
          <w:sz w:val="40"/>
          <w:szCs w:val="40"/>
        </w:rPr>
      </w:pPr>
      <w:r w:rsidRPr="006A752B">
        <w:rPr>
          <w:rFonts w:ascii="Tahoma" w:hAnsi="Tahoma" w:cs="Tahoma"/>
          <w:b/>
          <w:sz w:val="40"/>
          <w:szCs w:val="40"/>
        </w:rPr>
        <w:t>&lt;project_title&gt;</w:t>
      </w:r>
    </w:p>
    <w:p w:rsidR="005B2620" w:rsidRPr="006A752B" w:rsidRDefault="005B2620" w:rsidP="006A752B">
      <w:pPr>
        <w:spacing w:before="60" w:after="60" w:line="240" w:lineRule="auto"/>
        <w:rPr>
          <w:rFonts w:ascii="Tahoma" w:hAnsi="Tahoma" w:cs="Tahoma"/>
          <w:b/>
          <w:sz w:val="28"/>
          <w:szCs w:val="28"/>
        </w:rPr>
      </w:pPr>
    </w:p>
    <w:p w:rsidR="005B2620" w:rsidRPr="006A752B" w:rsidRDefault="00691453" w:rsidP="006A752B">
      <w:pPr>
        <w:spacing w:before="60" w:after="60" w:line="240" w:lineRule="auto"/>
        <w:rPr>
          <w:rFonts w:ascii="Tahoma" w:hAnsi="Tahoma" w:cs="Tahoma"/>
          <w:b/>
          <w:sz w:val="40"/>
          <w:szCs w:val="40"/>
        </w:rPr>
      </w:pPr>
      <w:r w:rsidRPr="006A752B">
        <w:rPr>
          <w:rFonts w:ascii="Tahoma" w:hAnsi="Tahoma" w:cs="Tahoma"/>
          <w:b/>
          <w:sz w:val="28"/>
          <w:szCs w:val="28"/>
        </w:rPr>
        <w:t>Version 1.00</w:t>
      </w: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b/>
          <w:sz w:val="40"/>
          <w:szCs w:val="40"/>
        </w:rPr>
      </w:pPr>
    </w:p>
    <w:p w:rsidR="005B2620" w:rsidRPr="006A752B" w:rsidRDefault="005B2620" w:rsidP="006A752B">
      <w:pPr>
        <w:spacing w:before="60" w:after="60" w:line="240" w:lineRule="auto"/>
        <w:rPr>
          <w:rFonts w:ascii="Tahoma" w:hAnsi="Tahoma" w:cs="Tahoma"/>
        </w:rPr>
      </w:pPr>
    </w:p>
    <w:p w:rsidR="002E1CFF" w:rsidRPr="006A752B" w:rsidRDefault="002E1CFF" w:rsidP="006A752B">
      <w:pPr>
        <w:spacing w:before="60" w:after="60" w:line="240" w:lineRule="auto"/>
        <w:rPr>
          <w:rFonts w:ascii="Tahoma" w:hAnsi="Tahoma" w:cs="Tahoma"/>
          <w:b/>
        </w:rPr>
      </w:pPr>
    </w:p>
    <w:p w:rsidR="002E1CFF" w:rsidRPr="006A752B" w:rsidRDefault="002E1CFF" w:rsidP="006A752B">
      <w:pPr>
        <w:spacing w:before="60" w:after="60" w:line="240" w:lineRule="auto"/>
        <w:rPr>
          <w:rFonts w:ascii="Tahoma" w:hAnsi="Tahoma" w:cs="Tahoma"/>
          <w:b/>
        </w:rPr>
      </w:pPr>
    </w:p>
    <w:p w:rsidR="002E1CFF" w:rsidRPr="006A752B" w:rsidRDefault="002E1CFF" w:rsidP="006A752B">
      <w:pPr>
        <w:spacing w:before="60" w:after="60" w:line="240" w:lineRule="auto"/>
        <w:rPr>
          <w:rFonts w:ascii="Tahoma" w:hAnsi="Tahoma" w:cs="Tahoma"/>
          <w:b/>
        </w:rPr>
      </w:pPr>
    </w:p>
    <w:p w:rsidR="005B2620" w:rsidRPr="006A752B" w:rsidRDefault="00691453" w:rsidP="006A752B">
      <w:pPr>
        <w:spacing w:before="60" w:after="60" w:line="240" w:lineRule="auto"/>
        <w:rPr>
          <w:rFonts w:ascii="Tahoma" w:hAnsi="Tahoma" w:cs="Tahoma"/>
          <w:b/>
        </w:rPr>
      </w:pPr>
      <w:r w:rsidRPr="006A752B">
        <w:rPr>
          <w:rFonts w:ascii="Tahoma" w:hAnsi="Tahoma" w:cs="Tahoma"/>
          <w:b/>
        </w:rPr>
        <w:t>COPYRIGHT NOTICE</w:t>
      </w:r>
    </w:p>
    <w:p w:rsidR="005B2620" w:rsidRPr="006A752B" w:rsidRDefault="005B2620" w:rsidP="006A752B">
      <w:pPr>
        <w:spacing w:before="60" w:after="60" w:line="240" w:lineRule="auto"/>
        <w:rPr>
          <w:del w:id="0" w:author="00067675" w:date="2014-09-17T09:58:00Z"/>
          <w:rFonts w:ascii="Tahoma" w:hAnsi="Tahoma" w:cs="Tahoma"/>
          <w:b/>
          <w:i/>
          <w:sz w:val="16"/>
          <w:szCs w:val="16"/>
        </w:rPr>
      </w:pPr>
    </w:p>
    <w:p w:rsidR="005B2620" w:rsidRPr="006A752B" w:rsidRDefault="00691453" w:rsidP="006A752B">
      <w:pPr>
        <w:spacing w:before="60" w:after="60" w:line="240" w:lineRule="auto"/>
        <w:rPr>
          <w:rFonts w:ascii="Tahoma" w:hAnsi="Tahoma" w:cs="Tahoma"/>
        </w:rPr>
      </w:pPr>
      <w:r w:rsidRPr="006A752B">
        <w:rPr>
          <w:rFonts w:ascii="Tahoma" w:hAnsi="Tahoma" w:cs="Tahoma"/>
          <w:b/>
        </w:rPr>
        <w:t xml:space="preserve">Copyright </w:t>
      </w:r>
      <w:r w:rsidRPr="006A752B">
        <w:rPr>
          <w:rFonts w:ascii="Tahoma" w:hAnsi="Tahoma" w:cs="Tahoma"/>
          <w:b/>
        </w:rPr>
        <w:sym w:font="Courier New" w:char="F0E3"/>
      </w:r>
      <w:r w:rsidRPr="006A752B">
        <w:rPr>
          <w:rFonts w:ascii="Tahoma" w:hAnsi="Tahoma" w:cs="Tahoma"/>
          <w:b/>
        </w:rPr>
        <w:t xml:space="preserve"> (2014) by PT. Code Development Indonesia</w:t>
      </w:r>
    </w:p>
    <w:p w:rsidR="005B2620" w:rsidRPr="006A752B" w:rsidRDefault="005B2620" w:rsidP="006A752B">
      <w:pPr>
        <w:spacing w:before="60" w:after="60" w:line="240" w:lineRule="auto"/>
        <w:ind w:left="162"/>
        <w:rPr>
          <w:rFonts w:ascii="Tahoma" w:hAnsi="Tahoma" w:cs="Tahoma"/>
        </w:rPr>
      </w:pPr>
    </w:p>
    <w:p w:rsidR="005B2620" w:rsidRPr="006A752B" w:rsidRDefault="00691453" w:rsidP="006A752B">
      <w:pPr>
        <w:pStyle w:val="BlockText"/>
        <w:spacing w:before="60" w:after="60" w:line="240" w:lineRule="auto"/>
        <w:jc w:val="left"/>
        <w:rPr>
          <w:rFonts w:ascii="Tahoma" w:hAnsi="Tahoma" w:cs="Tahoma"/>
          <w:sz w:val="20"/>
        </w:rPr>
      </w:pPr>
      <w:r w:rsidRPr="006A752B">
        <w:rPr>
          <w:rFonts w:ascii="Tahoma" w:hAnsi="Tahoma" w:cs="Tahoma"/>
          <w:sz w:val="20"/>
        </w:rPr>
        <w:t>All rights reserved. This material is confidential and proprietary to PT. Code Development Indonesia and no part of this material should be reproduced, published in any form by any means, electronic or mechanical including photocopy or any information storage or retrieval system nor should the material be disclosed to third parties without the express written authorization of PT. Code Development Indonesia.</w:t>
      </w:r>
    </w:p>
    <w:p w:rsidR="005B2620" w:rsidRPr="006A752B" w:rsidRDefault="005B2620" w:rsidP="006A752B">
      <w:pPr>
        <w:spacing w:before="60" w:after="60" w:line="240" w:lineRule="auto"/>
        <w:rPr>
          <w:rFonts w:ascii="Tahoma" w:hAnsi="Tahoma" w:cs="Tahoma"/>
        </w:rPr>
      </w:pPr>
    </w:p>
    <w:p w:rsidR="002E1CFF" w:rsidRPr="006A752B" w:rsidRDefault="002E1CFF" w:rsidP="006A752B">
      <w:pPr>
        <w:spacing w:before="60" w:after="60"/>
        <w:rPr>
          <w:rFonts w:ascii="Tahoma" w:hAnsi="Tahoma" w:cs="Tahoma"/>
          <w:iCs/>
        </w:rPr>
      </w:pPr>
      <w:r w:rsidRPr="006A752B">
        <w:rPr>
          <w:rFonts w:ascii="Tahoma" w:hAnsi="Tahoma" w:cs="Tahoma"/>
          <w:i/>
        </w:rPr>
        <w:br w:type="page"/>
      </w:r>
    </w:p>
    <w:p w:rsidR="005B2620" w:rsidRDefault="00691453" w:rsidP="006A752B">
      <w:pPr>
        <w:pStyle w:val="BodyText"/>
        <w:spacing w:before="60" w:after="60" w:line="240" w:lineRule="auto"/>
        <w:rPr>
          <w:rFonts w:ascii="Tahoma" w:hAnsi="Tahoma" w:cs="Tahoma"/>
          <w:i w:val="0"/>
          <w:color w:val="auto"/>
        </w:rPr>
      </w:pPr>
      <w:r w:rsidRPr="006A752B">
        <w:rPr>
          <w:rFonts w:ascii="Tahoma" w:hAnsi="Tahoma" w:cs="Tahoma"/>
          <w:i w:val="0"/>
          <w:color w:val="auto"/>
        </w:rPr>
        <w:t>Functional Specification Document versi 2.00 ini dirilis untuk project …, PT. Code Development Indonesia (Code.id), efekif dari tanggal …..</w:t>
      </w:r>
    </w:p>
    <w:p w:rsidR="009539BB" w:rsidRDefault="009539BB" w:rsidP="006A752B">
      <w:pPr>
        <w:pStyle w:val="BodyText"/>
        <w:spacing w:before="60" w:after="60" w:line="240" w:lineRule="auto"/>
        <w:rPr>
          <w:rFonts w:ascii="Tahoma" w:hAnsi="Tahoma" w:cs="Tahoma"/>
          <w:i w:val="0"/>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5539"/>
        <w:gridCol w:w="2407"/>
      </w:tblGrid>
      <w:tr w:rsidR="009539BB" w:rsidRPr="006A752B" w:rsidTr="009539BB">
        <w:trPr>
          <w:trHeight w:val="947"/>
        </w:trPr>
        <w:tc>
          <w:tcPr>
            <w:tcW w:w="851"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 xml:space="preserve">Prepared by </w:t>
            </w:r>
          </w:p>
        </w:tc>
        <w:tc>
          <w:tcPr>
            <w:tcW w:w="2892"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Herru Purnomo</w:t>
            </w:r>
          </w:p>
        </w:tc>
        <w:tc>
          <w:tcPr>
            <w:tcW w:w="1257"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 xml:space="preserve">Date: </w:t>
            </w:r>
            <w:r w:rsidRPr="006A752B">
              <w:rPr>
                <w:rFonts w:ascii="Tahoma" w:hAnsi="Tahoma" w:cs="Tahoma"/>
                <w:i w:val="0"/>
                <w:iCs w:val="0"/>
                <w:color w:val="auto"/>
              </w:rPr>
              <w:fldChar w:fldCharType="begin"/>
            </w:r>
            <w:r w:rsidRPr="006A752B">
              <w:rPr>
                <w:rFonts w:ascii="Tahoma" w:hAnsi="Tahoma" w:cs="Tahoma"/>
                <w:i w:val="0"/>
                <w:iCs w:val="0"/>
                <w:color w:val="auto"/>
              </w:rPr>
              <w:instrText xml:space="preserve"> CREATEDATE  \@ "dd-MMM-yyyy"  \* MERGEFORMAT </w:instrText>
            </w:r>
            <w:r w:rsidRPr="006A752B">
              <w:rPr>
                <w:rFonts w:ascii="Tahoma" w:hAnsi="Tahoma" w:cs="Tahoma"/>
                <w:i w:val="0"/>
                <w:iCs w:val="0"/>
                <w:color w:val="auto"/>
              </w:rPr>
              <w:fldChar w:fldCharType="separate"/>
            </w:r>
            <w:r w:rsidRPr="006A752B">
              <w:rPr>
                <w:rFonts w:ascii="Tahoma" w:hAnsi="Tahoma" w:cs="Tahoma"/>
                <w:i w:val="0"/>
                <w:iCs w:val="0"/>
                <w:color w:val="auto"/>
              </w:rPr>
              <w:t>11-Sep-2015</w:t>
            </w:r>
            <w:r w:rsidRPr="006A752B">
              <w:rPr>
                <w:rFonts w:ascii="Tahoma" w:hAnsi="Tahoma" w:cs="Tahoma"/>
                <w:i w:val="0"/>
                <w:iCs w:val="0"/>
                <w:color w:val="auto"/>
              </w:rPr>
              <w:fldChar w:fldCharType="end"/>
            </w:r>
          </w:p>
        </w:tc>
      </w:tr>
      <w:tr w:rsidR="009539BB" w:rsidRPr="006A752B" w:rsidTr="009539BB">
        <w:tc>
          <w:tcPr>
            <w:tcW w:w="851"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Kontributor</w:t>
            </w:r>
          </w:p>
        </w:tc>
        <w:tc>
          <w:tcPr>
            <w:tcW w:w="2892"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Martina, Herru, Breman, Adi, Yosephine, Fauzil</w:t>
            </w:r>
          </w:p>
        </w:tc>
        <w:tc>
          <w:tcPr>
            <w:tcW w:w="1257" w:type="pct"/>
          </w:tcPr>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p>
          <w:p w:rsidR="009539BB" w:rsidRPr="006A752B" w:rsidRDefault="009539BB" w:rsidP="001D7AF2">
            <w:pPr>
              <w:pStyle w:val="BodyText"/>
              <w:spacing w:before="60" w:after="60" w:line="240" w:lineRule="auto"/>
              <w:rPr>
                <w:rFonts w:ascii="Tahoma" w:hAnsi="Tahoma" w:cs="Tahoma"/>
                <w:i w:val="0"/>
                <w:iCs w:val="0"/>
                <w:color w:val="auto"/>
              </w:rPr>
            </w:pPr>
            <w:r w:rsidRPr="006A752B">
              <w:rPr>
                <w:rFonts w:ascii="Tahoma" w:hAnsi="Tahoma" w:cs="Tahoma"/>
                <w:i w:val="0"/>
                <w:iCs w:val="0"/>
                <w:color w:val="auto"/>
              </w:rPr>
              <w:t>Date:</w:t>
            </w:r>
          </w:p>
        </w:tc>
      </w:tr>
    </w:tbl>
    <w:p w:rsidR="009539BB" w:rsidRPr="006A752B" w:rsidRDefault="009539BB" w:rsidP="006A752B">
      <w:pPr>
        <w:pStyle w:val="BodyText"/>
        <w:spacing w:before="60" w:after="60" w:line="240" w:lineRule="auto"/>
        <w:rPr>
          <w:rFonts w:ascii="Tahoma" w:hAnsi="Tahoma" w:cs="Tahoma"/>
          <w:i w:val="0"/>
          <w:color w:val="auto"/>
        </w:rPr>
      </w:pPr>
    </w:p>
    <w:p w:rsidR="005B2620" w:rsidRPr="006A752B" w:rsidRDefault="005B2620" w:rsidP="006A752B">
      <w:pPr>
        <w:pStyle w:val="BodyText"/>
        <w:spacing w:before="60" w:after="60" w:line="240" w:lineRule="auto"/>
        <w:rPr>
          <w:rFonts w:ascii="Tahoma" w:hAnsi="Tahoma" w:cs="Tahoma"/>
        </w:rPr>
      </w:pPr>
    </w:p>
    <w:p w:rsidR="005B2620" w:rsidRPr="006A752B" w:rsidRDefault="005B2620" w:rsidP="006A752B">
      <w:pPr>
        <w:pStyle w:val="BodyText"/>
        <w:spacing w:before="60" w:after="60" w:line="240" w:lineRule="auto"/>
        <w:ind w:left="2160" w:firstLine="720"/>
        <w:rPr>
          <w:rFonts w:ascii="Tahoma" w:hAnsi="Tahoma" w:cs="Tahoma"/>
          <w:b/>
          <w:bCs/>
          <w:sz w:val="28"/>
          <w:szCs w:val="24"/>
        </w:rPr>
      </w:pPr>
      <w:bookmarkStart w:id="1" w:name="_GoBack"/>
      <w:bookmarkEnd w:id="1"/>
    </w:p>
    <w:p w:rsidR="005B2620" w:rsidRPr="006A752B" w:rsidRDefault="005B2620" w:rsidP="006A752B">
      <w:pPr>
        <w:pStyle w:val="BodyText"/>
        <w:spacing w:before="60" w:after="60" w:line="240" w:lineRule="auto"/>
        <w:ind w:left="2160" w:firstLine="720"/>
        <w:rPr>
          <w:rFonts w:ascii="Tahoma" w:hAnsi="Tahoma" w:cs="Tahoma"/>
          <w:b/>
          <w:bCs/>
          <w:sz w:val="28"/>
          <w:szCs w:val="24"/>
        </w:rPr>
      </w:pPr>
    </w:p>
    <w:p w:rsidR="005B2620" w:rsidRPr="006A752B" w:rsidRDefault="00691453" w:rsidP="006A752B">
      <w:pPr>
        <w:spacing w:before="60" w:after="60" w:line="240" w:lineRule="auto"/>
        <w:ind w:left="2160" w:firstLine="720"/>
        <w:rPr>
          <w:rFonts w:ascii="Tahoma" w:hAnsi="Tahoma" w:cs="Tahoma"/>
          <w:b/>
          <w:bCs/>
          <w:i/>
          <w:iCs/>
          <w:sz w:val="28"/>
          <w:szCs w:val="24"/>
        </w:rPr>
      </w:pPr>
      <w:r w:rsidRPr="006A752B">
        <w:rPr>
          <w:rFonts w:ascii="Tahoma" w:hAnsi="Tahoma" w:cs="Tahoma"/>
          <w:b/>
          <w:bCs/>
          <w:sz w:val="28"/>
          <w:szCs w:val="24"/>
        </w:rPr>
        <w:t>REVISION HISTORY</w:t>
      </w:r>
    </w:p>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1810"/>
        <w:gridCol w:w="1025"/>
        <w:gridCol w:w="2306"/>
        <w:gridCol w:w="1013"/>
        <w:gridCol w:w="1680"/>
      </w:tblGrid>
      <w:tr w:rsidR="005B2620" w:rsidRPr="006A752B" w:rsidTr="002E1CFF">
        <w:trPr>
          <w:cantSplit/>
        </w:trPr>
        <w:tc>
          <w:tcPr>
            <w:tcW w:w="1742"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Revision  No.</w:t>
            </w:r>
          </w:p>
        </w:tc>
        <w:tc>
          <w:tcPr>
            <w:tcW w:w="1810"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Revision Date</w:t>
            </w:r>
          </w:p>
        </w:tc>
        <w:tc>
          <w:tcPr>
            <w:tcW w:w="1025"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Author</w:t>
            </w:r>
          </w:p>
        </w:tc>
        <w:tc>
          <w:tcPr>
            <w:tcW w:w="2306"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Sections Changed</w:t>
            </w:r>
          </w:p>
        </w:tc>
        <w:tc>
          <w:tcPr>
            <w:tcW w:w="1013"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Page #</w:t>
            </w:r>
          </w:p>
        </w:tc>
        <w:tc>
          <w:tcPr>
            <w:tcW w:w="1680" w:type="dxa"/>
          </w:tcPr>
          <w:p w:rsidR="005B2620" w:rsidRPr="006A752B" w:rsidRDefault="00691453" w:rsidP="006A752B">
            <w:pPr>
              <w:spacing w:before="60" w:after="60" w:line="240" w:lineRule="auto"/>
              <w:rPr>
                <w:rFonts w:ascii="Tahoma" w:eastAsia="Batang" w:hAnsi="Tahoma" w:cs="Tahoma"/>
                <w:b/>
              </w:rPr>
            </w:pPr>
            <w:r w:rsidRPr="006A752B">
              <w:rPr>
                <w:rFonts w:ascii="Tahoma" w:eastAsia="Batang" w:hAnsi="Tahoma" w:cs="Tahoma"/>
                <w:b/>
              </w:rPr>
              <w:t>Descriptions</w:t>
            </w:r>
          </w:p>
        </w:tc>
      </w:tr>
      <w:tr w:rsidR="005B2620" w:rsidRPr="006A752B" w:rsidTr="002E1CFF">
        <w:trPr>
          <w:cantSplit/>
        </w:trPr>
        <w:tc>
          <w:tcPr>
            <w:tcW w:w="1742" w:type="dxa"/>
          </w:tcPr>
          <w:p w:rsidR="005B2620" w:rsidRPr="006A752B" w:rsidRDefault="005B2620" w:rsidP="006A752B">
            <w:pPr>
              <w:spacing w:before="60" w:after="60" w:line="240" w:lineRule="auto"/>
              <w:rPr>
                <w:rFonts w:ascii="Tahoma" w:eastAsia="Batang" w:hAnsi="Tahoma" w:cs="Tahoma"/>
              </w:rPr>
            </w:pPr>
          </w:p>
        </w:tc>
        <w:tc>
          <w:tcPr>
            <w:tcW w:w="1810" w:type="dxa"/>
          </w:tcPr>
          <w:p w:rsidR="005B2620" w:rsidRPr="006A752B" w:rsidRDefault="005B2620" w:rsidP="006A752B">
            <w:pPr>
              <w:spacing w:before="60" w:after="60" w:line="240" w:lineRule="auto"/>
              <w:rPr>
                <w:rFonts w:ascii="Tahoma" w:eastAsia="Batang" w:hAnsi="Tahoma" w:cs="Tahoma"/>
                <w:color w:val="5B9BD5"/>
              </w:rPr>
            </w:pPr>
          </w:p>
        </w:tc>
        <w:tc>
          <w:tcPr>
            <w:tcW w:w="1025" w:type="dxa"/>
          </w:tcPr>
          <w:p w:rsidR="005B2620" w:rsidRPr="006A752B" w:rsidRDefault="005B2620" w:rsidP="006A752B">
            <w:pPr>
              <w:spacing w:before="60" w:after="60" w:line="240" w:lineRule="auto"/>
              <w:rPr>
                <w:rFonts w:ascii="Tahoma" w:eastAsia="Batang" w:hAnsi="Tahoma" w:cs="Tahoma"/>
              </w:rPr>
            </w:pPr>
          </w:p>
        </w:tc>
        <w:tc>
          <w:tcPr>
            <w:tcW w:w="2306" w:type="dxa"/>
          </w:tcPr>
          <w:p w:rsidR="005B2620" w:rsidRPr="006A752B" w:rsidRDefault="005B2620" w:rsidP="006A752B">
            <w:pPr>
              <w:spacing w:before="60" w:after="60" w:line="240" w:lineRule="auto"/>
              <w:rPr>
                <w:rFonts w:ascii="Tahoma" w:eastAsia="Batang" w:hAnsi="Tahoma" w:cs="Tahoma"/>
              </w:rPr>
            </w:pPr>
          </w:p>
        </w:tc>
        <w:tc>
          <w:tcPr>
            <w:tcW w:w="1013" w:type="dxa"/>
          </w:tcPr>
          <w:p w:rsidR="005B2620" w:rsidRPr="006A752B" w:rsidRDefault="005B2620" w:rsidP="006A752B">
            <w:pPr>
              <w:spacing w:before="60" w:after="60" w:line="240" w:lineRule="auto"/>
              <w:rPr>
                <w:rFonts w:ascii="Tahoma" w:eastAsia="Batang" w:hAnsi="Tahoma" w:cs="Tahoma"/>
              </w:rPr>
            </w:pPr>
          </w:p>
        </w:tc>
        <w:tc>
          <w:tcPr>
            <w:tcW w:w="1680" w:type="dxa"/>
          </w:tcPr>
          <w:p w:rsidR="005B2620" w:rsidRPr="006A752B" w:rsidRDefault="005B2620" w:rsidP="006A752B">
            <w:pPr>
              <w:spacing w:before="60" w:after="60" w:line="240" w:lineRule="auto"/>
              <w:rPr>
                <w:rFonts w:ascii="Tahoma" w:eastAsia="Batang" w:hAnsi="Tahoma" w:cs="Tahoma"/>
              </w:rPr>
            </w:pPr>
          </w:p>
        </w:tc>
      </w:tr>
    </w:tbl>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CommentText"/>
        <w:spacing w:line="240" w:lineRule="auto"/>
        <w:rPr>
          <w:rFonts w:ascii="Tahoma" w:hAnsi="Tahoma" w:cs="Tahoma"/>
          <w:b/>
          <w:sz w:val="24"/>
        </w:rPr>
      </w:pPr>
      <w:bookmarkStart w:id="2" w:name="_Toc440359981"/>
      <w:bookmarkStart w:id="3" w:name="_Toc523210262"/>
      <w:r w:rsidRPr="006A752B">
        <w:rPr>
          <w:rFonts w:ascii="Tahoma" w:hAnsi="Tahoma" w:cs="Tahoma"/>
          <w:b/>
          <w:sz w:val="24"/>
        </w:rPr>
        <w:br w:type="page"/>
      </w:r>
      <w:r w:rsidRPr="006A752B">
        <w:rPr>
          <w:rFonts w:ascii="Tahoma" w:hAnsi="Tahoma" w:cs="Tahoma"/>
          <w:b/>
          <w:sz w:val="24"/>
        </w:rPr>
        <w:lastRenderedPageBreak/>
        <w:t>TABLE OF CONTENTS</w:t>
      </w:r>
      <w:bookmarkEnd w:id="2"/>
    </w:p>
    <w:p w:rsidR="005B2620" w:rsidRPr="006A752B" w:rsidRDefault="00691453" w:rsidP="006A752B">
      <w:pPr>
        <w:pStyle w:val="TOC1"/>
        <w:tabs>
          <w:tab w:val="left" w:pos="400"/>
          <w:tab w:val="right" w:leader="dot" w:pos="9350"/>
        </w:tabs>
        <w:spacing w:before="60" w:after="60" w:line="240" w:lineRule="auto"/>
        <w:rPr>
          <w:rFonts w:ascii="Tahoma" w:hAnsi="Tahoma" w:cs="Tahoma"/>
          <w:b w:val="0"/>
          <w:bCs w:val="0"/>
          <w:sz w:val="22"/>
          <w:szCs w:val="22"/>
        </w:rPr>
      </w:pPr>
      <w:r w:rsidRPr="006A752B">
        <w:rPr>
          <w:rFonts w:ascii="Tahoma" w:hAnsi="Tahoma" w:cs="Tahoma"/>
          <w:b w:val="0"/>
          <w:bCs w:val="0"/>
          <w:caps/>
          <w:szCs w:val="40"/>
        </w:rPr>
        <w:fldChar w:fldCharType="begin"/>
      </w:r>
      <w:r w:rsidRPr="006A752B">
        <w:rPr>
          <w:rFonts w:ascii="Tahoma" w:hAnsi="Tahoma" w:cs="Tahoma"/>
          <w:b w:val="0"/>
          <w:bCs w:val="0"/>
          <w:caps/>
          <w:szCs w:val="40"/>
        </w:rPr>
        <w:instrText xml:space="preserve"> TOC \o "1-3" \h \z \u </w:instrText>
      </w:r>
      <w:r w:rsidRPr="006A752B">
        <w:rPr>
          <w:rFonts w:ascii="Tahoma" w:hAnsi="Tahoma" w:cs="Tahoma"/>
          <w:b w:val="0"/>
          <w:bCs w:val="0"/>
          <w:caps/>
          <w:szCs w:val="40"/>
        </w:rPr>
        <w:fldChar w:fldCharType="separate"/>
      </w:r>
      <w:hyperlink w:anchor="_Toc430591981" w:history="1">
        <w:r w:rsidRPr="006A752B">
          <w:rPr>
            <w:rStyle w:val="Hyperlink"/>
            <w:rFonts w:ascii="Tahoma" w:hAnsi="Tahoma" w:cs="Tahoma"/>
          </w:rPr>
          <w:t>1.</w:t>
        </w:r>
        <w:r w:rsidRPr="006A752B">
          <w:rPr>
            <w:rFonts w:ascii="Tahoma" w:hAnsi="Tahoma" w:cs="Tahoma"/>
            <w:b w:val="0"/>
            <w:bCs w:val="0"/>
            <w:sz w:val="22"/>
            <w:szCs w:val="22"/>
          </w:rPr>
          <w:tab/>
        </w:r>
        <w:r w:rsidRPr="006A752B">
          <w:rPr>
            <w:rStyle w:val="Hyperlink"/>
            <w:rFonts w:ascii="Tahoma" w:hAnsi="Tahoma" w:cs="Tahoma"/>
          </w:rPr>
          <w:t>Introduction</w:t>
        </w:r>
        <w:r w:rsidRPr="006A752B">
          <w:rPr>
            <w:rFonts w:ascii="Tahoma" w:hAnsi="Tahoma" w:cs="Tahoma"/>
          </w:rPr>
          <w:tab/>
        </w:r>
        <w:r w:rsidRPr="006A752B">
          <w:rPr>
            <w:rFonts w:ascii="Tahoma" w:hAnsi="Tahoma" w:cs="Tahoma"/>
          </w:rPr>
          <w:fldChar w:fldCharType="begin"/>
        </w:r>
        <w:r w:rsidRPr="006A752B">
          <w:rPr>
            <w:rFonts w:ascii="Tahoma" w:hAnsi="Tahoma" w:cs="Tahoma"/>
          </w:rPr>
          <w:instrText xml:space="preserve"> PAGEREF _Toc430591981 \h </w:instrText>
        </w:r>
        <w:r w:rsidRPr="006A752B">
          <w:rPr>
            <w:rFonts w:ascii="Tahoma" w:hAnsi="Tahoma" w:cs="Tahoma"/>
          </w:rPr>
        </w:r>
        <w:r w:rsidRPr="006A752B">
          <w:rPr>
            <w:rFonts w:ascii="Tahoma" w:hAnsi="Tahoma" w:cs="Tahoma"/>
          </w:rPr>
          <w:fldChar w:fldCharType="separate"/>
        </w:r>
        <w:r w:rsidRPr="006A752B">
          <w:rPr>
            <w:rFonts w:ascii="Tahoma" w:hAnsi="Tahoma" w:cs="Tahoma"/>
          </w:rPr>
          <w:t>10</w:t>
        </w:r>
        <w:r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82" w:history="1">
        <w:r w:rsidR="00691453" w:rsidRPr="006A752B">
          <w:rPr>
            <w:rStyle w:val="Hyperlink"/>
            <w:rFonts w:ascii="Tahoma" w:hAnsi="Tahoma" w:cs="Tahoma"/>
          </w:rPr>
          <w:t>1.1.</w:t>
        </w:r>
        <w:r w:rsidR="00691453" w:rsidRPr="006A752B">
          <w:rPr>
            <w:rFonts w:ascii="Tahoma" w:hAnsi="Tahoma" w:cs="Tahoma"/>
            <w:i w:val="0"/>
            <w:iCs w:val="0"/>
            <w:sz w:val="22"/>
            <w:szCs w:val="22"/>
          </w:rPr>
          <w:tab/>
        </w:r>
        <w:r w:rsidR="00691453" w:rsidRPr="006A752B">
          <w:rPr>
            <w:rStyle w:val="Hyperlink"/>
            <w:rFonts w:ascii="Tahoma" w:hAnsi="Tahoma" w:cs="Tahoma"/>
          </w:rPr>
          <w:t>Background of Request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_Toc430591982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10</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1983" w:history="1">
        <w:r w:rsidR="00691453" w:rsidRPr="006A752B">
          <w:rPr>
            <w:rStyle w:val="Hyperlink"/>
            <w:rFonts w:ascii="Tahoma" w:hAnsi="Tahoma" w:cs="Tahoma"/>
          </w:rPr>
          <w:t>1.1.1.</w:t>
        </w:r>
        <w:r w:rsidR="00691453" w:rsidRPr="006A752B">
          <w:rPr>
            <w:rFonts w:ascii="Tahoma" w:hAnsi="Tahoma" w:cs="Tahoma"/>
            <w:sz w:val="22"/>
            <w:szCs w:val="22"/>
          </w:rPr>
          <w:tab/>
        </w:r>
        <w:r w:rsidR="00691453" w:rsidRPr="006A752B">
          <w:rPr>
            <w:rStyle w:val="Hyperlink"/>
            <w:rFonts w:ascii="Tahoma" w:hAnsi="Tahoma" w:cs="Tahoma"/>
          </w:rPr>
          <w:t>Functionality</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_Toc430591983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10</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1984" w:history="1">
        <w:r w:rsidR="00691453" w:rsidRPr="006A752B">
          <w:rPr>
            <w:rStyle w:val="Hyperlink"/>
            <w:rFonts w:ascii="Tahoma" w:hAnsi="Tahoma" w:cs="Tahoma"/>
          </w:rPr>
          <w:t>1.1.2.</w:t>
        </w:r>
        <w:r w:rsidR="00691453" w:rsidRPr="006A752B">
          <w:rPr>
            <w:rFonts w:ascii="Tahoma" w:hAnsi="Tahoma" w:cs="Tahoma"/>
            <w:sz w:val="22"/>
            <w:szCs w:val="22"/>
          </w:rPr>
          <w:tab/>
        </w:r>
        <w:r w:rsidR="00691453" w:rsidRPr="006A752B">
          <w:rPr>
            <w:rStyle w:val="Hyperlink"/>
            <w:rFonts w:ascii="Tahoma" w:hAnsi="Tahoma" w:cs="Tahoma"/>
          </w:rPr>
          <w:t>Design Constraint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_Toc430591984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10</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1985" w:history="1">
        <w:r w:rsidR="00691453" w:rsidRPr="006A752B">
          <w:rPr>
            <w:rStyle w:val="Hyperlink"/>
            <w:rFonts w:ascii="Tahoma" w:hAnsi="Tahoma" w:cs="Tahoma"/>
          </w:rPr>
          <w:t>1.1.3.</w:t>
        </w:r>
        <w:r w:rsidR="00691453" w:rsidRPr="006A752B">
          <w:rPr>
            <w:rFonts w:ascii="Tahoma" w:hAnsi="Tahoma" w:cs="Tahoma"/>
            <w:sz w:val="22"/>
            <w:szCs w:val="22"/>
          </w:rPr>
          <w:tab/>
        </w:r>
        <w:r w:rsidR="00691453" w:rsidRPr="006A752B">
          <w:rPr>
            <w:rStyle w:val="Hyperlink"/>
            <w:rFonts w:ascii="Tahoma" w:hAnsi="Tahoma" w:cs="Tahoma"/>
          </w:rPr>
          <w:t>Consideration for Performance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_Toc430591985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10</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86" w:history="1">
        <w:r w:rsidR="00691453" w:rsidRPr="006A752B">
          <w:rPr>
            <w:rStyle w:val="Hyperlink"/>
            <w:rFonts w:ascii="Tahoma" w:hAnsi="Tahoma" w:cs="Tahoma"/>
          </w:rPr>
          <w:t>1.2.</w:t>
        </w:r>
        <w:r w:rsidR="00691453" w:rsidRPr="006A752B">
          <w:rPr>
            <w:rFonts w:ascii="Tahoma" w:hAnsi="Tahoma" w:cs="Tahoma"/>
            <w:i w:val="0"/>
            <w:iCs w:val="0"/>
            <w:sz w:val="22"/>
            <w:szCs w:val="22"/>
          </w:rPr>
          <w:tab/>
        </w:r>
        <w:r w:rsidR="00691453" w:rsidRPr="006A752B">
          <w:rPr>
            <w:rStyle w:val="Hyperlink"/>
            <w:rFonts w:ascii="Tahoma" w:hAnsi="Tahoma" w:cs="Tahoma"/>
          </w:rPr>
          <w:t>Scope of Work</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_Toc430591986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11</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87" w:history="1">
        <w:r w:rsidR="00691453" w:rsidRPr="006A752B">
          <w:rPr>
            <w:rStyle w:val="Hyperlink"/>
            <w:rFonts w:ascii="Tahoma" w:hAnsi="Tahoma" w:cs="Tahoma"/>
          </w:rPr>
          <w:t>1.3.</w:t>
        </w:r>
        <w:r w:rsidR="00691453" w:rsidRPr="006A752B">
          <w:rPr>
            <w:rFonts w:ascii="Tahoma" w:hAnsi="Tahoma" w:cs="Tahoma"/>
            <w:i w:val="0"/>
            <w:iCs w:val="0"/>
            <w:sz w:val="22"/>
            <w:szCs w:val="22"/>
          </w:rPr>
          <w:tab/>
        </w:r>
        <w:r w:rsidR="00691453" w:rsidRPr="006A752B">
          <w:rPr>
            <w:rStyle w:val="Hyperlink"/>
            <w:rFonts w:ascii="Tahoma" w:hAnsi="Tahoma" w:cs="Tahoma"/>
          </w:rPr>
          <w:t>Dependent/Related Projects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_Toc430591987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12</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88" w:history="1">
        <w:r w:rsidR="00691453" w:rsidRPr="006A752B">
          <w:rPr>
            <w:rStyle w:val="Hyperlink"/>
            <w:rFonts w:ascii="Tahoma" w:hAnsi="Tahoma" w:cs="Tahoma"/>
          </w:rPr>
          <w:t>2.</w:t>
        </w:r>
        <w:r w:rsidR="00691453" w:rsidRPr="006A752B">
          <w:rPr>
            <w:rFonts w:ascii="Tahoma" w:hAnsi="Tahoma" w:cs="Tahoma"/>
            <w:b w:val="0"/>
            <w:bCs w:val="0"/>
            <w:sz w:val="22"/>
            <w:szCs w:val="22"/>
          </w:rPr>
          <w:tab/>
        </w:r>
        <w:r w:rsidR="00691453" w:rsidRPr="006A752B">
          <w:rPr>
            <w:rStyle w:val="Hyperlink"/>
            <w:rFonts w:ascii="Tahoma" w:hAnsi="Tahoma" w:cs="Tahoma"/>
          </w:rPr>
          <w:t>Business Requirement (BR)</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_Toc430591988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13</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89" w:history="1">
        <w:r w:rsidR="00691453" w:rsidRPr="006A752B">
          <w:rPr>
            <w:rStyle w:val="Hyperlink"/>
            <w:rFonts w:ascii="Tahoma" w:hAnsi="Tahoma" w:cs="Tahoma"/>
          </w:rPr>
          <w:t>3.</w:t>
        </w:r>
        <w:r w:rsidR="00691453" w:rsidRPr="006A752B">
          <w:rPr>
            <w:rFonts w:ascii="Tahoma" w:hAnsi="Tahoma" w:cs="Tahoma"/>
            <w:b w:val="0"/>
            <w:bCs w:val="0"/>
            <w:sz w:val="22"/>
            <w:szCs w:val="22"/>
          </w:rPr>
          <w:tab/>
        </w:r>
        <w:r w:rsidR="00691453" w:rsidRPr="006A752B">
          <w:rPr>
            <w:rStyle w:val="Hyperlink"/>
            <w:rFonts w:ascii="Tahoma" w:hAnsi="Tahoma" w:cs="Tahoma"/>
          </w:rPr>
          <w:t>Systems Overview</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_Toc430591989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14</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90" w:history="1">
        <w:r w:rsidR="00691453" w:rsidRPr="006A752B">
          <w:rPr>
            <w:rStyle w:val="Hyperlink"/>
            <w:rFonts w:ascii="Tahoma" w:hAnsi="Tahoma" w:cs="Tahoma"/>
          </w:rPr>
          <w:t>3.1.</w:t>
        </w:r>
        <w:r w:rsidR="00691453" w:rsidRPr="006A752B">
          <w:rPr>
            <w:rFonts w:ascii="Tahoma" w:hAnsi="Tahoma" w:cs="Tahoma"/>
            <w:i w:val="0"/>
            <w:iCs w:val="0"/>
            <w:sz w:val="22"/>
            <w:szCs w:val="22"/>
          </w:rPr>
          <w:tab/>
        </w:r>
        <w:r w:rsidR="00691453" w:rsidRPr="006A752B">
          <w:rPr>
            <w:rStyle w:val="Hyperlink"/>
            <w:rFonts w:ascii="Tahoma" w:hAnsi="Tahoma" w:cs="Tahoma"/>
          </w:rPr>
          <w:t>System Context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_Toc430591990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14</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91" w:history="1">
        <w:r w:rsidR="00691453" w:rsidRPr="006A752B">
          <w:rPr>
            <w:rStyle w:val="Hyperlink"/>
            <w:rFonts w:ascii="Tahoma" w:hAnsi="Tahoma" w:cs="Tahoma"/>
          </w:rPr>
          <w:t>3.2.</w:t>
        </w:r>
        <w:r w:rsidR="00691453" w:rsidRPr="006A752B">
          <w:rPr>
            <w:rFonts w:ascii="Tahoma" w:hAnsi="Tahoma" w:cs="Tahoma"/>
            <w:i w:val="0"/>
            <w:iCs w:val="0"/>
            <w:sz w:val="22"/>
            <w:szCs w:val="22"/>
          </w:rPr>
          <w:tab/>
        </w:r>
        <w:r w:rsidR="00691453" w:rsidRPr="006A752B">
          <w:rPr>
            <w:rStyle w:val="Hyperlink"/>
            <w:rFonts w:ascii="Tahoma" w:hAnsi="Tahoma" w:cs="Tahoma"/>
          </w:rPr>
          <w:t>Impacted Systems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_Toc430591991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15</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92" w:history="1">
        <w:r w:rsidR="00691453" w:rsidRPr="006A752B">
          <w:rPr>
            <w:rStyle w:val="Hyperlink"/>
            <w:rFonts w:ascii="Tahoma" w:hAnsi="Tahoma" w:cs="Tahoma"/>
          </w:rPr>
          <w:t>4.</w:t>
        </w:r>
        <w:r w:rsidR="00691453" w:rsidRPr="006A752B">
          <w:rPr>
            <w:rFonts w:ascii="Tahoma" w:hAnsi="Tahoma" w:cs="Tahoma"/>
            <w:b w:val="0"/>
            <w:bCs w:val="0"/>
            <w:sz w:val="22"/>
            <w:szCs w:val="22"/>
          </w:rPr>
          <w:tab/>
        </w:r>
        <w:r w:rsidR="00691453" w:rsidRPr="006A752B">
          <w:rPr>
            <w:rStyle w:val="Hyperlink"/>
            <w:rFonts w:ascii="Tahoma" w:hAnsi="Tahoma" w:cs="Tahoma"/>
          </w:rPr>
          <w:t>Functional Requirements (FR)</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_Toc430591992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16</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93" w:history="1">
        <w:r w:rsidR="00691453" w:rsidRPr="006A752B">
          <w:rPr>
            <w:rStyle w:val="Hyperlink"/>
            <w:rFonts w:ascii="Tahoma" w:hAnsi="Tahoma" w:cs="Tahoma"/>
          </w:rPr>
          <w:t>5.</w:t>
        </w:r>
        <w:r w:rsidR="00691453" w:rsidRPr="006A752B">
          <w:rPr>
            <w:rFonts w:ascii="Tahoma" w:hAnsi="Tahoma" w:cs="Tahoma"/>
            <w:b w:val="0"/>
            <w:bCs w:val="0"/>
            <w:sz w:val="22"/>
            <w:szCs w:val="22"/>
          </w:rPr>
          <w:tab/>
        </w:r>
        <w:r w:rsidR="00691453" w:rsidRPr="006A752B">
          <w:rPr>
            <w:rStyle w:val="Hyperlink"/>
            <w:rFonts w:ascii="Tahoma" w:hAnsi="Tahoma" w:cs="Tahoma"/>
          </w:rPr>
          <w:t>Business Flow (BF)</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_Toc430591993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17</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94" w:history="1">
        <w:r w:rsidR="00691453" w:rsidRPr="006A752B">
          <w:rPr>
            <w:rStyle w:val="Hyperlink"/>
            <w:rFonts w:ascii="Tahoma" w:hAnsi="Tahoma" w:cs="Tahoma"/>
          </w:rPr>
          <w:t>6.</w:t>
        </w:r>
        <w:r w:rsidR="00691453" w:rsidRPr="006A752B">
          <w:rPr>
            <w:rFonts w:ascii="Tahoma" w:hAnsi="Tahoma" w:cs="Tahoma"/>
            <w:b w:val="0"/>
            <w:bCs w:val="0"/>
            <w:sz w:val="22"/>
            <w:szCs w:val="22"/>
          </w:rPr>
          <w:tab/>
        </w:r>
        <w:r w:rsidR="00691453" w:rsidRPr="006A752B">
          <w:rPr>
            <w:rStyle w:val="Hyperlink"/>
            <w:rFonts w:ascii="Tahoma" w:hAnsi="Tahoma" w:cs="Tahoma"/>
          </w:rPr>
          <w:t>Non Functional Requirement (NFR)</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_Toc430591994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19</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95" w:history="1">
        <w:r w:rsidR="00691453" w:rsidRPr="006A752B">
          <w:rPr>
            <w:rStyle w:val="Hyperlink"/>
            <w:rFonts w:ascii="Tahoma" w:hAnsi="Tahoma" w:cs="Tahoma"/>
          </w:rPr>
          <w:t>6.1.</w:t>
        </w:r>
        <w:r w:rsidR="00691453" w:rsidRPr="006A752B">
          <w:rPr>
            <w:rFonts w:ascii="Tahoma" w:hAnsi="Tahoma" w:cs="Tahoma"/>
            <w:i w:val="0"/>
            <w:iCs w:val="0"/>
            <w:sz w:val="22"/>
            <w:szCs w:val="22"/>
          </w:rPr>
          <w:tab/>
        </w:r>
        <w:r w:rsidR="00691453" w:rsidRPr="006A752B">
          <w:rPr>
            <w:rStyle w:val="Hyperlink"/>
            <w:rFonts w:ascii="Tahoma" w:hAnsi="Tahoma" w:cs="Tahoma"/>
          </w:rPr>
          <w:t>Hardware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_Toc430591995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19</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96" w:history="1">
        <w:r w:rsidR="00691453" w:rsidRPr="006A752B">
          <w:rPr>
            <w:rStyle w:val="Hyperlink"/>
            <w:rFonts w:ascii="Tahoma" w:hAnsi="Tahoma" w:cs="Tahoma"/>
          </w:rPr>
          <w:t>6.2.</w:t>
        </w:r>
        <w:r w:rsidR="00691453" w:rsidRPr="006A752B">
          <w:rPr>
            <w:rFonts w:ascii="Tahoma" w:hAnsi="Tahoma" w:cs="Tahoma"/>
            <w:i w:val="0"/>
            <w:iCs w:val="0"/>
            <w:sz w:val="22"/>
            <w:szCs w:val="22"/>
          </w:rPr>
          <w:tab/>
        </w:r>
        <w:r w:rsidR="00691453" w:rsidRPr="006A752B">
          <w:rPr>
            <w:rStyle w:val="Hyperlink"/>
            <w:rFonts w:ascii="Tahoma" w:hAnsi="Tahoma" w:cs="Tahoma"/>
          </w:rPr>
          <w:t>Software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_Toc430591996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19</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1997" w:history="1">
        <w:r w:rsidR="00691453" w:rsidRPr="006A752B">
          <w:rPr>
            <w:rStyle w:val="Hyperlink"/>
            <w:rFonts w:ascii="Tahoma" w:hAnsi="Tahoma" w:cs="Tahoma"/>
          </w:rPr>
          <w:t>6.3.</w:t>
        </w:r>
        <w:r w:rsidR="00691453" w:rsidRPr="006A752B">
          <w:rPr>
            <w:rFonts w:ascii="Tahoma" w:hAnsi="Tahoma" w:cs="Tahoma"/>
            <w:i w:val="0"/>
            <w:iCs w:val="0"/>
            <w:sz w:val="22"/>
            <w:szCs w:val="22"/>
          </w:rPr>
          <w:tab/>
        </w:r>
        <w:r w:rsidR="00691453" w:rsidRPr="006A752B">
          <w:rPr>
            <w:rStyle w:val="Hyperlink"/>
            <w:rFonts w:ascii="Tahoma" w:hAnsi="Tahoma" w:cs="Tahoma"/>
          </w:rPr>
          <w:t>System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_Toc430591997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19</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98" w:history="1">
        <w:r w:rsidR="00691453" w:rsidRPr="006A752B">
          <w:rPr>
            <w:rStyle w:val="Hyperlink"/>
            <w:rFonts w:ascii="Tahoma" w:hAnsi="Tahoma" w:cs="Tahoma"/>
          </w:rPr>
          <w:t>7.</w:t>
        </w:r>
        <w:r w:rsidR="00691453" w:rsidRPr="006A752B">
          <w:rPr>
            <w:rFonts w:ascii="Tahoma" w:hAnsi="Tahoma" w:cs="Tahoma"/>
            <w:b w:val="0"/>
            <w:bCs w:val="0"/>
            <w:sz w:val="22"/>
            <w:szCs w:val="22"/>
          </w:rPr>
          <w:tab/>
        </w:r>
        <w:r w:rsidR="00691453" w:rsidRPr="006A752B">
          <w:rPr>
            <w:rStyle w:val="Hyperlink"/>
            <w:rFonts w:ascii="Tahoma" w:hAnsi="Tahoma" w:cs="Tahoma"/>
          </w:rPr>
          <w:t>Assumptions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_Toc430591998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20</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1999" w:history="1">
        <w:r w:rsidR="00691453" w:rsidRPr="006A752B">
          <w:rPr>
            <w:rStyle w:val="Hyperlink"/>
            <w:rFonts w:ascii="Tahoma" w:hAnsi="Tahoma" w:cs="Tahoma"/>
          </w:rPr>
          <w:t>8.</w:t>
        </w:r>
        <w:r w:rsidR="00691453" w:rsidRPr="006A752B">
          <w:rPr>
            <w:rFonts w:ascii="Tahoma" w:hAnsi="Tahoma" w:cs="Tahoma"/>
            <w:b w:val="0"/>
            <w:bCs w:val="0"/>
            <w:sz w:val="22"/>
            <w:szCs w:val="22"/>
          </w:rPr>
          <w:tab/>
        </w:r>
        <w:r w:rsidR="00691453" w:rsidRPr="006A752B">
          <w:rPr>
            <w:rStyle w:val="Hyperlink"/>
            <w:rFonts w:ascii="Tahoma" w:hAnsi="Tahoma" w:cs="Tahoma"/>
          </w:rPr>
          <w:t>Use Case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_Toc430591999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21</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2000" w:history="1">
        <w:r w:rsidR="00691453" w:rsidRPr="006A752B">
          <w:rPr>
            <w:rStyle w:val="Hyperlink"/>
            <w:rFonts w:ascii="Tahoma" w:hAnsi="Tahoma" w:cs="Tahoma"/>
          </w:rPr>
          <w:t>8.1.</w:t>
        </w:r>
        <w:r w:rsidR="00691453" w:rsidRPr="006A752B">
          <w:rPr>
            <w:rFonts w:ascii="Tahoma" w:hAnsi="Tahoma" w:cs="Tahoma"/>
            <w:i w:val="0"/>
            <w:iCs w:val="0"/>
            <w:sz w:val="22"/>
            <w:szCs w:val="22"/>
          </w:rPr>
          <w:tab/>
        </w:r>
        <w:r w:rsidR="00691453" w:rsidRPr="006A752B">
          <w:rPr>
            <w:rStyle w:val="Hyperlink"/>
            <w:rFonts w:ascii="Tahoma" w:hAnsi="Tahoma" w:cs="Tahoma"/>
          </w:rPr>
          <w:t>Module Purchase Request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_Toc430592000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21</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01" w:history="1">
        <w:r w:rsidR="00691453" w:rsidRPr="006A752B">
          <w:rPr>
            <w:rStyle w:val="Hyperlink"/>
            <w:rFonts w:ascii="Tahoma" w:hAnsi="Tahoma" w:cs="Tahoma"/>
          </w:rPr>
          <w:t>8.1.1.</w:t>
        </w:r>
        <w:r w:rsidR="00691453" w:rsidRPr="006A752B">
          <w:rPr>
            <w:rFonts w:ascii="Tahoma" w:hAnsi="Tahoma" w:cs="Tahoma"/>
            <w:sz w:val="22"/>
            <w:szCs w:val="22"/>
          </w:rPr>
          <w:tab/>
        </w:r>
        <w:r w:rsidR="00691453" w:rsidRPr="006A752B">
          <w:rPr>
            <w:rStyle w:val="Hyperlink"/>
            <w:rFonts w:ascii="Tahoma" w:hAnsi="Tahoma" w:cs="Tahoma"/>
          </w:rPr>
          <w:t>Menampilkan Daftar PR</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_Toc430592001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21</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02" w:history="1">
        <w:r w:rsidR="00691453" w:rsidRPr="006A752B">
          <w:rPr>
            <w:rStyle w:val="Hyperlink"/>
            <w:rFonts w:ascii="Tahoma" w:hAnsi="Tahoma" w:cs="Tahoma"/>
          </w:rPr>
          <w:t>8.1.2.</w:t>
        </w:r>
        <w:r w:rsidR="00691453" w:rsidRPr="006A752B">
          <w:rPr>
            <w:rFonts w:ascii="Tahoma" w:hAnsi="Tahoma" w:cs="Tahoma"/>
            <w:sz w:val="22"/>
            <w:szCs w:val="22"/>
          </w:rPr>
          <w:tab/>
        </w:r>
        <w:r w:rsidR="00691453" w:rsidRPr="006A752B">
          <w:rPr>
            <w:rStyle w:val="Hyperlink"/>
            <w:rFonts w:ascii="Tahoma" w:hAnsi="Tahoma" w:cs="Tahoma"/>
          </w:rPr>
          <w:t>Membuat pengajuan PR Baru</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_Toc430592002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21</w:t>
        </w:r>
        <w:r w:rsidR="00691453" w:rsidRPr="006A752B">
          <w:rPr>
            <w:rFonts w:ascii="Tahoma" w:hAnsi="Tahoma" w:cs="Tahoma"/>
          </w:rPr>
          <w:fldChar w:fldCharType="end"/>
        </w:r>
      </w:hyperlink>
    </w:p>
    <w:p w:rsidR="005B2620" w:rsidRPr="006A752B" w:rsidRDefault="009539BB" w:rsidP="006A752B">
      <w:pPr>
        <w:pStyle w:val="TOC1"/>
        <w:tabs>
          <w:tab w:val="left" w:pos="400"/>
          <w:tab w:val="right" w:leader="dot" w:pos="9350"/>
        </w:tabs>
        <w:spacing w:before="60" w:after="60" w:line="240" w:lineRule="auto"/>
        <w:rPr>
          <w:rFonts w:ascii="Tahoma" w:hAnsi="Tahoma" w:cs="Tahoma"/>
          <w:b w:val="0"/>
          <w:bCs w:val="0"/>
          <w:sz w:val="22"/>
          <w:szCs w:val="22"/>
        </w:rPr>
      </w:pPr>
      <w:hyperlink w:anchor="_Toc430592003" w:history="1">
        <w:r w:rsidR="00691453" w:rsidRPr="006A752B">
          <w:rPr>
            <w:rStyle w:val="Hyperlink"/>
            <w:rFonts w:ascii="Tahoma" w:hAnsi="Tahoma" w:cs="Tahoma"/>
          </w:rPr>
          <w:t>9.</w:t>
        </w:r>
        <w:r w:rsidR="00691453" w:rsidRPr="006A752B">
          <w:rPr>
            <w:rFonts w:ascii="Tahoma" w:hAnsi="Tahoma" w:cs="Tahoma"/>
            <w:b w:val="0"/>
            <w:bCs w:val="0"/>
            <w:sz w:val="22"/>
            <w:szCs w:val="22"/>
          </w:rPr>
          <w:tab/>
        </w:r>
        <w:r w:rsidR="00691453" w:rsidRPr="006A752B">
          <w:rPr>
            <w:rStyle w:val="Hyperlink"/>
            <w:rFonts w:ascii="Tahoma" w:hAnsi="Tahoma" w:cs="Tahoma"/>
          </w:rPr>
          <w:t>Others User Interface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_Toc430592003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23</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2004" w:history="1">
        <w:r w:rsidR="00691453" w:rsidRPr="006A752B">
          <w:rPr>
            <w:rStyle w:val="Hyperlink"/>
            <w:rFonts w:ascii="Tahoma" w:hAnsi="Tahoma" w:cs="Tahoma"/>
          </w:rPr>
          <w:t>9.1.</w:t>
        </w:r>
        <w:r w:rsidR="00691453" w:rsidRPr="006A752B">
          <w:rPr>
            <w:rFonts w:ascii="Tahoma" w:hAnsi="Tahoma" w:cs="Tahoma"/>
            <w:i w:val="0"/>
            <w:iCs w:val="0"/>
            <w:sz w:val="22"/>
            <w:szCs w:val="22"/>
          </w:rPr>
          <w:tab/>
        </w:r>
        <w:r w:rsidR="00691453" w:rsidRPr="006A752B">
          <w:rPr>
            <w:rStyle w:val="Hyperlink"/>
            <w:rFonts w:ascii="Tahoma" w:hAnsi="Tahoma" w:cs="Tahoma"/>
          </w:rPr>
          <w:t>Master Supplier</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_Toc430592004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23</w:t>
        </w:r>
        <w:r w:rsidR="00691453" w:rsidRPr="006A752B">
          <w:rPr>
            <w:rFonts w:ascii="Tahoma" w:hAnsi="Tahoma" w:cs="Tahoma"/>
          </w:rPr>
          <w:fldChar w:fldCharType="end"/>
        </w:r>
      </w:hyperlink>
    </w:p>
    <w:p w:rsidR="005B2620" w:rsidRPr="006A752B" w:rsidRDefault="009539BB" w:rsidP="006A752B">
      <w:pPr>
        <w:pStyle w:val="TOC2"/>
        <w:tabs>
          <w:tab w:val="left" w:pos="800"/>
          <w:tab w:val="right" w:leader="dot" w:pos="9350"/>
        </w:tabs>
        <w:spacing w:before="60" w:after="60" w:line="240" w:lineRule="auto"/>
        <w:rPr>
          <w:rFonts w:ascii="Tahoma" w:hAnsi="Tahoma" w:cs="Tahoma"/>
          <w:i w:val="0"/>
          <w:iCs w:val="0"/>
          <w:sz w:val="22"/>
          <w:szCs w:val="22"/>
        </w:rPr>
      </w:pPr>
      <w:hyperlink w:anchor="_Toc430592005" w:history="1">
        <w:r w:rsidR="00691453" w:rsidRPr="006A752B">
          <w:rPr>
            <w:rStyle w:val="Hyperlink"/>
            <w:rFonts w:ascii="Tahoma" w:hAnsi="Tahoma" w:cs="Tahoma"/>
          </w:rPr>
          <w:t>9.2.</w:t>
        </w:r>
        <w:r w:rsidR="00691453" w:rsidRPr="006A752B">
          <w:rPr>
            <w:rFonts w:ascii="Tahoma" w:hAnsi="Tahoma" w:cs="Tahoma"/>
            <w:i w:val="0"/>
            <w:iCs w:val="0"/>
            <w:sz w:val="22"/>
            <w:szCs w:val="22"/>
          </w:rPr>
          <w:tab/>
        </w:r>
        <w:r w:rsidR="00691453" w:rsidRPr="006A752B">
          <w:rPr>
            <w:rStyle w:val="Hyperlink"/>
            <w:rFonts w:ascii="Tahoma" w:hAnsi="Tahoma" w:cs="Tahoma"/>
          </w:rPr>
          <w:t>Master Items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_Toc430592005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23</w:t>
        </w:r>
        <w:r w:rsidR="00691453" w:rsidRPr="006A752B">
          <w:rPr>
            <w:rFonts w:ascii="Tahoma" w:hAnsi="Tahoma" w:cs="Tahoma"/>
          </w:rPr>
          <w:fldChar w:fldCharType="end"/>
        </w:r>
      </w:hyperlink>
    </w:p>
    <w:p w:rsidR="005B2620" w:rsidRPr="006A752B" w:rsidRDefault="009539BB" w:rsidP="006A752B">
      <w:pPr>
        <w:pStyle w:val="TOC1"/>
        <w:tabs>
          <w:tab w:val="left" w:pos="600"/>
          <w:tab w:val="right" w:leader="dot" w:pos="9350"/>
        </w:tabs>
        <w:spacing w:before="60" w:after="60" w:line="240" w:lineRule="auto"/>
        <w:rPr>
          <w:rFonts w:ascii="Tahoma" w:hAnsi="Tahoma" w:cs="Tahoma"/>
          <w:b w:val="0"/>
          <w:bCs w:val="0"/>
          <w:sz w:val="22"/>
          <w:szCs w:val="22"/>
        </w:rPr>
      </w:pPr>
      <w:hyperlink w:anchor="_Toc430592006" w:history="1">
        <w:r w:rsidR="00691453" w:rsidRPr="006A752B">
          <w:rPr>
            <w:rStyle w:val="Hyperlink"/>
            <w:rFonts w:ascii="Tahoma" w:hAnsi="Tahoma" w:cs="Tahoma"/>
          </w:rPr>
          <w:t>10.</w:t>
        </w:r>
        <w:r w:rsidR="00691453" w:rsidRPr="006A752B">
          <w:rPr>
            <w:rFonts w:ascii="Tahoma" w:hAnsi="Tahoma" w:cs="Tahoma"/>
            <w:b w:val="0"/>
            <w:bCs w:val="0"/>
            <w:sz w:val="22"/>
            <w:szCs w:val="22"/>
          </w:rPr>
          <w:tab/>
        </w:r>
        <w:r w:rsidR="00691453" w:rsidRPr="006A752B">
          <w:rPr>
            <w:rStyle w:val="Hyperlink"/>
            <w:rFonts w:ascii="Tahoma" w:hAnsi="Tahoma" w:cs="Tahoma"/>
          </w:rPr>
          <w:t>Design Database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_Toc430592006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24</w:t>
        </w:r>
        <w:r w:rsidR="00691453" w:rsidRPr="006A752B">
          <w:rPr>
            <w:rFonts w:ascii="Tahoma" w:hAnsi="Tahoma" w:cs="Tahoma"/>
          </w:rPr>
          <w:fldChar w:fldCharType="end"/>
        </w:r>
      </w:hyperlink>
    </w:p>
    <w:p w:rsidR="005B2620" w:rsidRPr="006A752B" w:rsidRDefault="009539BB" w:rsidP="006A752B">
      <w:pPr>
        <w:pStyle w:val="TOC2"/>
        <w:tabs>
          <w:tab w:val="left" w:pos="1000"/>
          <w:tab w:val="right" w:leader="dot" w:pos="9350"/>
        </w:tabs>
        <w:spacing w:before="60" w:after="60" w:line="240" w:lineRule="auto"/>
        <w:rPr>
          <w:rFonts w:ascii="Tahoma" w:hAnsi="Tahoma" w:cs="Tahoma"/>
          <w:i w:val="0"/>
          <w:iCs w:val="0"/>
          <w:sz w:val="22"/>
          <w:szCs w:val="22"/>
        </w:rPr>
      </w:pPr>
      <w:hyperlink w:anchor="_Toc430592007" w:history="1">
        <w:r w:rsidR="00691453" w:rsidRPr="006A752B">
          <w:rPr>
            <w:rStyle w:val="Hyperlink"/>
            <w:rFonts w:ascii="Tahoma" w:hAnsi="Tahoma" w:cs="Tahoma"/>
          </w:rPr>
          <w:t>10.1.</w:t>
        </w:r>
        <w:r w:rsidR="00691453" w:rsidRPr="006A752B">
          <w:rPr>
            <w:rFonts w:ascii="Tahoma" w:hAnsi="Tahoma" w:cs="Tahoma"/>
            <w:i w:val="0"/>
            <w:iCs w:val="0"/>
            <w:sz w:val="22"/>
            <w:szCs w:val="22"/>
          </w:rPr>
          <w:tab/>
        </w:r>
        <w:r w:rsidR="00691453" w:rsidRPr="006A752B">
          <w:rPr>
            <w:rStyle w:val="Hyperlink"/>
            <w:rFonts w:ascii="Tahoma" w:hAnsi="Tahoma" w:cs="Tahoma"/>
          </w:rPr>
          <w:t>Entity Relationship Design</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_Toc430592007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24</w:t>
        </w:r>
        <w:r w:rsidR="00691453" w:rsidRPr="006A752B">
          <w:rPr>
            <w:rFonts w:ascii="Tahoma" w:hAnsi="Tahoma" w:cs="Tahoma"/>
          </w:rPr>
          <w:fldChar w:fldCharType="end"/>
        </w:r>
      </w:hyperlink>
    </w:p>
    <w:p w:rsidR="005B2620" w:rsidRPr="006A752B" w:rsidRDefault="009539BB" w:rsidP="006A752B">
      <w:pPr>
        <w:pStyle w:val="TOC2"/>
        <w:tabs>
          <w:tab w:val="left" w:pos="1000"/>
          <w:tab w:val="right" w:leader="dot" w:pos="9350"/>
        </w:tabs>
        <w:spacing w:before="60" w:after="60" w:line="240" w:lineRule="auto"/>
        <w:rPr>
          <w:rFonts w:ascii="Tahoma" w:hAnsi="Tahoma" w:cs="Tahoma"/>
          <w:i w:val="0"/>
          <w:iCs w:val="0"/>
          <w:sz w:val="22"/>
          <w:szCs w:val="22"/>
        </w:rPr>
      </w:pPr>
      <w:hyperlink w:anchor="_Toc430592008" w:history="1">
        <w:r w:rsidR="00691453" w:rsidRPr="006A752B">
          <w:rPr>
            <w:rStyle w:val="Hyperlink"/>
            <w:rFonts w:ascii="Tahoma" w:hAnsi="Tahoma" w:cs="Tahoma"/>
          </w:rPr>
          <w:t>10.2.</w:t>
        </w:r>
        <w:r w:rsidR="00691453" w:rsidRPr="006A752B">
          <w:rPr>
            <w:rFonts w:ascii="Tahoma" w:hAnsi="Tahoma" w:cs="Tahoma"/>
            <w:i w:val="0"/>
            <w:iCs w:val="0"/>
            <w:sz w:val="22"/>
            <w:szCs w:val="22"/>
          </w:rPr>
          <w:tab/>
        </w:r>
        <w:r w:rsidR="00691453" w:rsidRPr="006A752B">
          <w:rPr>
            <w:rStyle w:val="Hyperlink"/>
            <w:rFonts w:ascii="Tahoma" w:hAnsi="Tahoma" w:cs="Tahoma"/>
          </w:rPr>
          <w:t>Table &amp; View Design</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_Toc430592008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24</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09" w:history="1">
        <w:r w:rsidR="00691453" w:rsidRPr="006A752B">
          <w:rPr>
            <w:rStyle w:val="Hyperlink"/>
            <w:rFonts w:ascii="Tahoma" w:hAnsi="Tahoma" w:cs="Tahoma"/>
          </w:rPr>
          <w:t>10.2.1.</w:t>
        </w:r>
        <w:r w:rsidR="00691453" w:rsidRPr="006A752B">
          <w:rPr>
            <w:rFonts w:ascii="Tahoma" w:hAnsi="Tahoma" w:cs="Tahoma"/>
            <w:sz w:val="22"/>
            <w:szCs w:val="22"/>
          </w:rPr>
          <w:tab/>
        </w:r>
        <w:r w:rsidR="00691453" w:rsidRPr="006A752B">
          <w:rPr>
            <w:rStyle w:val="Hyperlink"/>
            <w:rFonts w:ascii="Tahoma" w:hAnsi="Tahoma" w:cs="Tahoma"/>
          </w:rPr>
          <w:t>PurchaseRequest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_Toc430592009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25</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10" w:history="1">
        <w:r w:rsidR="00691453" w:rsidRPr="006A752B">
          <w:rPr>
            <w:rStyle w:val="Hyperlink"/>
            <w:rFonts w:ascii="Tahoma" w:hAnsi="Tahoma" w:cs="Tahoma"/>
          </w:rPr>
          <w:t>10.2.2.</w:t>
        </w:r>
        <w:r w:rsidR="00691453" w:rsidRPr="006A752B">
          <w:rPr>
            <w:rFonts w:ascii="Tahoma" w:hAnsi="Tahoma" w:cs="Tahoma"/>
            <w:sz w:val="22"/>
            <w:szCs w:val="22"/>
          </w:rPr>
          <w:tab/>
        </w:r>
        <w:r w:rsidR="00691453" w:rsidRPr="006A752B">
          <w:rPr>
            <w:rStyle w:val="Hyperlink"/>
            <w:rFonts w:ascii="Tahoma" w:hAnsi="Tahoma" w:cs="Tahoma"/>
          </w:rPr>
          <w:t>PurchaseRequestDetail</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_Toc430592010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25</w:t>
        </w:r>
        <w:r w:rsidR="00691453" w:rsidRPr="006A752B">
          <w:rPr>
            <w:rFonts w:ascii="Tahoma" w:hAnsi="Tahoma" w:cs="Tahoma"/>
          </w:rPr>
          <w:fldChar w:fldCharType="end"/>
        </w:r>
      </w:hyperlink>
    </w:p>
    <w:p w:rsidR="005B2620" w:rsidRPr="006A752B" w:rsidRDefault="009539BB" w:rsidP="006A752B">
      <w:pPr>
        <w:pStyle w:val="TOC2"/>
        <w:tabs>
          <w:tab w:val="left" w:pos="1000"/>
          <w:tab w:val="right" w:leader="dot" w:pos="9350"/>
        </w:tabs>
        <w:spacing w:before="60" w:after="60" w:line="240" w:lineRule="auto"/>
        <w:rPr>
          <w:rFonts w:ascii="Tahoma" w:hAnsi="Tahoma" w:cs="Tahoma"/>
          <w:i w:val="0"/>
          <w:iCs w:val="0"/>
          <w:sz w:val="22"/>
          <w:szCs w:val="22"/>
        </w:rPr>
      </w:pPr>
      <w:hyperlink w:anchor="_Toc430592011" w:history="1">
        <w:r w:rsidR="00691453" w:rsidRPr="006A752B">
          <w:rPr>
            <w:rStyle w:val="Hyperlink"/>
            <w:rFonts w:ascii="Tahoma" w:hAnsi="Tahoma" w:cs="Tahoma"/>
          </w:rPr>
          <w:t>10.3.</w:t>
        </w:r>
        <w:r w:rsidR="00691453" w:rsidRPr="006A752B">
          <w:rPr>
            <w:rFonts w:ascii="Tahoma" w:hAnsi="Tahoma" w:cs="Tahoma"/>
            <w:i w:val="0"/>
            <w:iCs w:val="0"/>
            <w:sz w:val="22"/>
            <w:szCs w:val="22"/>
          </w:rPr>
          <w:tab/>
        </w:r>
        <w:r w:rsidR="00691453" w:rsidRPr="006A752B">
          <w:rPr>
            <w:rStyle w:val="Hyperlink"/>
            <w:rFonts w:ascii="Tahoma" w:hAnsi="Tahoma" w:cs="Tahoma"/>
          </w:rPr>
          <w:t>Store Procedure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_Toc430592011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25</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12" w:history="1">
        <w:r w:rsidR="00691453" w:rsidRPr="006A752B">
          <w:rPr>
            <w:rStyle w:val="Hyperlink"/>
            <w:rFonts w:ascii="Tahoma" w:hAnsi="Tahoma" w:cs="Tahoma"/>
          </w:rPr>
          <w:t>10.3.1.</w:t>
        </w:r>
        <w:r w:rsidR="00691453" w:rsidRPr="006A752B">
          <w:rPr>
            <w:rFonts w:ascii="Tahoma" w:hAnsi="Tahoma" w:cs="Tahoma"/>
            <w:sz w:val="22"/>
            <w:szCs w:val="22"/>
          </w:rPr>
          <w:tab/>
        </w:r>
        <w:r w:rsidR="00691453" w:rsidRPr="006A752B">
          <w:rPr>
            <w:rStyle w:val="Hyperlink"/>
            <w:rFonts w:ascii="Tahoma" w:hAnsi="Tahoma" w:cs="Tahoma"/>
          </w:rPr>
          <w:t>GetPurchaseRequestSelect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_Toc430592012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26</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13" w:history="1">
        <w:r w:rsidR="00691453" w:rsidRPr="006A752B">
          <w:rPr>
            <w:rStyle w:val="Hyperlink"/>
            <w:rFonts w:ascii="Tahoma" w:hAnsi="Tahoma" w:cs="Tahoma"/>
          </w:rPr>
          <w:t>10.3.2.</w:t>
        </w:r>
        <w:r w:rsidR="00691453" w:rsidRPr="006A752B">
          <w:rPr>
            <w:rFonts w:ascii="Tahoma" w:hAnsi="Tahoma" w:cs="Tahoma"/>
            <w:sz w:val="22"/>
            <w:szCs w:val="22"/>
          </w:rPr>
          <w:tab/>
        </w:r>
        <w:r w:rsidR="00691453" w:rsidRPr="006A752B">
          <w:rPr>
            <w:rStyle w:val="Hyperlink"/>
            <w:rFonts w:ascii="Tahoma" w:hAnsi="Tahoma" w:cs="Tahoma"/>
          </w:rPr>
          <w:t>GetPurchaseRequestCreateUpdate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_Toc430592013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26</w:t>
        </w:r>
        <w:r w:rsidR="00691453" w:rsidRPr="006A752B">
          <w:rPr>
            <w:rFonts w:ascii="Tahoma" w:hAnsi="Tahoma" w:cs="Tahoma"/>
          </w:rPr>
          <w:fldChar w:fldCharType="end"/>
        </w:r>
      </w:hyperlink>
    </w:p>
    <w:p w:rsidR="005B2620" w:rsidRPr="006A752B" w:rsidRDefault="009539BB" w:rsidP="006A752B">
      <w:pPr>
        <w:pStyle w:val="TOC2"/>
        <w:tabs>
          <w:tab w:val="left" w:pos="1000"/>
          <w:tab w:val="right" w:leader="dot" w:pos="9350"/>
        </w:tabs>
        <w:spacing w:before="60" w:after="60" w:line="240" w:lineRule="auto"/>
        <w:rPr>
          <w:rFonts w:ascii="Tahoma" w:hAnsi="Tahoma" w:cs="Tahoma"/>
          <w:i w:val="0"/>
          <w:iCs w:val="0"/>
          <w:sz w:val="22"/>
          <w:szCs w:val="22"/>
        </w:rPr>
      </w:pPr>
      <w:hyperlink w:anchor="_Toc430592014" w:history="1">
        <w:r w:rsidR="00691453" w:rsidRPr="006A752B">
          <w:rPr>
            <w:rStyle w:val="Hyperlink"/>
            <w:rFonts w:ascii="Tahoma" w:hAnsi="Tahoma" w:cs="Tahoma"/>
          </w:rPr>
          <w:t>10.4.</w:t>
        </w:r>
        <w:r w:rsidR="00691453" w:rsidRPr="006A752B">
          <w:rPr>
            <w:rFonts w:ascii="Tahoma" w:hAnsi="Tahoma" w:cs="Tahoma"/>
            <w:i w:val="0"/>
            <w:iCs w:val="0"/>
            <w:sz w:val="22"/>
            <w:szCs w:val="22"/>
          </w:rPr>
          <w:tab/>
        </w:r>
        <w:r w:rsidR="00691453" w:rsidRPr="006A752B">
          <w:rPr>
            <w:rStyle w:val="Hyperlink"/>
            <w:rFonts w:ascii="Tahoma" w:hAnsi="Tahoma" w:cs="Tahoma"/>
          </w:rPr>
          <w:t>Functions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_Toc430592014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26</w:t>
        </w:r>
        <w:r w:rsidR="00691453" w:rsidRPr="006A752B">
          <w:rPr>
            <w:rFonts w:ascii="Tahoma" w:hAnsi="Tahoma" w:cs="Tahoma"/>
          </w:rPr>
          <w:fldChar w:fldCharType="end"/>
        </w:r>
      </w:hyperlink>
    </w:p>
    <w:p w:rsidR="005B2620" w:rsidRPr="006A752B" w:rsidRDefault="009539BB" w:rsidP="006A752B">
      <w:pPr>
        <w:pStyle w:val="TOC3"/>
        <w:tabs>
          <w:tab w:val="left" w:pos="1200"/>
          <w:tab w:val="right" w:leader="dot" w:pos="9350"/>
        </w:tabs>
        <w:spacing w:before="60" w:after="60" w:line="240" w:lineRule="auto"/>
        <w:rPr>
          <w:rFonts w:ascii="Tahoma" w:hAnsi="Tahoma" w:cs="Tahoma"/>
          <w:sz w:val="22"/>
          <w:szCs w:val="22"/>
        </w:rPr>
      </w:pPr>
      <w:hyperlink w:anchor="_Toc430592015" w:history="1">
        <w:r w:rsidR="00691453" w:rsidRPr="006A752B">
          <w:rPr>
            <w:rStyle w:val="Hyperlink"/>
            <w:rFonts w:ascii="Tahoma" w:hAnsi="Tahoma" w:cs="Tahoma"/>
          </w:rPr>
          <w:t>10.4.1.</w:t>
        </w:r>
        <w:r w:rsidR="00691453" w:rsidRPr="006A752B">
          <w:rPr>
            <w:rFonts w:ascii="Tahoma" w:hAnsi="Tahoma" w:cs="Tahoma"/>
            <w:sz w:val="22"/>
            <w:szCs w:val="22"/>
          </w:rPr>
          <w:tab/>
        </w:r>
        <w:r w:rsidR="00691453" w:rsidRPr="006A752B">
          <w:rPr>
            <w:rStyle w:val="Hyperlink"/>
            <w:rFonts w:ascii="Tahoma" w:hAnsi="Tahoma" w:cs="Tahoma"/>
          </w:rPr>
          <w:t>GetRequestorDeptHead</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_Toc430592015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27</w:t>
        </w:r>
        <w:r w:rsidR="00691453" w:rsidRPr="006A752B">
          <w:rPr>
            <w:rFonts w:ascii="Tahoma" w:hAnsi="Tahoma" w:cs="Tahoma"/>
          </w:rPr>
          <w:fldChar w:fldCharType="end"/>
        </w:r>
      </w:hyperlink>
    </w:p>
    <w:p w:rsidR="005B2620" w:rsidRPr="006A752B" w:rsidRDefault="00691453" w:rsidP="006A752B">
      <w:pPr>
        <w:spacing w:before="60" w:after="60" w:line="240" w:lineRule="auto"/>
        <w:outlineLvl w:val="0"/>
        <w:rPr>
          <w:rFonts w:ascii="Tahoma" w:hAnsi="Tahoma" w:cs="Tahoma"/>
        </w:rPr>
      </w:pPr>
      <w:r w:rsidRPr="006A752B">
        <w:rPr>
          <w:rFonts w:ascii="Tahoma" w:hAnsi="Tahoma" w:cs="Tahoma"/>
          <w:b/>
          <w:bCs/>
          <w:caps/>
          <w:szCs w:val="40"/>
        </w:rPr>
        <w:fldChar w:fldCharType="end"/>
      </w:r>
    </w:p>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rPr>
          <w:rFonts w:ascii="Tahoma" w:hAnsi="Tahoma" w:cs="Tahoma"/>
          <w:b/>
          <w:sz w:val="24"/>
        </w:rPr>
      </w:pPr>
      <w:r w:rsidRPr="006A752B">
        <w:rPr>
          <w:rFonts w:ascii="Tahoma" w:hAnsi="Tahoma" w:cs="Tahoma"/>
          <w:b/>
          <w:sz w:val="24"/>
        </w:rPr>
        <w:br w:type="page"/>
      </w:r>
    </w:p>
    <w:p w:rsidR="005B2620" w:rsidRPr="006A752B" w:rsidRDefault="00691453" w:rsidP="006A752B">
      <w:pPr>
        <w:spacing w:before="60" w:after="60" w:line="240" w:lineRule="auto"/>
        <w:rPr>
          <w:rFonts w:ascii="Tahoma" w:hAnsi="Tahoma" w:cs="Tahoma"/>
          <w:b/>
          <w:sz w:val="24"/>
        </w:rPr>
      </w:pPr>
      <w:r w:rsidRPr="006A752B">
        <w:rPr>
          <w:rFonts w:ascii="Tahoma" w:hAnsi="Tahoma" w:cs="Tahoma"/>
          <w:b/>
          <w:sz w:val="24"/>
        </w:rPr>
        <w:t>List of Tables</w:t>
      </w:r>
    </w:p>
    <w:p w:rsidR="005B2620" w:rsidRPr="006A752B" w:rsidRDefault="00691453" w:rsidP="006A752B">
      <w:pPr>
        <w:pStyle w:val="TableofFigures"/>
        <w:tabs>
          <w:tab w:val="right" w:leader="dot" w:pos="9350"/>
        </w:tabs>
        <w:spacing w:before="60" w:after="60" w:line="240" w:lineRule="auto"/>
        <w:rPr>
          <w:rFonts w:ascii="Tahoma" w:hAnsi="Tahoma" w:cs="Tahoma"/>
          <w:sz w:val="22"/>
          <w:szCs w:val="22"/>
        </w:rPr>
      </w:pPr>
      <w:r w:rsidRPr="006A752B">
        <w:rPr>
          <w:rFonts w:ascii="Tahoma" w:hAnsi="Tahoma" w:cs="Tahoma"/>
          <w:b/>
          <w:sz w:val="24"/>
        </w:rPr>
        <w:fldChar w:fldCharType="begin"/>
      </w:r>
      <w:r w:rsidRPr="006A752B">
        <w:rPr>
          <w:rFonts w:ascii="Tahoma" w:hAnsi="Tahoma" w:cs="Tahoma"/>
          <w:b/>
          <w:sz w:val="24"/>
        </w:rPr>
        <w:instrText xml:space="preserve"> TOC \h \z \c "Tabel" </w:instrText>
      </w:r>
      <w:r w:rsidRPr="006A752B">
        <w:rPr>
          <w:rFonts w:ascii="Tahoma" w:hAnsi="Tahoma" w:cs="Tahoma"/>
          <w:b/>
          <w:sz w:val="24"/>
        </w:rPr>
        <w:fldChar w:fldCharType="separate"/>
      </w:r>
      <w:hyperlink w:anchor="_Toc430592359" w:history="1">
        <w:r w:rsidRPr="006A752B">
          <w:rPr>
            <w:rStyle w:val="Hyperlink"/>
            <w:rFonts w:ascii="Tahoma" w:hAnsi="Tahoma" w:cs="Tahoma"/>
          </w:rPr>
          <w:t>Table 1 Dependent/Related Projects</w:t>
        </w:r>
        <w:r w:rsidRPr="006A752B">
          <w:rPr>
            <w:rFonts w:ascii="Tahoma" w:hAnsi="Tahoma" w:cs="Tahoma"/>
          </w:rPr>
          <w:tab/>
        </w:r>
        <w:r w:rsidRPr="006A752B">
          <w:rPr>
            <w:rFonts w:ascii="Tahoma" w:hAnsi="Tahoma" w:cs="Tahoma"/>
          </w:rPr>
          <w:fldChar w:fldCharType="begin"/>
        </w:r>
        <w:r w:rsidRPr="006A752B">
          <w:rPr>
            <w:rFonts w:ascii="Tahoma" w:hAnsi="Tahoma" w:cs="Tahoma"/>
          </w:rPr>
          <w:instrText xml:space="preserve"> PAGEREF _Toc430592359 \h </w:instrText>
        </w:r>
        <w:r w:rsidRPr="006A752B">
          <w:rPr>
            <w:rFonts w:ascii="Tahoma" w:hAnsi="Tahoma" w:cs="Tahoma"/>
          </w:rPr>
        </w:r>
        <w:r w:rsidRPr="006A752B">
          <w:rPr>
            <w:rFonts w:ascii="Tahoma" w:hAnsi="Tahoma" w:cs="Tahoma"/>
          </w:rPr>
          <w:fldChar w:fldCharType="separate"/>
        </w:r>
        <w:r w:rsidRPr="006A752B">
          <w:rPr>
            <w:rFonts w:ascii="Tahoma" w:hAnsi="Tahoma" w:cs="Tahoma"/>
          </w:rPr>
          <w:t>11</w:t>
        </w:r>
        <w:r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0" w:history="1">
        <w:r w:rsidR="00691453" w:rsidRPr="006A752B">
          <w:rPr>
            <w:rStyle w:val="Hyperlink"/>
            <w:rFonts w:ascii="Tahoma" w:hAnsi="Tahoma" w:cs="Tahoma"/>
          </w:rPr>
          <w:t>Table 2 Requirement Summary</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_Toc430592360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12</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1" w:history="1">
        <w:r w:rsidR="00691453" w:rsidRPr="006A752B">
          <w:rPr>
            <w:rStyle w:val="Hyperlink"/>
            <w:rFonts w:ascii="Tahoma" w:hAnsi="Tahoma" w:cs="Tahoma"/>
          </w:rPr>
          <w:t>Table 3 Impacted Systems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_Toc430592361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14</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2" w:history="1">
        <w:r w:rsidR="00691453" w:rsidRPr="006A752B">
          <w:rPr>
            <w:rStyle w:val="Hyperlink"/>
            <w:rFonts w:ascii="Tahoma" w:hAnsi="Tahoma" w:cs="Tahoma"/>
          </w:rPr>
          <w:t>Table 4 Functional Requirements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_Toc430592362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15</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3" w:history="1">
        <w:r w:rsidR="00691453" w:rsidRPr="006A752B">
          <w:rPr>
            <w:rStyle w:val="Hyperlink"/>
            <w:rFonts w:ascii="Tahoma" w:hAnsi="Tahoma" w:cs="Tahoma"/>
          </w:rPr>
          <w:t>Table 5 Hardware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_Toc430592363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18</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4" w:history="1">
        <w:r w:rsidR="00691453" w:rsidRPr="006A752B">
          <w:rPr>
            <w:rStyle w:val="Hyperlink"/>
            <w:rFonts w:ascii="Tahoma" w:hAnsi="Tahoma" w:cs="Tahoma"/>
          </w:rPr>
          <w:t>Table 6 Software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_Toc430592364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18</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5" w:history="1">
        <w:r w:rsidR="00691453" w:rsidRPr="006A752B">
          <w:rPr>
            <w:rStyle w:val="Hyperlink"/>
            <w:rFonts w:ascii="Tahoma" w:hAnsi="Tahoma" w:cs="Tahoma"/>
          </w:rPr>
          <w:t>Table 7 System Interfaces</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_Toc430592365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18</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6" w:history="1">
        <w:r w:rsidR="00691453" w:rsidRPr="006A752B">
          <w:rPr>
            <w:rStyle w:val="Hyperlink"/>
            <w:rFonts w:ascii="Tahoma" w:hAnsi="Tahoma" w:cs="Tahoma"/>
          </w:rPr>
          <w:t>Table 8 Tabel PurchaseRequest</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_Toc430592366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24</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7" w:history="1">
        <w:r w:rsidR="00691453" w:rsidRPr="006A752B">
          <w:rPr>
            <w:rStyle w:val="Hyperlink"/>
            <w:rFonts w:ascii="Tahoma" w:hAnsi="Tahoma" w:cs="Tahoma"/>
          </w:rPr>
          <w:t>Table 9 Tabel PurchaseRequestDetail</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_Toc430592367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24</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8" w:history="1">
        <w:r w:rsidR="00691453" w:rsidRPr="006A752B">
          <w:rPr>
            <w:rStyle w:val="Hyperlink"/>
            <w:rFonts w:ascii="Tahoma" w:hAnsi="Tahoma" w:cs="Tahoma"/>
          </w:rPr>
          <w:t>Table 10 SP GetPurchaseRequestSelectDelete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_Toc430592368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25</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69" w:history="1">
        <w:r w:rsidR="00691453" w:rsidRPr="006A752B">
          <w:rPr>
            <w:rStyle w:val="Hyperlink"/>
            <w:rFonts w:ascii="Tahoma" w:hAnsi="Tahoma" w:cs="Tahoma"/>
          </w:rPr>
          <w:t>Table 11 SP GetPurchaseRequestCreateUpdate</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_Toc430592369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25</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70" w:history="1">
        <w:r w:rsidR="00691453" w:rsidRPr="006A752B">
          <w:rPr>
            <w:rStyle w:val="Hyperlink"/>
            <w:rFonts w:ascii="Tahoma" w:hAnsi="Tahoma" w:cs="Tahoma"/>
          </w:rPr>
          <w:t>Table 12 Function GetRequestorDeptHead</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_Toc430592370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26</w:t>
        </w:r>
        <w:r w:rsidR="00691453" w:rsidRPr="006A752B">
          <w:rPr>
            <w:rFonts w:ascii="Tahoma" w:hAnsi="Tahoma" w:cs="Tahoma"/>
          </w:rPr>
          <w:fldChar w:fldCharType="end"/>
        </w:r>
      </w:hyperlink>
    </w:p>
    <w:p w:rsidR="005B2620" w:rsidRPr="006A752B" w:rsidRDefault="009539BB" w:rsidP="006A752B">
      <w:pPr>
        <w:pStyle w:val="TableofFigures"/>
        <w:tabs>
          <w:tab w:val="right" w:leader="dot" w:pos="9350"/>
        </w:tabs>
        <w:spacing w:before="60" w:after="60" w:line="240" w:lineRule="auto"/>
        <w:rPr>
          <w:rFonts w:ascii="Tahoma" w:hAnsi="Tahoma" w:cs="Tahoma"/>
          <w:sz w:val="22"/>
          <w:szCs w:val="22"/>
        </w:rPr>
      </w:pPr>
      <w:hyperlink w:anchor="_Toc430592371" w:history="1">
        <w:r w:rsidR="00691453" w:rsidRPr="006A752B">
          <w:rPr>
            <w:rStyle w:val="Hyperlink"/>
            <w:rFonts w:ascii="Tahoma" w:hAnsi="Tahoma" w:cs="Tahoma"/>
          </w:rPr>
          <w:t>Table 13 Function GetWarehouseDeptHead</w:t>
        </w:r>
        <w:r w:rsidR="00691453" w:rsidRPr="006A752B">
          <w:rPr>
            <w:rFonts w:ascii="Tahoma" w:hAnsi="Tahoma" w:cs="Tahoma"/>
          </w:rPr>
          <w:tab/>
        </w:r>
        <w:r w:rsidR="00691453" w:rsidRPr="006A752B">
          <w:rPr>
            <w:rFonts w:ascii="Tahoma" w:hAnsi="Tahoma" w:cs="Tahoma"/>
          </w:rPr>
          <w:fldChar w:fldCharType="begin"/>
        </w:r>
        <w:r w:rsidR="00691453" w:rsidRPr="006A752B">
          <w:rPr>
            <w:rFonts w:ascii="Tahoma" w:hAnsi="Tahoma" w:cs="Tahoma"/>
          </w:rPr>
          <w:instrText xml:space="preserve"> PAGEREF _Toc430592371 \h </w:instrText>
        </w:r>
        <w:r w:rsidR="00691453" w:rsidRPr="006A752B">
          <w:rPr>
            <w:rFonts w:ascii="Tahoma" w:hAnsi="Tahoma" w:cs="Tahoma"/>
          </w:rPr>
        </w:r>
        <w:r w:rsidR="00691453" w:rsidRPr="006A752B">
          <w:rPr>
            <w:rFonts w:ascii="Tahoma" w:hAnsi="Tahoma" w:cs="Tahoma"/>
          </w:rPr>
          <w:fldChar w:fldCharType="separate"/>
        </w:r>
        <w:r w:rsidR="00691453" w:rsidRPr="006A752B">
          <w:rPr>
            <w:rFonts w:ascii="Tahoma" w:hAnsi="Tahoma" w:cs="Tahoma"/>
          </w:rPr>
          <w:t>26</w:t>
        </w:r>
        <w:r w:rsidR="00691453" w:rsidRPr="006A752B">
          <w:rPr>
            <w:rFonts w:ascii="Tahoma" w:hAnsi="Tahoma" w:cs="Tahoma"/>
          </w:rPr>
          <w:fldChar w:fldCharType="end"/>
        </w:r>
      </w:hyperlink>
    </w:p>
    <w:p w:rsidR="005B2620" w:rsidRPr="006A752B" w:rsidRDefault="00691453" w:rsidP="006A752B">
      <w:pPr>
        <w:spacing w:before="60" w:after="60" w:line="240" w:lineRule="auto"/>
        <w:rPr>
          <w:rFonts w:ascii="Tahoma" w:hAnsi="Tahoma" w:cs="Tahoma"/>
          <w:b/>
          <w:sz w:val="24"/>
        </w:rPr>
      </w:pPr>
      <w:r w:rsidRPr="006A752B">
        <w:rPr>
          <w:rFonts w:ascii="Tahoma" w:hAnsi="Tahoma" w:cs="Tahoma"/>
          <w:b/>
          <w:sz w:val="24"/>
        </w:rPr>
        <w:fldChar w:fldCharType="end"/>
      </w:r>
    </w:p>
    <w:p w:rsidR="005B2620" w:rsidRPr="006A752B" w:rsidRDefault="00691453" w:rsidP="006A752B">
      <w:pPr>
        <w:spacing w:before="60" w:after="60" w:line="240" w:lineRule="auto"/>
        <w:rPr>
          <w:rFonts w:ascii="Tahoma" w:hAnsi="Tahoma" w:cs="Tahoma"/>
          <w:b/>
          <w:sz w:val="24"/>
        </w:rPr>
      </w:pPr>
      <w:r w:rsidRPr="006A752B">
        <w:rPr>
          <w:rFonts w:ascii="Tahoma" w:hAnsi="Tahoma" w:cs="Tahoma"/>
          <w:b/>
          <w:sz w:val="24"/>
        </w:rPr>
        <w:t>List of Pictures</w:t>
      </w:r>
    </w:p>
    <w:p w:rsidR="005B2620" w:rsidRPr="006A752B" w:rsidRDefault="00691453" w:rsidP="006A752B">
      <w:pPr>
        <w:pStyle w:val="TableofFigures"/>
        <w:tabs>
          <w:tab w:val="right" w:leader="dot" w:pos="9350"/>
        </w:tabs>
        <w:spacing w:before="60" w:after="60" w:line="240" w:lineRule="auto"/>
        <w:rPr>
          <w:rFonts w:ascii="Tahoma" w:hAnsi="Tahoma" w:cs="Tahoma"/>
          <w:sz w:val="22"/>
          <w:szCs w:val="22"/>
        </w:rPr>
      </w:pPr>
      <w:r w:rsidRPr="006A752B">
        <w:rPr>
          <w:rFonts w:ascii="Tahoma" w:hAnsi="Tahoma" w:cs="Tahoma"/>
          <w:b/>
        </w:rPr>
        <w:fldChar w:fldCharType="begin"/>
      </w:r>
      <w:r w:rsidRPr="006A752B">
        <w:rPr>
          <w:rFonts w:ascii="Tahoma" w:hAnsi="Tahoma" w:cs="Tahoma"/>
          <w:b/>
        </w:rPr>
        <w:instrText xml:space="preserve"> TOC \h \z \c "Gambar " </w:instrText>
      </w:r>
      <w:r w:rsidRPr="006A752B">
        <w:rPr>
          <w:rFonts w:ascii="Tahoma" w:hAnsi="Tahoma" w:cs="Tahoma"/>
          <w:b/>
        </w:rPr>
        <w:fldChar w:fldCharType="separate"/>
      </w:r>
      <w:hyperlink w:anchor="_Toc430592402" w:history="1">
        <w:r w:rsidRPr="006A752B">
          <w:rPr>
            <w:rStyle w:val="Hyperlink"/>
            <w:rFonts w:ascii="Tahoma" w:hAnsi="Tahoma" w:cs="Tahoma"/>
          </w:rPr>
          <w:t>Gambar 1 ERD</w:t>
        </w:r>
        <w:r w:rsidRPr="006A752B">
          <w:rPr>
            <w:rFonts w:ascii="Tahoma" w:hAnsi="Tahoma" w:cs="Tahoma"/>
          </w:rPr>
          <w:tab/>
        </w:r>
        <w:r w:rsidRPr="006A752B">
          <w:rPr>
            <w:rFonts w:ascii="Tahoma" w:hAnsi="Tahoma" w:cs="Tahoma"/>
          </w:rPr>
          <w:fldChar w:fldCharType="begin"/>
        </w:r>
        <w:r w:rsidRPr="006A752B">
          <w:rPr>
            <w:rFonts w:ascii="Tahoma" w:hAnsi="Tahoma" w:cs="Tahoma"/>
          </w:rPr>
          <w:instrText xml:space="preserve"> PAGEREF _Toc430592402 \h </w:instrText>
        </w:r>
        <w:r w:rsidRPr="006A752B">
          <w:rPr>
            <w:rFonts w:ascii="Tahoma" w:hAnsi="Tahoma" w:cs="Tahoma"/>
          </w:rPr>
        </w:r>
        <w:r w:rsidRPr="006A752B">
          <w:rPr>
            <w:rFonts w:ascii="Tahoma" w:hAnsi="Tahoma" w:cs="Tahoma"/>
          </w:rPr>
          <w:fldChar w:fldCharType="separate"/>
        </w:r>
        <w:r w:rsidRPr="006A752B">
          <w:rPr>
            <w:rFonts w:ascii="Tahoma" w:hAnsi="Tahoma" w:cs="Tahoma"/>
          </w:rPr>
          <w:t>23</w:t>
        </w:r>
        <w:r w:rsidRPr="006A752B">
          <w:rPr>
            <w:rFonts w:ascii="Tahoma" w:hAnsi="Tahoma" w:cs="Tahoma"/>
          </w:rPr>
          <w:fldChar w:fldCharType="end"/>
        </w:r>
      </w:hyperlink>
    </w:p>
    <w:p w:rsidR="005B2620" w:rsidRPr="006A752B" w:rsidRDefault="00691453" w:rsidP="006A752B">
      <w:pPr>
        <w:spacing w:before="60" w:after="60" w:line="240" w:lineRule="auto"/>
        <w:rPr>
          <w:rFonts w:ascii="Tahoma" w:hAnsi="Tahoma" w:cs="Tahoma"/>
          <w:b/>
        </w:rPr>
      </w:pPr>
      <w:r w:rsidRPr="006A752B">
        <w:rPr>
          <w:rFonts w:ascii="Tahoma" w:hAnsi="Tahoma" w:cs="Tahoma"/>
          <w:b/>
        </w:rPr>
        <w:fldChar w:fldCharType="end"/>
      </w:r>
    </w:p>
    <w:p w:rsidR="005B2620" w:rsidRPr="006A752B" w:rsidRDefault="005B2620" w:rsidP="006A752B">
      <w:pPr>
        <w:spacing w:before="60" w:after="60" w:line="240" w:lineRule="auto"/>
        <w:rPr>
          <w:rFonts w:ascii="Tahoma" w:hAnsi="Tahoma" w:cs="Tahoma"/>
          <w:b/>
        </w:rPr>
      </w:pPr>
    </w:p>
    <w:p w:rsidR="005B2620" w:rsidRPr="006A752B" w:rsidRDefault="005B2620" w:rsidP="006A752B">
      <w:pPr>
        <w:spacing w:before="60" w:after="60" w:line="240" w:lineRule="auto"/>
        <w:rPr>
          <w:rFonts w:ascii="Tahoma" w:hAnsi="Tahoma" w:cs="Tahoma"/>
          <w:b/>
        </w:rPr>
      </w:pPr>
    </w:p>
    <w:p w:rsidR="005B2620" w:rsidRPr="006A752B" w:rsidRDefault="005B2620" w:rsidP="006A752B">
      <w:pPr>
        <w:spacing w:before="60" w:after="60" w:line="240" w:lineRule="auto"/>
        <w:rPr>
          <w:rFonts w:ascii="Tahoma" w:hAnsi="Tahoma" w:cs="Tahoma"/>
          <w:b/>
        </w:rPr>
      </w:pPr>
    </w:p>
    <w:bookmarkEnd w:id="3"/>
    <w:p w:rsidR="005B2620" w:rsidRPr="006A752B" w:rsidRDefault="005B2620" w:rsidP="006A752B">
      <w:pPr>
        <w:spacing w:before="60" w:after="60" w:line="240" w:lineRule="auto"/>
        <w:rPr>
          <w:rFonts w:ascii="Tahoma" w:hAnsi="Tahoma" w:cs="Tahoma"/>
          <w:b/>
          <w:sz w:val="24"/>
        </w:rPr>
        <w:sectPr w:rsidR="005B2620" w:rsidRPr="006A752B" w:rsidSect="002E1CFF">
          <w:pgSz w:w="12240" w:h="15840"/>
          <w:pgMar w:top="1080" w:right="1440" w:bottom="1080" w:left="1440" w:header="720" w:footer="720" w:gutter="0"/>
          <w:cols w:space="720"/>
          <w:titlePg/>
          <w:docGrid w:linePitch="272"/>
        </w:sect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4" w:name="_Toc430591981"/>
      <w:r w:rsidRPr="006A752B">
        <w:rPr>
          <w:rFonts w:ascii="Tahoma" w:hAnsi="Tahoma" w:cs="Tahoma"/>
        </w:rPr>
        <w:lastRenderedPageBreak/>
        <w:t>Introduction</w:t>
      </w:r>
      <w:bookmarkEnd w:id="4"/>
    </w:p>
    <w:p w:rsidR="005B2620" w:rsidRPr="006A752B" w:rsidRDefault="00691453" w:rsidP="006A752B">
      <w:pPr>
        <w:pStyle w:val="Heading2"/>
        <w:spacing w:before="60" w:after="60" w:line="240" w:lineRule="auto"/>
        <w:ind w:left="900"/>
        <w:rPr>
          <w:rFonts w:ascii="Tahoma" w:hAnsi="Tahoma" w:cs="Tahoma"/>
        </w:rPr>
      </w:pPr>
      <w:bookmarkStart w:id="5" w:name="_Toc430591982"/>
      <w:bookmarkStart w:id="6" w:name="_Toc68401419"/>
      <w:r w:rsidRPr="006A752B">
        <w:rPr>
          <w:rFonts w:ascii="Tahoma" w:hAnsi="Tahoma" w:cs="Tahoma"/>
        </w:rPr>
        <w:t>Background of Request</w:t>
      </w:r>
      <w:bookmarkEnd w:id="5"/>
    </w:p>
    <w:p w:rsidR="005B2620" w:rsidRPr="006A752B" w:rsidRDefault="00691453" w:rsidP="006A752B">
      <w:pPr>
        <w:pStyle w:val="Heading3"/>
        <w:tabs>
          <w:tab w:val="left" w:pos="3204"/>
        </w:tabs>
        <w:spacing w:before="60" w:after="60" w:line="240" w:lineRule="auto"/>
        <w:rPr>
          <w:rFonts w:ascii="Tahoma" w:hAnsi="Tahoma" w:cs="Tahoma"/>
        </w:rPr>
      </w:pPr>
      <w:bookmarkStart w:id="7" w:name="_Toc430591983"/>
      <w:r w:rsidRPr="006A752B">
        <w:rPr>
          <w:rFonts w:ascii="Tahoma" w:hAnsi="Tahoma" w:cs="Tahoma"/>
        </w:rPr>
        <w:t>Functionality</w:t>
      </w:r>
      <w:bookmarkEnd w:id="7"/>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 xml:space="preserve">Jelaskan latar belakang mengapa aplikasi ini perlu dibuatkan dan </w:t>
      </w:r>
      <w:proofErr w:type="gramStart"/>
      <w:r w:rsidRPr="006A752B">
        <w:rPr>
          <w:rFonts w:ascii="Tahoma" w:hAnsi="Tahoma" w:cs="Tahoma"/>
          <w:color w:val="FF0000"/>
        </w:rPr>
        <w:t>apa</w:t>
      </w:r>
      <w:proofErr w:type="gramEnd"/>
      <w:r w:rsidRPr="006A752B">
        <w:rPr>
          <w:rFonts w:ascii="Tahoma" w:hAnsi="Tahoma" w:cs="Tahoma"/>
          <w:color w:val="FF0000"/>
        </w:rPr>
        <w:t xml:space="preserve"> peranan aplikasi ini dalam bisnis dari klien secara umum.</w:t>
      </w:r>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highlight w:val="yellow"/>
        </w:rPr>
        <w:t>Tips: Bisa menggunakan informasi dari dokumen RFP (Request for Proposal) atau proposal dari PT. Code.ID yang dibuatkan oleh Pre-Sales</w:t>
      </w:r>
    </w:p>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spacing w:before="60" w:after="60" w:line="240" w:lineRule="auto"/>
        <w:rPr>
          <w:rFonts w:ascii="Tahoma" w:hAnsi="Tahoma" w:cs="Tahoma"/>
        </w:rPr>
      </w:pPr>
      <w:r w:rsidRPr="006A752B">
        <w:rPr>
          <w:rFonts w:ascii="Tahoma" w:hAnsi="Tahoma" w:cs="Tahoma"/>
        </w:rPr>
        <w:t>PT. X membutuhkan aplikasi untuk membantu dalam melakukan proses pembelian barang diperusahaan tersebut. Hal ini dikarenakan kondisi dilapangan masih menggunakan dokumen manual dan pencatatannya tidak standar. Rekapilutasi informasi pembelian saat ini kurang detail dan tidak mencerminkan kondisi di lapangan, sehingga managerial kesulitan dalam menentukan arah bisnis perusahaan tersebut</w:t>
      </w:r>
    </w:p>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Selain itu, kerjasama antar department yang terkait menjadi kurang baik sebab sulitnya menentukan antara prioritas antara barang yang perlu dibeli dengan alokasi </w:t>
      </w:r>
      <w:proofErr w:type="gramStart"/>
      <w:r w:rsidRPr="006A752B">
        <w:rPr>
          <w:rFonts w:ascii="Tahoma" w:hAnsi="Tahoma" w:cs="Tahoma"/>
        </w:rPr>
        <w:t>dana</w:t>
      </w:r>
      <w:proofErr w:type="gramEnd"/>
      <w:r w:rsidRPr="006A752B">
        <w:rPr>
          <w:rFonts w:ascii="Tahoma" w:hAnsi="Tahoma" w:cs="Tahoma"/>
        </w:rPr>
        <w:t xml:space="preserve"> yang saat ini ada.</w:t>
      </w:r>
    </w:p>
    <w:p w:rsidR="005B2620" w:rsidRPr="006A752B" w:rsidRDefault="00691453" w:rsidP="006A752B">
      <w:pPr>
        <w:pStyle w:val="Heading3"/>
        <w:tabs>
          <w:tab w:val="left" w:pos="3204"/>
        </w:tabs>
        <w:spacing w:before="60" w:after="60" w:line="240" w:lineRule="auto"/>
        <w:rPr>
          <w:rFonts w:ascii="Tahoma" w:hAnsi="Tahoma" w:cs="Tahoma"/>
        </w:rPr>
      </w:pPr>
      <w:bookmarkStart w:id="8" w:name="_Toc430591984"/>
      <w:r w:rsidRPr="006A752B">
        <w:rPr>
          <w:rFonts w:ascii="Tahoma" w:hAnsi="Tahoma" w:cs="Tahoma"/>
        </w:rPr>
        <w:t>Design Constraint</w:t>
      </w:r>
      <w:bookmarkEnd w:id="8"/>
    </w:p>
    <w:p w:rsidR="005B2620" w:rsidRPr="006A752B" w:rsidRDefault="00691453" w:rsidP="006A752B">
      <w:pPr>
        <w:spacing w:before="60" w:after="60" w:line="240" w:lineRule="auto"/>
        <w:rPr>
          <w:rFonts w:ascii="Tahoma" w:hAnsi="Tahoma" w:cs="Tahoma"/>
          <w:iCs/>
          <w:color w:val="FF0000"/>
        </w:rPr>
      </w:pPr>
      <w:r w:rsidRPr="006A752B">
        <w:rPr>
          <w:rFonts w:ascii="Tahoma" w:hAnsi="Tahoma" w:cs="Tahoma"/>
          <w:color w:val="FF0000"/>
        </w:rPr>
        <w:t xml:space="preserve">Jelaskan </w:t>
      </w:r>
      <w:r w:rsidRPr="006A752B">
        <w:rPr>
          <w:rFonts w:ascii="Tahoma" w:hAnsi="Tahoma" w:cs="Tahoma"/>
          <w:iCs/>
          <w:color w:val="FF0000"/>
        </w:rPr>
        <w:t>batasan-batasan dari pembuatan aplikasi baik secara bisnis maupun secara teknis.</w:t>
      </w:r>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highlight w:val="yellow"/>
        </w:rPr>
        <w:t>Tips: Bisa menggunakan informasi dari dokumen RFP (Request for Proposal) atau proposal dari PT. Code.ID yang dibuatkan oleh Pre-Sales</w:t>
      </w:r>
    </w:p>
    <w:p w:rsidR="005B2620" w:rsidRPr="006A752B" w:rsidRDefault="005B2620" w:rsidP="006A752B">
      <w:pPr>
        <w:spacing w:before="60" w:after="60" w:line="240" w:lineRule="auto"/>
        <w:rPr>
          <w:rFonts w:ascii="Tahoma" w:hAnsi="Tahoma" w:cs="Tahoma"/>
          <w:iCs/>
          <w:color w:val="FF0000"/>
        </w:rPr>
      </w:pPr>
    </w:p>
    <w:p w:rsidR="005B2620" w:rsidRPr="006A752B" w:rsidRDefault="00691453" w:rsidP="006A752B">
      <w:pPr>
        <w:spacing w:before="60" w:after="60" w:line="240" w:lineRule="auto"/>
        <w:rPr>
          <w:rFonts w:ascii="Tahoma" w:hAnsi="Tahoma" w:cs="Tahoma"/>
          <w:iCs/>
        </w:rPr>
      </w:pPr>
      <w:r w:rsidRPr="006A752B">
        <w:rPr>
          <w:rFonts w:ascii="Tahoma" w:hAnsi="Tahoma" w:cs="Tahoma"/>
          <w:iCs/>
        </w:rPr>
        <w:t xml:space="preserve">Pembuatan aplikasi procurement dengan batasan sebagai </w:t>
      </w:r>
      <w:proofErr w:type="gramStart"/>
      <w:r w:rsidRPr="006A752B">
        <w:rPr>
          <w:rFonts w:ascii="Tahoma" w:hAnsi="Tahoma" w:cs="Tahoma"/>
          <w:iCs/>
        </w:rPr>
        <w:t>berikut :</w:t>
      </w:r>
      <w:proofErr w:type="gramEnd"/>
    </w:p>
    <w:p w:rsidR="005B2620" w:rsidRPr="006A752B" w:rsidRDefault="00691453" w:rsidP="006A752B">
      <w:pPr>
        <w:pStyle w:val="ListParagraph1"/>
        <w:numPr>
          <w:ilvl w:val="0"/>
          <w:numId w:val="6"/>
        </w:numPr>
        <w:spacing w:before="60" w:after="60" w:line="240" w:lineRule="auto"/>
        <w:rPr>
          <w:rFonts w:ascii="Tahoma" w:hAnsi="Tahoma" w:cs="Tahoma"/>
        </w:rPr>
      </w:pPr>
      <w:r w:rsidRPr="006A752B">
        <w:rPr>
          <w:rFonts w:ascii="Tahoma" w:hAnsi="Tahoma" w:cs="Tahoma"/>
        </w:rPr>
        <w:t>Aplikasi tersebut dibuat dalam bentuk website</w:t>
      </w:r>
    </w:p>
    <w:p w:rsidR="005B2620" w:rsidRPr="006A752B" w:rsidRDefault="00691453" w:rsidP="006A752B">
      <w:pPr>
        <w:pStyle w:val="ListParagraph1"/>
        <w:numPr>
          <w:ilvl w:val="0"/>
          <w:numId w:val="6"/>
        </w:numPr>
        <w:spacing w:before="60" w:after="60" w:line="240" w:lineRule="auto"/>
        <w:rPr>
          <w:rFonts w:ascii="Tahoma" w:hAnsi="Tahoma" w:cs="Tahoma"/>
        </w:rPr>
      </w:pPr>
      <w:r w:rsidRPr="006A752B">
        <w:rPr>
          <w:rFonts w:ascii="Tahoma" w:hAnsi="Tahoma" w:cs="Tahoma"/>
        </w:rPr>
        <w:t>Aplikasi bisa diakses baik dari intranet ataupun internet</w:t>
      </w:r>
    </w:p>
    <w:p w:rsidR="005B2620" w:rsidRPr="006A752B" w:rsidRDefault="00691453" w:rsidP="006A752B">
      <w:pPr>
        <w:pStyle w:val="ListParagraph1"/>
        <w:numPr>
          <w:ilvl w:val="0"/>
          <w:numId w:val="6"/>
        </w:numPr>
        <w:spacing w:before="60" w:after="60" w:line="240" w:lineRule="auto"/>
        <w:rPr>
          <w:rFonts w:ascii="Tahoma" w:hAnsi="Tahoma" w:cs="Tahoma"/>
        </w:rPr>
      </w:pPr>
      <w:r w:rsidRPr="006A752B">
        <w:rPr>
          <w:rFonts w:ascii="Tahoma" w:hAnsi="Tahoma" w:cs="Tahoma"/>
        </w:rPr>
        <w:t>Aplikasi bisa diakses via mobile device dalam bentuk website</w:t>
      </w:r>
    </w:p>
    <w:p w:rsidR="005B2620" w:rsidRPr="006A752B" w:rsidRDefault="005B2620" w:rsidP="006A752B">
      <w:pPr>
        <w:spacing w:before="60" w:after="60" w:line="240" w:lineRule="auto"/>
        <w:rPr>
          <w:rFonts w:ascii="Tahoma" w:hAnsi="Tahoma" w:cs="Tahoma"/>
          <w:iCs/>
        </w:rPr>
      </w:pPr>
    </w:p>
    <w:p w:rsidR="005B2620" w:rsidRPr="006A752B" w:rsidRDefault="00691453" w:rsidP="006A752B">
      <w:pPr>
        <w:pStyle w:val="Heading3"/>
        <w:tabs>
          <w:tab w:val="left" w:pos="3204"/>
        </w:tabs>
        <w:spacing w:before="60" w:after="60" w:line="240" w:lineRule="auto"/>
        <w:rPr>
          <w:rFonts w:ascii="Tahoma" w:hAnsi="Tahoma" w:cs="Tahoma"/>
        </w:rPr>
      </w:pPr>
      <w:bookmarkStart w:id="9" w:name="_Toc430591985"/>
      <w:r w:rsidRPr="006A752B">
        <w:rPr>
          <w:rFonts w:ascii="Tahoma" w:hAnsi="Tahoma" w:cs="Tahoma"/>
        </w:rPr>
        <w:t>Consideration for Performance</w:t>
      </w:r>
      <w:bookmarkEnd w:id="9"/>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ekspektasi dari adanya aplikasi ini secara bisnis dan teknis ketika aplikasi ini diimplementasikan baik secara positif maupun secara negatif</w:t>
      </w:r>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highlight w:val="yellow"/>
        </w:rPr>
        <w:t>Tips: Bisa menggunakan informasi terkait infrastruktur seperti performa aplikasi pada bandwith tertentu atau spesifikasi hardware tertentu</w:t>
      </w:r>
    </w:p>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Secara performa aplikasi ini diharapkan </w:t>
      </w:r>
      <w:proofErr w:type="gramStart"/>
      <w:r w:rsidRPr="006A752B">
        <w:rPr>
          <w:rFonts w:ascii="Tahoma" w:hAnsi="Tahoma" w:cs="Tahoma"/>
        </w:rPr>
        <w:t>dapat :</w:t>
      </w:r>
      <w:proofErr w:type="gramEnd"/>
    </w:p>
    <w:p w:rsidR="005B2620" w:rsidRPr="006A752B" w:rsidRDefault="00691453" w:rsidP="006A752B">
      <w:pPr>
        <w:pStyle w:val="ListParagraph1"/>
        <w:numPr>
          <w:ilvl w:val="0"/>
          <w:numId w:val="7"/>
        </w:numPr>
        <w:spacing w:before="60" w:after="60" w:line="240" w:lineRule="auto"/>
        <w:rPr>
          <w:rFonts w:ascii="Tahoma" w:hAnsi="Tahoma" w:cs="Tahoma"/>
        </w:rPr>
      </w:pPr>
      <w:r w:rsidRPr="006A752B">
        <w:rPr>
          <w:rFonts w:ascii="Tahoma" w:hAnsi="Tahoma" w:cs="Tahoma"/>
        </w:rPr>
        <w:t>Berjalan di jaringan dengan kecepatan akses minimal 256 kbps</w:t>
      </w:r>
    </w:p>
    <w:p w:rsidR="005B2620" w:rsidRPr="006A752B" w:rsidRDefault="00691453" w:rsidP="006A752B">
      <w:pPr>
        <w:pStyle w:val="ListParagraph1"/>
        <w:numPr>
          <w:ilvl w:val="0"/>
          <w:numId w:val="7"/>
        </w:numPr>
        <w:spacing w:before="60" w:after="60" w:line="240" w:lineRule="auto"/>
        <w:rPr>
          <w:rFonts w:ascii="Tahoma" w:hAnsi="Tahoma" w:cs="Tahoma"/>
        </w:rPr>
      </w:pPr>
      <w:r w:rsidRPr="006A752B">
        <w:rPr>
          <w:rFonts w:ascii="Tahoma" w:hAnsi="Tahoma" w:cs="Tahoma"/>
        </w:rPr>
        <w:t>Berjalan pada PC dengan kecepatan buka form maksimal 5 detik / form</w:t>
      </w:r>
    </w:p>
    <w:p w:rsidR="005B2620" w:rsidRPr="006A752B" w:rsidRDefault="00691453" w:rsidP="006A752B">
      <w:pPr>
        <w:pStyle w:val="ListParagraph1"/>
        <w:numPr>
          <w:ilvl w:val="0"/>
          <w:numId w:val="7"/>
        </w:numPr>
        <w:spacing w:before="60" w:after="60" w:line="240" w:lineRule="auto"/>
        <w:rPr>
          <w:rFonts w:ascii="Tahoma" w:hAnsi="Tahoma" w:cs="Tahoma"/>
        </w:rPr>
      </w:pPr>
      <w:r w:rsidRPr="006A752B">
        <w:rPr>
          <w:rFonts w:ascii="Tahoma" w:hAnsi="Tahoma" w:cs="Tahoma"/>
        </w:rPr>
        <w:t>Berjalan pada Mobile Device dengan kecepatan buka form maksimal 10 detik / form (tergantung kecepatan akses ke provider internet. Disarankan menggunakan WiFI)</w:t>
      </w:r>
    </w:p>
    <w:p w:rsidR="005B2620" w:rsidRPr="006A752B" w:rsidRDefault="00691453" w:rsidP="006A752B">
      <w:pPr>
        <w:spacing w:before="60" w:after="60" w:line="240" w:lineRule="auto"/>
        <w:rPr>
          <w:rFonts w:ascii="Tahoma" w:hAnsi="Tahoma" w:cs="Tahoma"/>
        </w:rPr>
      </w:pPr>
      <w:r w:rsidRPr="006A752B">
        <w:rPr>
          <w:rFonts w:ascii="Tahoma" w:hAnsi="Tahoma" w:cs="Tahoma"/>
        </w:rPr>
        <w:br w:type="page"/>
      </w:r>
    </w:p>
    <w:p w:rsidR="005B2620" w:rsidRPr="006A752B" w:rsidRDefault="00691453" w:rsidP="000960E1">
      <w:pPr>
        <w:pStyle w:val="Heading2"/>
        <w:tabs>
          <w:tab w:val="clear" w:pos="2736"/>
          <w:tab w:val="clear" w:pos="3204"/>
        </w:tabs>
        <w:spacing w:before="60" w:after="60" w:line="240" w:lineRule="auto"/>
        <w:ind w:left="900"/>
        <w:rPr>
          <w:rFonts w:ascii="Tahoma" w:hAnsi="Tahoma" w:cs="Tahoma"/>
        </w:rPr>
      </w:pPr>
      <w:bookmarkStart w:id="10" w:name="_Toc430591986"/>
      <w:r w:rsidRPr="006A752B">
        <w:rPr>
          <w:rFonts w:ascii="Tahoma" w:hAnsi="Tahoma" w:cs="Tahoma"/>
        </w:rPr>
        <w:t>Scope of Work</w:t>
      </w:r>
      <w:bookmarkEnd w:id="10"/>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ruang lingkup dari pembuatan aplikasi ini (baik yang termasuk dan yang tidak termasuk</w:t>
      </w:r>
      <w:proofErr w:type="gramStart"/>
      <w:r w:rsidRPr="006A752B">
        <w:rPr>
          <w:rFonts w:ascii="Tahoma" w:hAnsi="Tahoma" w:cs="Tahoma"/>
          <w:color w:val="FF0000"/>
        </w:rPr>
        <w:t>)  baik</w:t>
      </w:r>
      <w:proofErr w:type="gramEnd"/>
      <w:r w:rsidRPr="006A752B">
        <w:rPr>
          <w:rFonts w:ascii="Tahoma" w:hAnsi="Tahoma" w:cs="Tahoma"/>
          <w:color w:val="FF0000"/>
        </w:rPr>
        <w:t xml:space="preserve"> secara bisnis maupun secara teknis</w:t>
      </w:r>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highlight w:val="yellow"/>
        </w:rPr>
        <w:t>Tips: Bisa menggunakan informasi dari proposal PT. Code.ID yang dibuatkan oleh Pre-Sales, dokumen BR ataupun MoM pada saat requirement.</w:t>
      </w:r>
    </w:p>
    <w:p w:rsidR="005B2620" w:rsidRPr="006A752B" w:rsidRDefault="005B2620" w:rsidP="006A752B">
      <w:pPr>
        <w:spacing w:before="60" w:after="60" w:line="240" w:lineRule="auto"/>
        <w:rPr>
          <w:rFonts w:ascii="Tahoma" w:hAnsi="Tahoma" w:cs="Tahoma"/>
          <w:b/>
          <w:iCs/>
        </w:rPr>
      </w:pPr>
    </w:p>
    <w:p w:rsidR="005B2620" w:rsidRPr="006A752B" w:rsidRDefault="00691453" w:rsidP="006A752B">
      <w:pPr>
        <w:spacing w:before="60" w:after="60" w:line="240" w:lineRule="auto"/>
        <w:rPr>
          <w:rFonts w:ascii="Tahoma" w:hAnsi="Tahoma" w:cs="Tahoma"/>
          <w:iCs/>
        </w:rPr>
      </w:pPr>
      <w:r w:rsidRPr="006A752B">
        <w:rPr>
          <w:rFonts w:ascii="Tahoma" w:hAnsi="Tahoma" w:cs="Tahoma"/>
          <w:iCs/>
        </w:rPr>
        <w:t>Yang menjadi ruang lingkup pembuatan aplikasi ini adalah sebagai berikut:</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Purchase Request (PR) dan proses persetujuannya</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Vendor Selection (VS)</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Purchase Order (PO) dan proses persetujuannya</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Good Receive (GR)</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Invoice Payment (IP)</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Master (Supplier, Item)</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Reporting (PR, PR vs PO, PO vs GR, PO vs GR vs IP)</w:t>
      </w:r>
    </w:p>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Yang tidak termasuk dalam ruang lingkup </w:t>
      </w:r>
      <w:r w:rsidRPr="006A752B">
        <w:rPr>
          <w:rFonts w:ascii="Tahoma" w:hAnsi="Tahoma" w:cs="Tahoma"/>
          <w:iCs/>
        </w:rPr>
        <w:t>pembuatan aplikasi ini adalah sebagai berikut</w:t>
      </w:r>
      <w:r w:rsidRPr="006A752B">
        <w:rPr>
          <w:rFonts w:ascii="Tahoma" w:hAnsi="Tahoma" w:cs="Tahoma"/>
        </w:rPr>
        <w:t>:</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Vendor Selection (VS) yang memiliki proses persetujuan</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module Good Receive (GR) yang memiliki proses persetujuan</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mekanisme otorisasi yang komplek (hak akses user per halaman / module)</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report selain yang disebutkan diatas</w:t>
      </w:r>
    </w:p>
    <w:p w:rsidR="005B2620" w:rsidRPr="006A752B" w:rsidRDefault="00691453" w:rsidP="006A752B">
      <w:pPr>
        <w:pStyle w:val="ListParagraph1"/>
        <w:numPr>
          <w:ilvl w:val="0"/>
          <w:numId w:val="8"/>
        </w:numPr>
        <w:spacing w:before="60" w:after="60" w:line="240" w:lineRule="auto"/>
        <w:rPr>
          <w:rFonts w:ascii="Tahoma" w:hAnsi="Tahoma" w:cs="Tahoma"/>
        </w:rPr>
      </w:pPr>
      <w:r w:rsidRPr="006A752B">
        <w:rPr>
          <w:rFonts w:ascii="Tahoma" w:hAnsi="Tahoma" w:cs="Tahoma"/>
        </w:rPr>
        <w:t>Membuat mekanisme penarikan data dari data external (database lain ataupun data dalam format excel)</w:t>
      </w:r>
    </w:p>
    <w:p w:rsidR="005B2620" w:rsidRPr="006A752B" w:rsidRDefault="005B2620" w:rsidP="006A752B">
      <w:pPr>
        <w:pStyle w:val="ListParagraph1"/>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rPr>
          <w:rFonts w:ascii="Tahoma" w:hAnsi="Tahoma" w:cs="Tahoma"/>
          <w:i/>
          <w:color w:val="0000FF"/>
        </w:rPr>
      </w:pPr>
      <w:r w:rsidRPr="006A752B">
        <w:rPr>
          <w:rFonts w:ascii="Tahoma" w:hAnsi="Tahoma" w:cs="Tahoma"/>
          <w:i/>
          <w:color w:val="0000FF"/>
        </w:rPr>
        <w:br w:type="page"/>
      </w: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11" w:name="_Toc44766069"/>
      <w:bookmarkStart w:id="12" w:name="_Toc67471880"/>
      <w:bookmarkStart w:id="13" w:name="_Toc430591987"/>
      <w:bookmarkEnd w:id="6"/>
      <w:r w:rsidRPr="006A752B">
        <w:rPr>
          <w:rFonts w:ascii="Tahoma" w:hAnsi="Tahoma" w:cs="Tahoma"/>
        </w:rPr>
        <w:t xml:space="preserve">Dependent/Related </w:t>
      </w:r>
      <w:bookmarkEnd w:id="11"/>
      <w:bookmarkEnd w:id="12"/>
      <w:r w:rsidRPr="006A752B">
        <w:rPr>
          <w:rFonts w:ascii="Tahoma" w:hAnsi="Tahoma" w:cs="Tahoma"/>
        </w:rPr>
        <w:t>Projects</w:t>
      </w:r>
      <w:bookmarkEnd w:id="13"/>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keterhubungan dengan project lainnya yang saat ini sedang berjalan secara parallel / bersamaan dengan pembuatan project ini</w:t>
      </w:r>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highlight w:val="yellow"/>
        </w:rPr>
        <w:t>Tips: Bisa menggunakan informasi dari dokumen Project Plan untuk mengetahui project mana saja yang berkaitan langsung dengan pengembangan aplikasi ini.</w:t>
      </w:r>
    </w:p>
    <w:p w:rsidR="005B2620" w:rsidRPr="006A752B" w:rsidRDefault="00691453" w:rsidP="006A752B">
      <w:pPr>
        <w:pStyle w:val="Caption"/>
        <w:keepNext/>
        <w:spacing w:before="60" w:after="60" w:line="240" w:lineRule="auto"/>
        <w:rPr>
          <w:rFonts w:ascii="Tahoma" w:hAnsi="Tahoma" w:cs="Tahoma"/>
          <w:sz w:val="18"/>
          <w:szCs w:val="18"/>
        </w:rPr>
      </w:pPr>
      <w:bookmarkStart w:id="14" w:name="_Toc416880068"/>
      <w:bookmarkStart w:id="15" w:name="_Toc430592359"/>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1</w:t>
      </w:r>
      <w:r w:rsidRPr="006A752B">
        <w:rPr>
          <w:rFonts w:ascii="Tahoma" w:hAnsi="Tahoma" w:cs="Tahoma"/>
          <w:sz w:val="18"/>
          <w:szCs w:val="18"/>
        </w:rPr>
        <w:fldChar w:fldCharType="end"/>
      </w:r>
      <w:r w:rsidRPr="006A752B">
        <w:rPr>
          <w:rFonts w:ascii="Tahoma" w:hAnsi="Tahoma" w:cs="Tahoma"/>
          <w:sz w:val="18"/>
          <w:szCs w:val="18"/>
        </w:rPr>
        <w:t xml:space="preserve"> Dependent / Related Projects</w:t>
      </w:r>
      <w:bookmarkEnd w:id="14"/>
      <w:bookmarkEnd w:id="1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1923"/>
        <w:gridCol w:w="3294"/>
        <w:gridCol w:w="3737"/>
      </w:tblGrid>
      <w:tr w:rsidR="005B2620" w:rsidRPr="006A752B">
        <w:tc>
          <w:tcPr>
            <w:tcW w:w="622"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No</w:t>
            </w:r>
          </w:p>
        </w:tc>
        <w:tc>
          <w:tcPr>
            <w:tcW w:w="1923"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Project Name</w:t>
            </w:r>
          </w:p>
        </w:tc>
        <w:tc>
          <w:tcPr>
            <w:tcW w:w="3294"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Dependency Description</w:t>
            </w:r>
          </w:p>
        </w:tc>
        <w:tc>
          <w:tcPr>
            <w:tcW w:w="3737"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Reference Documents Name</w:t>
            </w: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r w:rsidR="005B2620" w:rsidRPr="006A752B">
        <w:tc>
          <w:tcPr>
            <w:tcW w:w="622" w:type="dxa"/>
            <w:vAlign w:val="center"/>
          </w:tcPr>
          <w:p w:rsidR="005B2620" w:rsidRPr="006A752B" w:rsidRDefault="005B2620" w:rsidP="006A752B">
            <w:pPr>
              <w:spacing w:before="60" w:after="60" w:line="240" w:lineRule="auto"/>
              <w:rPr>
                <w:rFonts w:ascii="Tahoma" w:hAnsi="Tahoma" w:cs="Tahoma"/>
              </w:rPr>
            </w:pPr>
          </w:p>
        </w:tc>
        <w:tc>
          <w:tcPr>
            <w:tcW w:w="1923" w:type="dxa"/>
            <w:vAlign w:val="center"/>
          </w:tcPr>
          <w:p w:rsidR="005B2620" w:rsidRPr="006A752B" w:rsidRDefault="005B2620" w:rsidP="006A752B">
            <w:pPr>
              <w:spacing w:before="60" w:after="60" w:line="240" w:lineRule="auto"/>
              <w:rPr>
                <w:rFonts w:ascii="Tahoma" w:hAnsi="Tahoma" w:cs="Tahoma"/>
                <w:color w:val="000000"/>
              </w:rPr>
            </w:pPr>
          </w:p>
        </w:tc>
        <w:tc>
          <w:tcPr>
            <w:tcW w:w="3294" w:type="dxa"/>
            <w:vAlign w:val="center"/>
          </w:tcPr>
          <w:p w:rsidR="005B2620" w:rsidRPr="006A752B" w:rsidRDefault="005B2620" w:rsidP="006A752B">
            <w:pPr>
              <w:spacing w:before="60" w:after="60" w:line="240" w:lineRule="auto"/>
              <w:rPr>
                <w:rFonts w:ascii="Tahoma" w:hAnsi="Tahoma" w:cs="Tahoma"/>
              </w:rPr>
            </w:pPr>
          </w:p>
        </w:tc>
        <w:tc>
          <w:tcPr>
            <w:tcW w:w="3737" w:type="dxa"/>
            <w:vAlign w:val="center"/>
          </w:tcPr>
          <w:p w:rsidR="005B2620" w:rsidRPr="006A752B" w:rsidRDefault="005B2620" w:rsidP="006A752B">
            <w:pPr>
              <w:spacing w:before="60" w:after="60" w:line="240" w:lineRule="auto"/>
              <w:rPr>
                <w:rFonts w:ascii="Tahoma" w:hAnsi="Tahoma" w:cs="Tahoma"/>
              </w:rPr>
            </w:pPr>
          </w:p>
        </w:tc>
      </w:tr>
    </w:tbl>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16" w:name="_Toc430591988"/>
      <w:r w:rsidRPr="006A752B">
        <w:rPr>
          <w:rFonts w:ascii="Tahoma" w:hAnsi="Tahoma" w:cs="Tahoma"/>
        </w:rPr>
        <w:lastRenderedPageBreak/>
        <w:t>Business Requirement (BR)</w:t>
      </w:r>
      <w:bookmarkEnd w:id="16"/>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 xml:space="preserve">Jelaskan </w:t>
      </w:r>
      <w:r w:rsidRPr="006A752B">
        <w:rPr>
          <w:rFonts w:ascii="Tahoma" w:hAnsi="Tahoma" w:cs="Tahoma"/>
          <w:i/>
          <w:color w:val="FF0000"/>
        </w:rPr>
        <w:t>requirement</w:t>
      </w:r>
      <w:r w:rsidRPr="006A752B">
        <w:rPr>
          <w:rFonts w:ascii="Tahoma" w:hAnsi="Tahoma" w:cs="Tahoma"/>
          <w:color w:val="FF0000"/>
        </w:rPr>
        <w:t xml:space="preserve"> dari klien terhadap pembuatan aplikasi ini dari sudut pandang bisnis.</w:t>
      </w:r>
    </w:p>
    <w:p w:rsidR="005B2620" w:rsidRPr="006A752B" w:rsidRDefault="00691453" w:rsidP="006A752B">
      <w:p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Tips: </w:t>
      </w:r>
    </w:p>
    <w:p w:rsidR="005B2620" w:rsidRPr="006A752B" w:rsidRDefault="00691453" w:rsidP="006A752B">
      <w:pPr>
        <w:pStyle w:val="ListParagraph1"/>
        <w:numPr>
          <w:ilvl w:val="0"/>
          <w:numId w:val="9"/>
        </w:numPr>
        <w:spacing w:before="60" w:after="60" w:line="240" w:lineRule="auto"/>
        <w:rPr>
          <w:rFonts w:ascii="Tahoma" w:hAnsi="Tahoma" w:cs="Tahoma"/>
          <w:color w:val="FF0000"/>
          <w:highlight w:val="yellow"/>
        </w:rPr>
      </w:pPr>
      <w:r w:rsidRPr="006A752B">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5B2620" w:rsidRPr="006A752B" w:rsidRDefault="00691453" w:rsidP="006A752B">
      <w:pPr>
        <w:pStyle w:val="ListParagraph1"/>
        <w:numPr>
          <w:ilvl w:val="0"/>
          <w:numId w:val="9"/>
        </w:numPr>
        <w:spacing w:before="60" w:after="60" w:line="240" w:lineRule="auto"/>
        <w:rPr>
          <w:rFonts w:ascii="Tahoma" w:hAnsi="Tahoma" w:cs="Tahoma"/>
          <w:color w:val="FF0000"/>
          <w:highlight w:val="yellow"/>
        </w:rPr>
      </w:pPr>
      <w:r w:rsidRPr="006A752B">
        <w:rPr>
          <w:rFonts w:ascii="Tahoma" w:hAnsi="Tahoma" w:cs="Tahoma"/>
          <w:color w:val="FF0000"/>
          <w:highlight w:val="yellow"/>
        </w:rPr>
        <w:t>Bisa dituliskan mengenai modul-modul apa saja yang akan dibuatkan secara umum</w:t>
      </w:r>
    </w:p>
    <w:p w:rsidR="005B2620" w:rsidRPr="006A752B" w:rsidRDefault="00691453" w:rsidP="006A752B">
      <w:pPr>
        <w:pStyle w:val="ListParagraph1"/>
        <w:numPr>
          <w:ilvl w:val="0"/>
          <w:numId w:val="9"/>
        </w:numPr>
        <w:spacing w:before="60" w:after="60" w:line="240" w:lineRule="auto"/>
        <w:rPr>
          <w:rFonts w:ascii="Tahoma" w:hAnsi="Tahoma" w:cs="Tahoma"/>
          <w:color w:val="FF0000"/>
          <w:highlight w:val="yellow"/>
        </w:rPr>
      </w:pPr>
      <w:r w:rsidRPr="006A752B">
        <w:rPr>
          <w:rFonts w:ascii="Tahoma" w:hAnsi="Tahoma" w:cs="Tahoma"/>
          <w:color w:val="FF0000"/>
          <w:highlight w:val="yellow"/>
        </w:rPr>
        <w:t>*Setiap ID wajib dibuatkan nomor urut</w:t>
      </w:r>
    </w:p>
    <w:p w:rsidR="005B2620" w:rsidRPr="006A752B" w:rsidRDefault="005B2620" w:rsidP="006A752B">
      <w:pPr>
        <w:pStyle w:val="ListParagraph1"/>
        <w:spacing w:before="60" w:after="60" w:line="240" w:lineRule="auto"/>
        <w:rPr>
          <w:rFonts w:ascii="Tahoma" w:hAnsi="Tahoma" w:cs="Tahoma"/>
          <w:color w:val="FF0000"/>
          <w:highlight w:val="yellow"/>
        </w:rPr>
      </w:pPr>
    </w:p>
    <w:p w:rsidR="005B2620" w:rsidRPr="006A752B" w:rsidRDefault="00691453" w:rsidP="006A752B">
      <w:pPr>
        <w:pStyle w:val="Caption"/>
        <w:spacing w:before="60" w:after="60" w:line="240" w:lineRule="auto"/>
        <w:rPr>
          <w:rFonts w:ascii="Tahoma" w:hAnsi="Tahoma" w:cs="Tahoma"/>
          <w:iCs/>
        </w:rPr>
      </w:pPr>
      <w:bookmarkStart w:id="17" w:name="_Toc416880066"/>
      <w:bookmarkStart w:id="18" w:name="_Toc430592360"/>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2</w:t>
      </w:r>
      <w:r w:rsidRPr="006A752B">
        <w:rPr>
          <w:rFonts w:ascii="Tahoma" w:hAnsi="Tahoma" w:cs="Tahoma"/>
          <w:sz w:val="18"/>
          <w:szCs w:val="18"/>
        </w:rPr>
        <w:fldChar w:fldCharType="end"/>
      </w:r>
      <w:r w:rsidRPr="006A752B">
        <w:rPr>
          <w:rFonts w:ascii="Tahoma" w:hAnsi="Tahoma" w:cs="Tahoma"/>
          <w:sz w:val="18"/>
          <w:szCs w:val="18"/>
        </w:rPr>
        <w:t xml:space="preserve"> Requirement Summary</w:t>
      </w:r>
      <w:bookmarkEnd w:id="17"/>
      <w:bookmarkEnd w:id="18"/>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45"/>
        <w:gridCol w:w="6813"/>
        <w:gridCol w:w="1832"/>
      </w:tblGrid>
      <w:tr w:rsidR="005B2620" w:rsidRPr="006A752B">
        <w:trPr>
          <w:cantSplit/>
          <w:tblHeader/>
        </w:trPr>
        <w:tc>
          <w:tcPr>
            <w:tcW w:w="945" w:type="dxa"/>
            <w:shd w:val="clear" w:color="auto" w:fill="E6E6E6"/>
            <w:vAlign w:val="center"/>
          </w:tcPr>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BR ID</w:t>
            </w:r>
            <w:r w:rsidRPr="006A752B">
              <w:rPr>
                <w:rFonts w:ascii="Tahoma" w:hAnsi="Tahoma" w:cs="Tahoma"/>
                <w:b/>
                <w:color w:val="FF0000"/>
              </w:rPr>
              <w:t>*</w:t>
            </w:r>
          </w:p>
        </w:tc>
        <w:tc>
          <w:tcPr>
            <w:tcW w:w="6813" w:type="dxa"/>
            <w:shd w:val="clear" w:color="auto" w:fill="E6E6E6"/>
            <w:vAlign w:val="center"/>
          </w:tcPr>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Description</w:t>
            </w:r>
          </w:p>
        </w:tc>
        <w:tc>
          <w:tcPr>
            <w:tcW w:w="1832" w:type="dxa"/>
            <w:shd w:val="clear" w:color="auto" w:fill="E6E6E6"/>
          </w:tcPr>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Document Reff</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BR-1</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Purchase Request (PR) dan alur persetujuannya</w:t>
            </w:r>
          </w:p>
        </w:tc>
        <w:tc>
          <w:tcPr>
            <w:tcW w:w="1832" w:type="dxa"/>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BR-2</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Vendor Selection (VS)</w:t>
            </w:r>
          </w:p>
        </w:tc>
        <w:tc>
          <w:tcPr>
            <w:tcW w:w="1832" w:type="dxa"/>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BR-3</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Purchase Order (PO) dan alur persetujuannya</w:t>
            </w:r>
          </w:p>
        </w:tc>
        <w:tc>
          <w:tcPr>
            <w:tcW w:w="1832" w:type="dxa"/>
          </w:tcPr>
          <w:p w:rsidR="005B2620" w:rsidRPr="006A752B" w:rsidRDefault="00691453" w:rsidP="006A752B">
            <w:pPr>
              <w:keepNext/>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BR-4</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Good Receive (GR)</w:t>
            </w:r>
          </w:p>
        </w:tc>
        <w:tc>
          <w:tcPr>
            <w:tcW w:w="1832" w:type="dxa"/>
          </w:tcPr>
          <w:p w:rsidR="005B2620" w:rsidRPr="006A752B" w:rsidRDefault="00691453" w:rsidP="006A752B">
            <w:pPr>
              <w:keepNext/>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BR-5</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Invoice Payment (IP)</w:t>
            </w:r>
          </w:p>
        </w:tc>
        <w:tc>
          <w:tcPr>
            <w:tcW w:w="1832" w:type="dxa"/>
          </w:tcPr>
          <w:p w:rsidR="005B2620" w:rsidRPr="006A752B" w:rsidRDefault="00691453" w:rsidP="006A752B">
            <w:pPr>
              <w:keepNext/>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BR-6</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Master</w:t>
            </w:r>
          </w:p>
        </w:tc>
        <w:tc>
          <w:tcPr>
            <w:tcW w:w="1832" w:type="dxa"/>
          </w:tcPr>
          <w:p w:rsidR="005B2620" w:rsidRPr="006A752B" w:rsidRDefault="00691453" w:rsidP="006A752B">
            <w:pPr>
              <w:keepNext/>
              <w:spacing w:before="60" w:after="60" w:line="240" w:lineRule="auto"/>
              <w:rPr>
                <w:rFonts w:ascii="Tahoma" w:hAnsi="Tahoma" w:cs="Tahoma"/>
                <w:iCs/>
              </w:rPr>
            </w:pPr>
            <w:r w:rsidRPr="006A752B">
              <w:rPr>
                <w:rFonts w:ascii="Tahoma" w:hAnsi="Tahoma" w:cs="Tahoma"/>
                <w:iCs/>
              </w:rPr>
              <w:t>Proposal</w:t>
            </w:r>
          </w:p>
        </w:tc>
      </w:tr>
      <w:tr w:rsidR="005B2620" w:rsidRPr="006A752B">
        <w:trPr>
          <w:cantSplit/>
        </w:trPr>
        <w:tc>
          <w:tcPr>
            <w:tcW w:w="945" w:type="dxa"/>
            <w:vAlign w:val="center"/>
          </w:tcPr>
          <w:p w:rsidR="005B2620" w:rsidRPr="006A752B" w:rsidRDefault="00691453" w:rsidP="006A752B">
            <w:pPr>
              <w:spacing w:before="60" w:after="60" w:line="240" w:lineRule="auto"/>
              <w:rPr>
                <w:rFonts w:ascii="Tahoma" w:hAnsi="Tahoma" w:cs="Tahoma"/>
                <w:iCs/>
              </w:rPr>
            </w:pPr>
            <w:r w:rsidRPr="006A752B">
              <w:rPr>
                <w:rFonts w:ascii="Tahoma" w:hAnsi="Tahoma" w:cs="Tahoma"/>
                <w:iCs/>
              </w:rPr>
              <w:t>BR-7</w:t>
            </w:r>
          </w:p>
        </w:tc>
        <w:tc>
          <w:tcPr>
            <w:tcW w:w="6813" w:type="dxa"/>
          </w:tcPr>
          <w:p w:rsidR="005B2620" w:rsidRPr="006A752B" w:rsidRDefault="00691453" w:rsidP="006A752B">
            <w:pPr>
              <w:spacing w:before="60" w:after="60" w:line="240" w:lineRule="auto"/>
              <w:rPr>
                <w:rFonts w:ascii="Tahoma" w:hAnsi="Tahoma" w:cs="Tahoma"/>
              </w:rPr>
            </w:pPr>
            <w:r w:rsidRPr="006A752B">
              <w:rPr>
                <w:rFonts w:ascii="Tahoma" w:hAnsi="Tahoma" w:cs="Tahoma"/>
              </w:rPr>
              <w:t>Membuat module Reporting</w:t>
            </w:r>
          </w:p>
        </w:tc>
        <w:tc>
          <w:tcPr>
            <w:tcW w:w="1832" w:type="dxa"/>
          </w:tcPr>
          <w:p w:rsidR="005B2620" w:rsidRPr="006A752B" w:rsidRDefault="00691453" w:rsidP="006A752B">
            <w:pPr>
              <w:keepNext/>
              <w:spacing w:before="60" w:after="60" w:line="240" w:lineRule="auto"/>
              <w:rPr>
                <w:rFonts w:ascii="Tahoma" w:hAnsi="Tahoma" w:cs="Tahoma"/>
                <w:iCs/>
              </w:rPr>
            </w:pPr>
            <w:r w:rsidRPr="006A752B">
              <w:rPr>
                <w:rFonts w:ascii="Tahoma" w:hAnsi="Tahoma" w:cs="Tahoma"/>
                <w:iCs/>
              </w:rPr>
              <w:t>Proposal</w:t>
            </w:r>
          </w:p>
        </w:tc>
      </w:tr>
    </w:tbl>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19" w:name="_Toc430591989"/>
      <w:r w:rsidRPr="006A752B">
        <w:rPr>
          <w:rFonts w:ascii="Tahoma" w:hAnsi="Tahoma" w:cs="Tahoma"/>
        </w:rPr>
        <w:lastRenderedPageBreak/>
        <w:t>Systems Overview</w:t>
      </w:r>
      <w:bookmarkEnd w:id="19"/>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20" w:name="_Toc430591990"/>
      <w:bookmarkStart w:id="21" w:name="_Toc44766067"/>
      <w:bookmarkStart w:id="22" w:name="_Toc67471885"/>
      <w:r w:rsidRPr="006A752B">
        <w:rPr>
          <w:rFonts w:ascii="Tahoma" w:hAnsi="Tahoma" w:cs="Tahoma"/>
        </w:rPr>
        <w:t>System Context</w:t>
      </w:r>
      <w:bookmarkEnd w:id="20"/>
    </w:p>
    <w:p w:rsidR="005B2620" w:rsidRPr="006A752B" w:rsidRDefault="00691453" w:rsidP="006A752B">
      <w:pPr>
        <w:pStyle w:val="Default"/>
        <w:spacing w:before="60" w:after="60" w:line="240" w:lineRule="auto"/>
        <w:rPr>
          <w:rFonts w:ascii="Tahoma" w:hAnsi="Tahoma" w:cs="Tahoma"/>
          <w:iCs/>
          <w:color w:val="FF0000"/>
          <w:sz w:val="20"/>
          <w:szCs w:val="20"/>
        </w:rPr>
      </w:pPr>
      <w:r w:rsidRPr="006A752B">
        <w:rPr>
          <w:rFonts w:ascii="Tahoma" w:hAnsi="Tahoma" w:cs="Tahoma"/>
          <w:iCs/>
          <w:color w:val="FF0000"/>
          <w:sz w:val="20"/>
          <w:szCs w:val="20"/>
        </w:rPr>
        <w:t>Gambarkan hubungan antara system yang sedang dibangun dengan sistem ekstenal seperti ERP, aplikasi yg sudah ada, para user, service, RDBMS lain, dll</w:t>
      </w:r>
    </w:p>
    <w:p w:rsidR="005B2620" w:rsidRPr="006A752B" w:rsidRDefault="00691453" w:rsidP="006A752B">
      <w:pPr>
        <w:spacing w:before="60" w:after="60" w:line="240" w:lineRule="auto"/>
        <w:rPr>
          <w:rFonts w:ascii="Tahoma" w:hAnsi="Tahoma" w:cs="Tahoma"/>
          <w:color w:val="FF0000"/>
          <w:highlight w:val="yellow"/>
        </w:rPr>
      </w:pPr>
      <w:r w:rsidRPr="006A752B">
        <w:rPr>
          <w:rFonts w:ascii="Tahoma" w:hAnsi="Tahoma" w:cs="Tahoma"/>
          <w:color w:val="FF0000"/>
          <w:highlight w:val="yellow"/>
        </w:rPr>
        <w:t>Tips: Jika dimungkinkan, gambarkan hubungan antara sistem tersebut secara detil. Jika tidak dimungkinkan, gambarkan secara global terlebih dahulu, kemudian baru secara detailnya</w:t>
      </w:r>
    </w:p>
    <w:p w:rsidR="005B2620" w:rsidRPr="006A752B" w:rsidRDefault="005B2620" w:rsidP="006A752B">
      <w:pPr>
        <w:pStyle w:val="Default"/>
        <w:spacing w:before="60" w:after="60" w:line="240" w:lineRule="auto"/>
        <w:rPr>
          <w:rFonts w:ascii="Tahoma" w:hAnsi="Tahoma" w:cs="Tahoma"/>
          <w:iCs/>
          <w:color w:val="FF0000"/>
          <w:sz w:val="20"/>
          <w:szCs w:val="20"/>
        </w:rPr>
      </w:pPr>
    </w:p>
    <w:p w:rsidR="005B2620" w:rsidRPr="006A752B" w:rsidRDefault="005B2620" w:rsidP="006A752B">
      <w:pPr>
        <w:pStyle w:val="Default"/>
        <w:spacing w:before="60" w:after="60" w:line="240" w:lineRule="auto"/>
        <w:rPr>
          <w:rFonts w:ascii="Tahoma" w:hAnsi="Tahoma" w:cs="Tahoma"/>
          <w:iCs/>
          <w:color w:val="FF0000"/>
          <w:sz w:val="20"/>
          <w:szCs w:val="20"/>
        </w:rPr>
      </w:pPr>
    </w:p>
    <w:p w:rsidR="005B2620" w:rsidRPr="006A752B" w:rsidRDefault="009539BB" w:rsidP="006A752B">
      <w:pPr>
        <w:pStyle w:val="Default"/>
        <w:spacing w:before="60" w:after="60" w:line="240" w:lineRule="auto"/>
        <w:jc w:val="center"/>
        <w:rPr>
          <w:rFonts w:ascii="Tahoma" w:hAnsi="Tahoma" w:cs="Tahoma"/>
          <w:iCs/>
          <w:color w:val="FF0000"/>
          <w:sz w:val="20"/>
          <w:szCs w:val="20"/>
        </w:rPr>
      </w:pPr>
      <w:r>
        <w:rPr>
          <w:rFonts w:ascii="Tahoma" w:hAnsi="Tahoma" w:cs="Tahoma"/>
          <w:iCs/>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396pt;height:514.5pt">
            <v:imagedata r:id="rId6" o:title=""/>
          </v:shape>
        </w:pict>
      </w:r>
    </w:p>
    <w:p w:rsidR="005B2620" w:rsidRPr="006A752B" w:rsidRDefault="005B2620" w:rsidP="006A752B">
      <w:pPr>
        <w:pStyle w:val="Default"/>
        <w:spacing w:before="60" w:after="60" w:line="240" w:lineRule="auto"/>
        <w:rPr>
          <w:rFonts w:ascii="Tahoma" w:hAnsi="Tahoma" w:cs="Tahoma"/>
          <w:iCs/>
          <w:color w:val="FF0000"/>
          <w:sz w:val="20"/>
          <w:szCs w:val="20"/>
        </w:rPr>
      </w:pP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23" w:name="_Toc430591991"/>
      <w:r w:rsidRPr="006A752B">
        <w:rPr>
          <w:rFonts w:ascii="Tahoma" w:hAnsi="Tahoma" w:cs="Tahoma"/>
        </w:rPr>
        <w:lastRenderedPageBreak/>
        <w:t>Impacted Systems</w:t>
      </w:r>
      <w:bookmarkEnd w:id="21"/>
      <w:bookmarkEnd w:id="22"/>
      <w:bookmarkEnd w:id="23"/>
    </w:p>
    <w:p w:rsidR="005B2620" w:rsidRPr="006A752B" w:rsidRDefault="00691453" w:rsidP="006A752B">
      <w:pPr>
        <w:spacing w:before="60" w:after="60" w:line="240" w:lineRule="auto"/>
        <w:rPr>
          <w:rFonts w:ascii="Tahoma" w:hAnsi="Tahoma" w:cs="Tahoma"/>
          <w:b/>
          <w:color w:val="FF0000"/>
        </w:rPr>
      </w:pPr>
      <w:r w:rsidRPr="006A752B">
        <w:rPr>
          <w:rFonts w:ascii="Tahoma" w:hAnsi="Tahoma" w:cs="Tahoma"/>
          <w:color w:val="FF0000"/>
        </w:rPr>
        <w:t>Jelaskan informasi tentang sistem lain yang berhubungan dan berubah yang diakibatkan pengembangan aplikasi ini</w:t>
      </w:r>
    </w:p>
    <w:p w:rsidR="005B2620" w:rsidRPr="006A752B" w:rsidRDefault="00691453" w:rsidP="006A752B">
      <w:p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Tips: </w:t>
      </w:r>
    </w:p>
    <w:p w:rsidR="005B2620" w:rsidRPr="006A752B" w:rsidRDefault="00691453" w:rsidP="006A752B">
      <w:pPr>
        <w:pStyle w:val="ListParagraph1"/>
        <w:numPr>
          <w:ilvl w:val="0"/>
          <w:numId w:val="10"/>
        </w:numPr>
        <w:spacing w:before="60" w:after="60" w:line="240" w:lineRule="auto"/>
        <w:rPr>
          <w:rFonts w:ascii="Tahoma" w:hAnsi="Tahoma" w:cs="Tahoma"/>
          <w:color w:val="FF0000"/>
          <w:highlight w:val="yellow"/>
        </w:rPr>
      </w:pPr>
      <w:r w:rsidRPr="006A752B">
        <w:rPr>
          <w:rFonts w:ascii="Tahoma" w:hAnsi="Tahoma" w:cs="Tahoma"/>
          <w:color w:val="FF0000"/>
          <w:highlight w:val="yellow"/>
        </w:rPr>
        <w:t>Dibuatkan berdasarkan informasi section System Context diatas</w:t>
      </w:r>
    </w:p>
    <w:p w:rsidR="005B2620" w:rsidRPr="006A752B" w:rsidRDefault="00691453" w:rsidP="006A752B">
      <w:pPr>
        <w:pStyle w:val="ListParagraph1"/>
        <w:numPr>
          <w:ilvl w:val="0"/>
          <w:numId w:val="10"/>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691453" w:rsidP="006A752B">
      <w:pPr>
        <w:pStyle w:val="Caption"/>
        <w:keepNext/>
        <w:spacing w:before="60" w:after="60" w:line="240" w:lineRule="auto"/>
        <w:rPr>
          <w:rFonts w:ascii="Tahoma" w:hAnsi="Tahoma" w:cs="Tahoma"/>
          <w:sz w:val="18"/>
          <w:szCs w:val="18"/>
        </w:rPr>
      </w:pPr>
      <w:bookmarkStart w:id="24" w:name="_Toc416880069"/>
      <w:bookmarkStart w:id="25" w:name="_Toc430592361"/>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3</w:t>
      </w:r>
      <w:r w:rsidRPr="006A752B">
        <w:rPr>
          <w:rFonts w:ascii="Tahoma" w:hAnsi="Tahoma" w:cs="Tahoma"/>
          <w:sz w:val="18"/>
          <w:szCs w:val="18"/>
        </w:rPr>
        <w:fldChar w:fldCharType="end"/>
      </w:r>
      <w:r w:rsidRPr="006A752B">
        <w:rPr>
          <w:rFonts w:ascii="Tahoma" w:hAnsi="Tahoma" w:cs="Tahoma"/>
          <w:sz w:val="18"/>
          <w:szCs w:val="18"/>
        </w:rPr>
        <w:t xml:space="preserve"> Impacted Systems</w:t>
      </w:r>
      <w:bookmarkEnd w:id="24"/>
      <w:bookmarkEnd w:id="2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869"/>
        <w:gridCol w:w="3558"/>
        <w:gridCol w:w="1762"/>
        <w:gridCol w:w="1762"/>
      </w:tblGrid>
      <w:tr w:rsidR="005B2620" w:rsidRPr="006A752B">
        <w:tc>
          <w:tcPr>
            <w:tcW w:w="625" w:type="dxa"/>
            <w:shd w:val="clear" w:color="auto" w:fill="E6E6E6"/>
            <w:vAlign w:val="center"/>
          </w:tcPr>
          <w:p w:rsidR="005B2620" w:rsidRPr="006A752B" w:rsidRDefault="00691453" w:rsidP="006A752B">
            <w:pPr>
              <w:spacing w:before="60" w:after="60" w:line="240" w:lineRule="auto"/>
              <w:rPr>
                <w:rFonts w:ascii="Tahoma" w:hAnsi="Tahoma" w:cs="Tahoma"/>
                <w:b/>
                <w:bCs/>
                <w:i/>
                <w:iCs/>
                <w:sz w:val="18"/>
              </w:rPr>
            </w:pPr>
            <w:r w:rsidRPr="006A752B">
              <w:rPr>
                <w:rFonts w:ascii="Tahoma" w:hAnsi="Tahoma" w:cs="Tahoma"/>
                <w:b/>
                <w:bCs/>
                <w:iCs/>
                <w:sz w:val="18"/>
              </w:rPr>
              <w:t>ID</w:t>
            </w:r>
            <w:r w:rsidRPr="006A752B">
              <w:rPr>
                <w:rFonts w:ascii="Tahoma" w:hAnsi="Tahoma" w:cs="Tahoma"/>
                <w:b/>
                <w:bCs/>
                <w:iCs/>
                <w:color w:val="FF0000"/>
                <w:sz w:val="18"/>
              </w:rPr>
              <w:t>*</w:t>
            </w:r>
          </w:p>
        </w:tc>
        <w:tc>
          <w:tcPr>
            <w:tcW w:w="1869" w:type="dxa"/>
            <w:shd w:val="clear" w:color="auto" w:fill="E6E6E6"/>
            <w:vAlign w:val="center"/>
          </w:tcPr>
          <w:p w:rsidR="005B2620" w:rsidRPr="006A752B" w:rsidRDefault="00691453" w:rsidP="006A752B">
            <w:pPr>
              <w:spacing w:before="60" w:after="60" w:line="240" w:lineRule="auto"/>
              <w:rPr>
                <w:rFonts w:ascii="Tahoma" w:hAnsi="Tahoma" w:cs="Tahoma"/>
                <w:b/>
                <w:bCs/>
                <w:iCs/>
                <w:sz w:val="18"/>
              </w:rPr>
            </w:pPr>
            <w:r w:rsidRPr="006A752B">
              <w:rPr>
                <w:rFonts w:ascii="Tahoma" w:hAnsi="Tahoma" w:cs="Tahoma"/>
                <w:b/>
                <w:bCs/>
                <w:iCs/>
                <w:sz w:val="18"/>
              </w:rPr>
              <w:t>System Name</w:t>
            </w:r>
          </w:p>
        </w:tc>
        <w:tc>
          <w:tcPr>
            <w:tcW w:w="3558"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Impacted Area/Functional</w:t>
            </w:r>
          </w:p>
        </w:tc>
        <w:tc>
          <w:tcPr>
            <w:tcW w:w="1762"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Description</w:t>
            </w:r>
          </w:p>
        </w:tc>
        <w:tc>
          <w:tcPr>
            <w:tcW w:w="1762" w:type="dxa"/>
            <w:shd w:val="clear" w:color="auto" w:fill="E6E6E6"/>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Document Reff</w:t>
            </w:r>
          </w:p>
        </w:tc>
      </w:tr>
      <w:tr w:rsidR="005B2620" w:rsidRPr="006A752B">
        <w:tc>
          <w:tcPr>
            <w:tcW w:w="625"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1</w:t>
            </w:r>
          </w:p>
        </w:tc>
        <w:tc>
          <w:tcPr>
            <w:tcW w:w="1869"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Active Directory</w:t>
            </w:r>
          </w:p>
        </w:tc>
        <w:tc>
          <w:tcPr>
            <w:tcW w:w="3558"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Penyediaan informasi mengenai employee</w:t>
            </w:r>
          </w:p>
        </w:tc>
        <w:tc>
          <w:tcPr>
            <w:tcW w:w="1762" w:type="dxa"/>
            <w:vAlign w:val="center"/>
          </w:tcPr>
          <w:p w:rsidR="005B2620" w:rsidRPr="006A752B" w:rsidRDefault="005B2620" w:rsidP="006A752B">
            <w:pPr>
              <w:pStyle w:val="TableText"/>
              <w:spacing w:before="60" w:after="60" w:line="240" w:lineRule="auto"/>
              <w:rPr>
                <w:rFonts w:ascii="Tahoma" w:hAnsi="Tahoma" w:cs="Tahoma"/>
                <w:iCs/>
              </w:rPr>
            </w:pPr>
          </w:p>
        </w:tc>
        <w:tc>
          <w:tcPr>
            <w:tcW w:w="1762" w:type="dxa"/>
            <w:vAlign w:val="center"/>
          </w:tcPr>
          <w:p w:rsidR="005B2620" w:rsidRPr="006A752B" w:rsidRDefault="00691453" w:rsidP="006A752B">
            <w:pPr>
              <w:pStyle w:val="TableText"/>
              <w:spacing w:before="60" w:after="60" w:line="240" w:lineRule="auto"/>
              <w:rPr>
                <w:rFonts w:ascii="Tahoma" w:hAnsi="Tahoma" w:cs="Tahoma"/>
                <w:iCs/>
              </w:rPr>
            </w:pPr>
            <w:r w:rsidRPr="006A752B">
              <w:rPr>
                <w:rFonts w:ascii="Tahoma" w:hAnsi="Tahoma" w:cs="Tahoma"/>
                <w:iCs/>
              </w:rPr>
              <w:t>Proposal</w:t>
            </w:r>
          </w:p>
        </w:tc>
      </w:tr>
      <w:tr w:rsidR="005B2620" w:rsidRPr="006A752B">
        <w:tc>
          <w:tcPr>
            <w:tcW w:w="625"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2</w:t>
            </w:r>
          </w:p>
        </w:tc>
        <w:tc>
          <w:tcPr>
            <w:tcW w:w="1869"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Email Server</w:t>
            </w:r>
          </w:p>
        </w:tc>
        <w:tc>
          <w:tcPr>
            <w:tcW w:w="3558" w:type="dxa"/>
            <w:vAlign w:val="center"/>
          </w:tcPr>
          <w:p w:rsidR="005B2620" w:rsidRPr="006A752B" w:rsidRDefault="00691453" w:rsidP="006A752B">
            <w:pPr>
              <w:pStyle w:val="TableText"/>
              <w:spacing w:before="60" w:after="60" w:line="240" w:lineRule="auto"/>
              <w:rPr>
                <w:rFonts w:ascii="Tahoma" w:hAnsi="Tahoma" w:cs="Tahoma"/>
              </w:rPr>
            </w:pPr>
            <w:r w:rsidRPr="006A752B">
              <w:rPr>
                <w:rFonts w:ascii="Tahoma" w:hAnsi="Tahoma" w:cs="Tahoma"/>
              </w:rPr>
              <w:t xml:space="preserve">Proses dan load dari pengiriman email notifikasi dan </w:t>
            </w:r>
          </w:p>
        </w:tc>
        <w:tc>
          <w:tcPr>
            <w:tcW w:w="1762" w:type="dxa"/>
            <w:vAlign w:val="center"/>
          </w:tcPr>
          <w:p w:rsidR="005B2620" w:rsidRPr="006A752B" w:rsidRDefault="005B2620" w:rsidP="006A752B">
            <w:pPr>
              <w:pStyle w:val="TableText"/>
              <w:spacing w:before="60" w:after="60" w:line="240" w:lineRule="auto"/>
              <w:rPr>
                <w:rFonts w:ascii="Tahoma" w:hAnsi="Tahoma" w:cs="Tahoma"/>
                <w:iCs/>
              </w:rPr>
            </w:pPr>
          </w:p>
        </w:tc>
        <w:tc>
          <w:tcPr>
            <w:tcW w:w="1762" w:type="dxa"/>
            <w:vAlign w:val="center"/>
          </w:tcPr>
          <w:p w:rsidR="005B2620" w:rsidRPr="006A752B" w:rsidRDefault="00691453" w:rsidP="006A752B">
            <w:pPr>
              <w:pStyle w:val="TableText"/>
              <w:spacing w:before="60" w:after="60" w:line="240" w:lineRule="auto"/>
              <w:rPr>
                <w:rFonts w:ascii="Tahoma" w:hAnsi="Tahoma" w:cs="Tahoma"/>
                <w:iCs/>
              </w:rPr>
            </w:pPr>
            <w:r w:rsidRPr="006A752B">
              <w:rPr>
                <w:rFonts w:ascii="Tahoma" w:hAnsi="Tahoma" w:cs="Tahoma"/>
                <w:iCs/>
              </w:rPr>
              <w:t>Proposal</w:t>
            </w: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26" w:name="_Toc430591992"/>
      <w:r w:rsidRPr="006A752B">
        <w:rPr>
          <w:rFonts w:ascii="Tahoma" w:hAnsi="Tahoma" w:cs="Tahoma"/>
        </w:rPr>
        <w:lastRenderedPageBreak/>
        <w:t>Functional Requirements (FR)</w:t>
      </w:r>
      <w:bookmarkEnd w:id="26"/>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 xml:space="preserve">Jelaskan fitur atau fungsi yang </w:t>
      </w:r>
      <w:proofErr w:type="gramStart"/>
      <w:r w:rsidRPr="006A752B">
        <w:rPr>
          <w:rFonts w:ascii="Tahoma" w:hAnsi="Tahoma" w:cs="Tahoma"/>
          <w:color w:val="FF0000"/>
        </w:rPr>
        <w:t>akan</w:t>
      </w:r>
      <w:proofErr w:type="gramEnd"/>
      <w:r w:rsidRPr="006A752B">
        <w:rPr>
          <w:rFonts w:ascii="Tahoma" w:hAnsi="Tahoma" w:cs="Tahoma"/>
          <w:color w:val="FF0000"/>
        </w:rPr>
        <w:t xml:space="preserve"> dibangun sesuai dengan dokumen RFP, BR, Minutes of Meeting, proposal, dan User Requirement. </w:t>
      </w:r>
    </w:p>
    <w:p w:rsidR="005B2620" w:rsidRPr="006A752B" w:rsidRDefault="00691453" w:rsidP="006A752B">
      <w:p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Tips: </w:t>
      </w:r>
    </w:p>
    <w:p w:rsidR="007B6811" w:rsidRDefault="00691453" w:rsidP="007B6811">
      <w:pPr>
        <w:pStyle w:val="ListParagraph1"/>
        <w:numPr>
          <w:ilvl w:val="0"/>
          <w:numId w:val="11"/>
        </w:numPr>
        <w:spacing w:before="60" w:after="60" w:line="240" w:lineRule="auto"/>
        <w:rPr>
          <w:rFonts w:ascii="Tahoma" w:hAnsi="Tahoma" w:cs="Tahoma"/>
          <w:color w:val="FF0000"/>
          <w:highlight w:val="yellow"/>
        </w:rPr>
      </w:pPr>
      <w:r w:rsidRPr="006A752B">
        <w:rPr>
          <w:rFonts w:ascii="Tahoma" w:hAnsi="Tahoma" w:cs="Tahoma"/>
          <w:color w:val="FF0000"/>
          <w:highlight w:val="yellow"/>
        </w:rPr>
        <w:t>Untuk mempermudah, daftarkan terlebih dahulu fungsi yang akan dibangun berdasarkan hasil analisa dan kelompokan berdasarkan modulnya</w:t>
      </w:r>
    </w:p>
    <w:p w:rsidR="005B2620" w:rsidRPr="007B6811" w:rsidRDefault="00691453" w:rsidP="007B6811">
      <w:pPr>
        <w:pStyle w:val="ListParagraph1"/>
        <w:numPr>
          <w:ilvl w:val="0"/>
          <w:numId w:val="11"/>
        </w:numPr>
        <w:spacing w:before="60" w:after="60" w:line="240" w:lineRule="auto"/>
        <w:rPr>
          <w:rFonts w:ascii="Tahoma" w:hAnsi="Tahoma" w:cs="Tahoma"/>
          <w:color w:val="FF0000"/>
          <w:highlight w:val="yellow"/>
        </w:rPr>
      </w:pPr>
      <w:r w:rsidRPr="007B6811">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5B2620" w:rsidRPr="006A752B" w:rsidRDefault="00691453" w:rsidP="006A752B">
      <w:pPr>
        <w:pStyle w:val="ListParagraph1"/>
        <w:numPr>
          <w:ilvl w:val="0"/>
          <w:numId w:val="11"/>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691453" w:rsidP="006A752B">
      <w:pPr>
        <w:pStyle w:val="ListParagraph1"/>
        <w:numPr>
          <w:ilvl w:val="0"/>
          <w:numId w:val="11"/>
        </w:numPr>
        <w:spacing w:before="60" w:after="60" w:line="240" w:lineRule="auto"/>
        <w:rPr>
          <w:rFonts w:ascii="Tahoma" w:hAnsi="Tahoma" w:cs="Tahoma"/>
          <w:color w:val="FF0000"/>
          <w:highlight w:val="yellow"/>
        </w:rPr>
      </w:pPr>
      <w:r w:rsidRPr="006A752B">
        <w:rPr>
          <w:rFonts w:ascii="Tahoma" w:hAnsi="Tahoma" w:cs="Tahoma"/>
          <w:color w:val="FF0000"/>
          <w:highlight w:val="yellow"/>
        </w:rPr>
        <w:t>Jika fungsi tersebut dihilangkan dari aplikasi, maka hapus informasi fungsi tersebut dari daftar diatas termasuk informasi turunannya (business flow, use case dll)</w:t>
      </w:r>
    </w:p>
    <w:p w:rsidR="005B2620" w:rsidRPr="006A752B" w:rsidRDefault="00691453" w:rsidP="006A752B">
      <w:pPr>
        <w:pStyle w:val="Caption"/>
        <w:keepNext/>
        <w:spacing w:before="60" w:after="60" w:line="240" w:lineRule="auto"/>
        <w:rPr>
          <w:rFonts w:ascii="Tahoma" w:hAnsi="Tahoma" w:cs="Tahoma"/>
          <w:sz w:val="18"/>
          <w:szCs w:val="18"/>
        </w:rPr>
      </w:pPr>
      <w:bookmarkStart w:id="27" w:name="_Toc416880071"/>
      <w:bookmarkStart w:id="28" w:name="_Toc430592362"/>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4</w:t>
      </w:r>
      <w:r w:rsidRPr="006A752B">
        <w:rPr>
          <w:rFonts w:ascii="Tahoma" w:hAnsi="Tahoma" w:cs="Tahoma"/>
          <w:sz w:val="18"/>
          <w:szCs w:val="18"/>
        </w:rPr>
        <w:fldChar w:fldCharType="end"/>
      </w:r>
      <w:r w:rsidRPr="006A752B">
        <w:rPr>
          <w:rFonts w:ascii="Tahoma" w:hAnsi="Tahoma" w:cs="Tahoma"/>
          <w:sz w:val="18"/>
          <w:szCs w:val="18"/>
        </w:rPr>
        <w:t xml:space="preserve"> Functional Requirements</w:t>
      </w:r>
      <w:bookmarkEnd w:id="27"/>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1028"/>
        <w:gridCol w:w="5656"/>
        <w:gridCol w:w="1896"/>
      </w:tblGrid>
      <w:tr w:rsidR="007B6811" w:rsidRPr="006A752B" w:rsidTr="007B6811">
        <w:trPr>
          <w:cantSplit/>
          <w:trHeight w:val="241"/>
          <w:tblHeader/>
        </w:trPr>
        <w:tc>
          <w:tcPr>
            <w:tcW w:w="520" w:type="pct"/>
            <w:shd w:val="clear" w:color="auto" w:fill="E6E6E6"/>
            <w:vAlign w:val="center"/>
          </w:tcPr>
          <w:p w:rsidR="007B6811" w:rsidRPr="006A752B" w:rsidRDefault="007B6811" w:rsidP="006A752B">
            <w:pPr>
              <w:spacing w:before="60" w:after="60" w:line="240" w:lineRule="auto"/>
              <w:rPr>
                <w:rFonts w:ascii="Tahoma" w:hAnsi="Tahoma" w:cs="Tahoma"/>
                <w:b/>
              </w:rPr>
            </w:pPr>
            <w:r w:rsidRPr="006A752B">
              <w:rPr>
                <w:rFonts w:ascii="Tahoma" w:hAnsi="Tahoma" w:cs="Tahoma"/>
                <w:b/>
              </w:rPr>
              <w:t>FR ID</w:t>
            </w:r>
            <w:r w:rsidRPr="006A752B">
              <w:rPr>
                <w:rFonts w:ascii="Tahoma" w:hAnsi="Tahoma" w:cs="Tahoma"/>
                <w:b/>
                <w:color w:val="FF0000"/>
              </w:rPr>
              <w:t>*</w:t>
            </w:r>
          </w:p>
        </w:tc>
        <w:tc>
          <w:tcPr>
            <w:tcW w:w="537" w:type="pct"/>
            <w:shd w:val="clear" w:color="auto" w:fill="E6E6E6"/>
            <w:vAlign w:val="center"/>
          </w:tcPr>
          <w:p w:rsidR="007B6811" w:rsidRPr="006A752B" w:rsidRDefault="007B6811" w:rsidP="006A752B">
            <w:pPr>
              <w:spacing w:before="60" w:after="60" w:line="240" w:lineRule="auto"/>
              <w:contextualSpacing/>
              <w:rPr>
                <w:rFonts w:ascii="Tahoma" w:hAnsi="Tahoma" w:cs="Tahoma"/>
                <w:b/>
              </w:rPr>
            </w:pPr>
            <w:r w:rsidRPr="006A752B">
              <w:rPr>
                <w:rFonts w:ascii="Tahoma" w:hAnsi="Tahoma" w:cs="Tahoma"/>
                <w:b/>
              </w:rPr>
              <w:t>BR Reff</w:t>
            </w:r>
          </w:p>
        </w:tc>
        <w:tc>
          <w:tcPr>
            <w:tcW w:w="2953" w:type="pct"/>
            <w:shd w:val="clear" w:color="auto" w:fill="E6E6E6"/>
            <w:vAlign w:val="center"/>
          </w:tcPr>
          <w:p w:rsidR="007B6811" w:rsidRPr="006A752B" w:rsidRDefault="007B6811" w:rsidP="006A752B">
            <w:pPr>
              <w:spacing w:before="60" w:after="60" w:line="240" w:lineRule="auto"/>
              <w:contextualSpacing/>
              <w:rPr>
                <w:rFonts w:ascii="Tahoma" w:hAnsi="Tahoma" w:cs="Tahoma"/>
                <w:b/>
              </w:rPr>
            </w:pPr>
            <w:r w:rsidRPr="006A752B">
              <w:rPr>
                <w:rFonts w:ascii="Tahoma" w:hAnsi="Tahoma" w:cs="Tahoma"/>
                <w:b/>
              </w:rPr>
              <w:t>Functional Requirement Description</w:t>
            </w:r>
          </w:p>
        </w:tc>
        <w:tc>
          <w:tcPr>
            <w:tcW w:w="990" w:type="pct"/>
            <w:shd w:val="clear" w:color="auto" w:fill="E6E6E6"/>
            <w:vAlign w:val="center"/>
          </w:tcPr>
          <w:p w:rsidR="007B6811" w:rsidRPr="006A752B" w:rsidRDefault="007B6811" w:rsidP="006A752B">
            <w:pPr>
              <w:spacing w:before="60" w:after="60" w:line="240" w:lineRule="auto"/>
              <w:rPr>
                <w:rFonts w:ascii="Tahoma" w:hAnsi="Tahoma" w:cs="Tahoma"/>
                <w:b/>
              </w:rPr>
            </w:pPr>
            <w:r w:rsidRPr="006A752B">
              <w:rPr>
                <w:rFonts w:ascii="Tahoma" w:hAnsi="Tahoma" w:cs="Tahoma"/>
                <w:b/>
              </w:rPr>
              <w:t>Document Reff</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FR-1</w:t>
            </w:r>
          </w:p>
        </w:tc>
        <w:tc>
          <w:tcPr>
            <w:tcW w:w="537" w:type="pct"/>
            <w:vAlign w:val="center"/>
          </w:tcPr>
          <w:p w:rsidR="007B6811" w:rsidRPr="006A752B" w:rsidRDefault="007B6811" w:rsidP="006A752B">
            <w:pPr>
              <w:spacing w:before="60" w:after="60" w:line="240" w:lineRule="auto"/>
              <w:contextualSpacing/>
              <w:rPr>
                <w:rFonts w:ascii="Tahoma" w:hAnsi="Tahoma" w:cs="Tahoma"/>
              </w:rPr>
            </w:pPr>
            <w:r w:rsidRPr="006A752B">
              <w:rPr>
                <w:rFonts w:ascii="Tahoma" w:hAnsi="Tahoma" w:cs="Tahoma"/>
              </w:rPr>
              <w:t>BR-1</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untuk permintaan barang (Purchase Request)</w:t>
            </w:r>
          </w:p>
        </w:tc>
        <w:tc>
          <w:tcPr>
            <w:tcW w:w="990" w:type="pct"/>
            <w:vAlign w:val="center"/>
          </w:tcPr>
          <w:p w:rsidR="007B6811" w:rsidRPr="006A752B" w:rsidRDefault="007B6811" w:rsidP="006A752B">
            <w:pPr>
              <w:spacing w:before="60" w:after="60" w:line="240" w:lineRule="auto"/>
              <w:contextualSpacing/>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iCs/>
              </w:rPr>
            </w:pPr>
            <w:r w:rsidRPr="006A752B">
              <w:rPr>
                <w:rFonts w:ascii="Tahoma" w:hAnsi="Tahoma" w:cs="Tahoma"/>
                <w:iCs/>
              </w:rPr>
              <w:t>FR-2</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BR-1</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persetujuan permintaan barang</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FR-3</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BR-2</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rencana pembelian</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FR-4</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BR-2</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penyeleksian vendor (Vendor Selection)</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FR-5</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BR-3</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pembelian barang (Purchase Order)</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FR-6</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BR-3</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persetujuan pembelian barang</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FR-7</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BR-4</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penerimaan barang (Good Receive)</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FR-8</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BR-5</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pembayaran tagihan (Invoice Payment)</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FR-9</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BR-6</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penyimpanan data barang, supplier dll</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Proposal</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FR-10</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BR-7</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report Purchase Request</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MoM</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FR-11</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BR-7</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report Purchase Request vs Purchase Order</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MoM</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FR-12</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BR-7</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report Purchase Order vs Good Receive</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MoM</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iCs/>
              </w:rPr>
              <w:t>FR-13</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BR-7</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Membuat fitur report Purchase Order vs Invoice Payment</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MoM</w:t>
            </w:r>
          </w:p>
        </w:tc>
      </w:tr>
      <w:tr w:rsidR="007B6811" w:rsidRPr="006A752B" w:rsidTr="007B6811">
        <w:trPr>
          <w:cantSplit/>
          <w:trHeight w:val="72"/>
          <w:tblHeader/>
        </w:trPr>
        <w:tc>
          <w:tcPr>
            <w:tcW w:w="520" w:type="pct"/>
            <w:vAlign w:val="center"/>
          </w:tcPr>
          <w:p w:rsidR="007B6811" w:rsidRPr="006A752B" w:rsidRDefault="007B6811" w:rsidP="006A752B">
            <w:pPr>
              <w:spacing w:before="60" w:after="60" w:line="240" w:lineRule="auto"/>
              <w:rPr>
                <w:rFonts w:ascii="Tahoma" w:hAnsi="Tahoma" w:cs="Tahoma"/>
                <w:iCs/>
              </w:rPr>
            </w:pPr>
            <w:r w:rsidRPr="006A752B">
              <w:rPr>
                <w:rFonts w:ascii="Tahoma" w:hAnsi="Tahoma" w:cs="Tahoma"/>
                <w:iCs/>
              </w:rPr>
              <w:t>FR-14</w:t>
            </w:r>
          </w:p>
        </w:tc>
        <w:tc>
          <w:tcPr>
            <w:tcW w:w="537"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BR-8</w:t>
            </w:r>
          </w:p>
        </w:tc>
        <w:tc>
          <w:tcPr>
            <w:tcW w:w="2953"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 xml:space="preserve">Membuat fitur otentifikasi berdasarkan Active Directory </w:t>
            </w:r>
          </w:p>
        </w:tc>
        <w:tc>
          <w:tcPr>
            <w:tcW w:w="990" w:type="pct"/>
            <w:vAlign w:val="center"/>
          </w:tcPr>
          <w:p w:rsidR="007B6811" w:rsidRPr="006A752B" w:rsidRDefault="007B6811" w:rsidP="006A752B">
            <w:pPr>
              <w:spacing w:before="60" w:after="60" w:line="240" w:lineRule="auto"/>
              <w:rPr>
                <w:rFonts w:ascii="Tahoma" w:hAnsi="Tahoma" w:cs="Tahoma"/>
              </w:rPr>
            </w:pPr>
            <w:r w:rsidRPr="006A752B">
              <w:rPr>
                <w:rFonts w:ascii="Tahoma" w:hAnsi="Tahoma" w:cs="Tahoma"/>
              </w:rPr>
              <w:t>MoM</w:t>
            </w:r>
          </w:p>
        </w:tc>
      </w:tr>
    </w:tbl>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29" w:name="_Toc430591993"/>
      <w:r w:rsidRPr="006A752B">
        <w:rPr>
          <w:rFonts w:ascii="Tahoma" w:hAnsi="Tahoma" w:cs="Tahoma"/>
        </w:rPr>
        <w:lastRenderedPageBreak/>
        <w:t>Business Flow (BF)</w:t>
      </w:r>
      <w:bookmarkEnd w:id="29"/>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alur pemakaian fitur atau fungsi pada aplikasi tersebut secara detail</w:t>
      </w:r>
    </w:p>
    <w:p w:rsidR="005B2620" w:rsidRPr="006A752B" w:rsidRDefault="00691453" w:rsidP="006A752B">
      <w:p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Tips: </w:t>
      </w:r>
    </w:p>
    <w:p w:rsidR="005B2620" w:rsidRPr="006A752B" w:rsidRDefault="00691453" w:rsidP="006A752B">
      <w:pPr>
        <w:pStyle w:val="ListParagraph1"/>
        <w:numPr>
          <w:ilvl w:val="0"/>
          <w:numId w:val="12"/>
        </w:num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1 Business Flow bisa terdiri dari banyak Functional Requirement dan 1 Functional Requirement bisa terdiri dari banyak Business Flow </w:t>
      </w:r>
    </w:p>
    <w:p w:rsidR="005B2620" w:rsidRPr="006A752B" w:rsidRDefault="00691453" w:rsidP="006A752B">
      <w:pPr>
        <w:pStyle w:val="ListParagraph1"/>
        <w:numPr>
          <w:ilvl w:val="0"/>
          <w:numId w:val="12"/>
        </w:numPr>
        <w:spacing w:before="60" w:after="60" w:line="240" w:lineRule="auto"/>
        <w:rPr>
          <w:rFonts w:ascii="Tahoma" w:hAnsi="Tahoma" w:cs="Tahoma"/>
          <w:color w:val="FF0000"/>
          <w:highlight w:val="yellow"/>
        </w:rPr>
      </w:pPr>
      <w:r w:rsidRPr="006A752B">
        <w:rPr>
          <w:rFonts w:ascii="Tahoma" w:hAnsi="Tahoma" w:cs="Tahoma"/>
          <w:color w:val="FF0000"/>
          <w:highlight w:val="yellow"/>
        </w:rPr>
        <w:t>Untuk mempermudah pembacaan, dibuatkan flow secara globalnya dahulu (jika dimungkinkan) baru kemudian flow secara detailnya</w:t>
      </w:r>
    </w:p>
    <w:p w:rsidR="005B2620" w:rsidRPr="006A752B" w:rsidRDefault="00691453" w:rsidP="006A752B">
      <w:pPr>
        <w:pStyle w:val="ListParagraph1"/>
        <w:numPr>
          <w:ilvl w:val="0"/>
          <w:numId w:val="12"/>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spacing w:before="60" w:after="60" w:line="240" w:lineRule="auto"/>
        <w:jc w:val="center"/>
        <w:rPr>
          <w:rFonts w:ascii="Tahoma" w:hAnsi="Tahoma" w:cs="Tahoma"/>
          <w:b/>
        </w:rPr>
      </w:pPr>
      <w:bookmarkStart w:id="30" w:name="OLE_LINK3"/>
      <w:bookmarkStart w:id="31" w:name="OLE_LINK4"/>
      <w:r w:rsidRPr="006A752B">
        <w:rPr>
          <w:rFonts w:ascii="Tahoma" w:hAnsi="Tahoma" w:cs="Tahoma"/>
          <w:b/>
        </w:rPr>
        <w:t>Gambar 2 Business Flow aplikasi eProcurement secara global</w:t>
      </w:r>
      <w:bookmarkEnd w:id="30"/>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BF-1</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rPr>
              <w:t>BR Reff</w:t>
            </w:r>
          </w:p>
        </w:tc>
        <w:tc>
          <w:tcPr>
            <w:tcW w:w="8545"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rPr>
              <w:t>BR-1</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rPr>
              <w:t>FR Reff</w:t>
            </w:r>
          </w:p>
        </w:tc>
        <w:tc>
          <w:tcPr>
            <w:tcW w:w="8545"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rPr>
              <w:t>FR-1, FR-2, FR-3, FR-4, FR-5, FR-6, FR-7, FR-8, FR-9</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iCs/>
              </w:rPr>
              <w:t>Flow Process</w:t>
            </w:r>
          </w:p>
        </w:tc>
        <w:tc>
          <w:tcPr>
            <w:tcW w:w="8545" w:type="dxa"/>
            <w:vAlign w:val="center"/>
          </w:tcPr>
          <w:p w:rsidR="005B2620" w:rsidRPr="006A752B" w:rsidRDefault="007B6811" w:rsidP="006A752B">
            <w:pPr>
              <w:spacing w:before="60" w:after="60" w:line="240" w:lineRule="auto"/>
              <w:contextualSpacing/>
              <w:jc w:val="center"/>
              <w:rPr>
                <w:rFonts w:ascii="Tahoma" w:hAnsi="Tahoma" w:cs="Tahoma"/>
              </w:rPr>
            </w:pPr>
            <w:r>
              <w:object w:dxaOrig="15286" w:dyaOrig="9705">
                <v:shape id="_x0000_i1026" type="#_x0000_t75" style="width:415.5pt;height:264pt" o:ole="">
                  <v:imagedata r:id="rId7" o:title=""/>
                </v:shape>
                <o:OLEObject Type="Embed" ProgID="Visio.Drawing.15" ShapeID="_x0000_i1026" DrawAspect="Content" ObjectID="_1561817508" r:id="rId8"/>
              </w:object>
            </w:r>
          </w:p>
        </w:tc>
      </w:tr>
    </w:tbl>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spacing w:before="60" w:after="60" w:line="240" w:lineRule="auto"/>
        <w:rPr>
          <w:rFonts w:ascii="Tahoma" w:hAnsi="Tahoma" w:cs="Tahoma"/>
          <w:b/>
        </w:rPr>
      </w:pPr>
      <w:r w:rsidRPr="006A752B">
        <w:rPr>
          <w:rFonts w:ascii="Tahoma" w:hAnsi="Tahoma" w:cs="Tahoma"/>
          <w:b/>
        </w:rPr>
        <w:br w:type="page"/>
      </w:r>
    </w:p>
    <w:p w:rsidR="005B2620" w:rsidRPr="006A752B" w:rsidRDefault="00691453" w:rsidP="006A752B">
      <w:pPr>
        <w:spacing w:before="60" w:after="60" w:line="240" w:lineRule="auto"/>
        <w:jc w:val="center"/>
        <w:rPr>
          <w:rFonts w:ascii="Tahoma" w:hAnsi="Tahoma" w:cs="Tahoma"/>
          <w:b/>
          <w:color w:val="FF0000"/>
        </w:rPr>
      </w:pPr>
      <w:r w:rsidRPr="006A752B">
        <w:rPr>
          <w:rFonts w:ascii="Tahoma" w:hAnsi="Tahoma" w:cs="Tahoma"/>
          <w:b/>
        </w:rPr>
        <w:t>Gambar 3 Business Flow modul PR secara detail</w:t>
      </w:r>
    </w:p>
    <w:tbl>
      <w:tblPr>
        <w:tblW w:w="95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59"/>
      </w:tblGrid>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59"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BF-2</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rPr>
              <w:t>BR Reff</w:t>
            </w:r>
          </w:p>
        </w:tc>
        <w:tc>
          <w:tcPr>
            <w:tcW w:w="8559"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rPr>
              <w:t>BR-1</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rPr>
              <w:t>FR Reff</w:t>
            </w:r>
          </w:p>
        </w:tc>
        <w:tc>
          <w:tcPr>
            <w:tcW w:w="8559"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rPr>
              <w:t>FR-1, FR-2</w:t>
            </w:r>
          </w:p>
        </w:tc>
      </w:tr>
      <w:tr w:rsidR="005B2620" w:rsidRPr="006A752B">
        <w:trPr>
          <w:cantSplit/>
          <w:trHeight w:val="72"/>
          <w:tblHeader/>
        </w:trPr>
        <w:tc>
          <w:tcPr>
            <w:tcW w:w="995" w:type="dxa"/>
            <w:shd w:val="clear" w:color="auto" w:fill="D9D9D9"/>
            <w:vAlign w:val="center"/>
          </w:tcPr>
          <w:p w:rsidR="005B2620" w:rsidRPr="006A752B" w:rsidRDefault="00691453" w:rsidP="006A752B">
            <w:pPr>
              <w:spacing w:before="60" w:after="60" w:line="240" w:lineRule="auto"/>
              <w:jc w:val="center"/>
              <w:rPr>
                <w:rFonts w:ascii="Tahoma" w:hAnsi="Tahoma" w:cs="Tahoma"/>
                <w:b/>
                <w:iCs/>
              </w:rPr>
            </w:pPr>
            <w:r w:rsidRPr="006A752B">
              <w:rPr>
                <w:rFonts w:ascii="Tahoma" w:hAnsi="Tahoma" w:cs="Tahoma"/>
                <w:b/>
                <w:iCs/>
              </w:rPr>
              <w:t>Flow Process</w:t>
            </w:r>
          </w:p>
        </w:tc>
        <w:tc>
          <w:tcPr>
            <w:tcW w:w="8559" w:type="dxa"/>
            <w:vAlign w:val="center"/>
          </w:tcPr>
          <w:p w:rsidR="005B2620" w:rsidRPr="006A752B" w:rsidRDefault="007B6811" w:rsidP="006A752B">
            <w:pPr>
              <w:spacing w:before="60" w:after="60" w:line="240" w:lineRule="auto"/>
              <w:contextualSpacing/>
              <w:jc w:val="center"/>
              <w:rPr>
                <w:rFonts w:ascii="Tahoma" w:hAnsi="Tahoma" w:cs="Tahoma"/>
              </w:rPr>
            </w:pPr>
            <w:r>
              <w:object w:dxaOrig="15286" w:dyaOrig="10606">
                <v:shape id="_x0000_i1027" type="#_x0000_t75" style="width:416.25pt;height:288.75pt" o:ole="">
                  <v:imagedata r:id="rId9" o:title=""/>
                </v:shape>
                <o:OLEObject Type="Embed" ProgID="Visio.Drawing.15" ShapeID="_x0000_i1027" DrawAspect="Content" ObjectID="_1561817509" r:id="rId10"/>
              </w:object>
            </w:r>
          </w:p>
        </w:tc>
      </w:tr>
    </w:tbl>
    <w:p w:rsidR="005B2620" w:rsidRDefault="005B2620" w:rsidP="006A752B">
      <w:pPr>
        <w:spacing w:before="60" w:after="60" w:line="240" w:lineRule="auto"/>
        <w:rPr>
          <w:rFonts w:ascii="Tahoma" w:hAnsi="Tahoma" w:cs="Tahoma"/>
          <w:color w:val="FF0000"/>
        </w:rPr>
      </w:pPr>
    </w:p>
    <w:p w:rsidR="007B6811" w:rsidRPr="006A752B" w:rsidRDefault="007B6811" w:rsidP="007B6811">
      <w:pPr>
        <w:spacing w:before="60" w:after="60" w:line="240" w:lineRule="auto"/>
        <w:jc w:val="center"/>
        <w:rPr>
          <w:rFonts w:ascii="Tahoma" w:hAnsi="Tahoma" w:cs="Tahoma"/>
          <w:b/>
          <w:color w:val="FF0000"/>
        </w:rPr>
      </w:pPr>
      <w:r>
        <w:rPr>
          <w:rFonts w:ascii="Tahoma" w:hAnsi="Tahoma" w:cs="Tahoma"/>
          <w:b/>
        </w:rPr>
        <w:br w:type="page"/>
      </w:r>
      <w:r w:rsidRPr="006A752B">
        <w:rPr>
          <w:rFonts w:ascii="Tahoma" w:hAnsi="Tahoma" w:cs="Tahoma"/>
          <w:b/>
        </w:rPr>
        <w:lastRenderedPageBreak/>
        <w:t xml:space="preserve">Gambar </w:t>
      </w:r>
      <w:r>
        <w:rPr>
          <w:rFonts w:ascii="Tahoma" w:hAnsi="Tahoma" w:cs="Tahoma"/>
          <w:b/>
        </w:rPr>
        <w:t>4</w:t>
      </w:r>
      <w:r w:rsidRPr="006A752B">
        <w:rPr>
          <w:rFonts w:ascii="Tahoma" w:hAnsi="Tahoma" w:cs="Tahoma"/>
          <w:b/>
        </w:rPr>
        <w:t xml:space="preserve"> Business Flow modul </w:t>
      </w:r>
      <w:r>
        <w:rPr>
          <w:rFonts w:ascii="Tahoma" w:hAnsi="Tahoma" w:cs="Tahoma"/>
          <w:b/>
        </w:rPr>
        <w:t>VS &amp; PO</w:t>
      </w:r>
      <w:r w:rsidRPr="006A752B">
        <w:rPr>
          <w:rFonts w:ascii="Tahoma" w:hAnsi="Tahoma" w:cs="Tahoma"/>
          <w:b/>
        </w:rPr>
        <w:t xml:space="preserve"> secara detail</w:t>
      </w:r>
    </w:p>
    <w:tbl>
      <w:tblPr>
        <w:tblW w:w="95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59"/>
      </w:tblGrid>
      <w:tr w:rsidR="007B6811" w:rsidRPr="006A752B" w:rsidTr="00461275">
        <w:trPr>
          <w:cantSplit/>
          <w:trHeight w:val="72"/>
          <w:tblHeader/>
        </w:trPr>
        <w:tc>
          <w:tcPr>
            <w:tcW w:w="995" w:type="dxa"/>
            <w:shd w:val="clear" w:color="auto" w:fill="D9D9D9"/>
            <w:vAlign w:val="center"/>
          </w:tcPr>
          <w:p w:rsidR="007B6811" w:rsidRPr="006A752B" w:rsidRDefault="007B6811" w:rsidP="00461275">
            <w:pPr>
              <w:spacing w:before="60" w:after="60" w:line="240" w:lineRule="auto"/>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59" w:type="dxa"/>
            <w:vAlign w:val="center"/>
          </w:tcPr>
          <w:p w:rsidR="007B6811" w:rsidRPr="006A752B" w:rsidRDefault="007B6811" w:rsidP="00461275">
            <w:pPr>
              <w:spacing w:before="60" w:after="60" w:line="240" w:lineRule="auto"/>
              <w:contextualSpacing/>
              <w:rPr>
                <w:rFonts w:ascii="Tahoma" w:hAnsi="Tahoma" w:cs="Tahoma"/>
              </w:rPr>
            </w:pPr>
            <w:r w:rsidRPr="006A752B">
              <w:rPr>
                <w:rFonts w:ascii="Tahoma" w:hAnsi="Tahoma" w:cs="Tahoma"/>
              </w:rPr>
              <w:t>BF-2</w:t>
            </w:r>
          </w:p>
        </w:tc>
      </w:tr>
      <w:tr w:rsidR="007B6811" w:rsidRPr="006A752B" w:rsidTr="00461275">
        <w:trPr>
          <w:cantSplit/>
          <w:trHeight w:val="72"/>
          <w:tblHeader/>
        </w:trPr>
        <w:tc>
          <w:tcPr>
            <w:tcW w:w="995" w:type="dxa"/>
            <w:shd w:val="clear" w:color="auto" w:fill="D9D9D9"/>
            <w:vAlign w:val="center"/>
          </w:tcPr>
          <w:p w:rsidR="007B6811" w:rsidRPr="006A752B" w:rsidRDefault="007B6811" w:rsidP="00461275">
            <w:pPr>
              <w:spacing w:before="60" w:after="60" w:line="240" w:lineRule="auto"/>
              <w:jc w:val="center"/>
              <w:rPr>
                <w:rFonts w:ascii="Tahoma" w:hAnsi="Tahoma" w:cs="Tahoma"/>
                <w:b/>
                <w:iCs/>
              </w:rPr>
            </w:pPr>
            <w:r w:rsidRPr="006A752B">
              <w:rPr>
                <w:rFonts w:ascii="Tahoma" w:hAnsi="Tahoma" w:cs="Tahoma"/>
                <w:b/>
              </w:rPr>
              <w:t>BR Reff</w:t>
            </w:r>
          </w:p>
        </w:tc>
        <w:tc>
          <w:tcPr>
            <w:tcW w:w="8559" w:type="dxa"/>
            <w:vAlign w:val="center"/>
          </w:tcPr>
          <w:p w:rsidR="007B6811" w:rsidRPr="006A752B" w:rsidRDefault="007B6811" w:rsidP="00461275">
            <w:pPr>
              <w:spacing w:before="60" w:after="60" w:line="240" w:lineRule="auto"/>
              <w:contextualSpacing/>
              <w:rPr>
                <w:rFonts w:ascii="Tahoma" w:hAnsi="Tahoma" w:cs="Tahoma"/>
                <w:iCs/>
              </w:rPr>
            </w:pPr>
            <w:r w:rsidRPr="006A752B">
              <w:rPr>
                <w:rFonts w:ascii="Tahoma" w:hAnsi="Tahoma" w:cs="Tahoma"/>
              </w:rPr>
              <w:t>BR-1</w:t>
            </w:r>
          </w:p>
        </w:tc>
      </w:tr>
      <w:tr w:rsidR="007B6811" w:rsidRPr="006A752B" w:rsidTr="00461275">
        <w:trPr>
          <w:cantSplit/>
          <w:trHeight w:val="72"/>
          <w:tblHeader/>
        </w:trPr>
        <w:tc>
          <w:tcPr>
            <w:tcW w:w="995" w:type="dxa"/>
            <w:shd w:val="clear" w:color="auto" w:fill="D9D9D9"/>
            <w:vAlign w:val="center"/>
          </w:tcPr>
          <w:p w:rsidR="007B6811" w:rsidRPr="006A752B" w:rsidRDefault="007B6811" w:rsidP="00461275">
            <w:pPr>
              <w:spacing w:before="60" w:after="60" w:line="240" w:lineRule="auto"/>
              <w:jc w:val="center"/>
              <w:rPr>
                <w:rFonts w:ascii="Tahoma" w:hAnsi="Tahoma" w:cs="Tahoma"/>
                <w:b/>
                <w:iCs/>
              </w:rPr>
            </w:pPr>
            <w:r w:rsidRPr="006A752B">
              <w:rPr>
                <w:rFonts w:ascii="Tahoma" w:hAnsi="Tahoma" w:cs="Tahoma"/>
                <w:b/>
              </w:rPr>
              <w:t>FR Reff</w:t>
            </w:r>
          </w:p>
        </w:tc>
        <w:tc>
          <w:tcPr>
            <w:tcW w:w="8559" w:type="dxa"/>
            <w:vAlign w:val="center"/>
          </w:tcPr>
          <w:p w:rsidR="007B6811" w:rsidRPr="006A752B" w:rsidRDefault="007B6811" w:rsidP="00461275">
            <w:pPr>
              <w:spacing w:before="60" w:after="60" w:line="240" w:lineRule="auto"/>
              <w:contextualSpacing/>
              <w:rPr>
                <w:rFonts w:ascii="Tahoma" w:hAnsi="Tahoma" w:cs="Tahoma"/>
                <w:iCs/>
              </w:rPr>
            </w:pPr>
            <w:r w:rsidRPr="006A752B">
              <w:rPr>
                <w:rFonts w:ascii="Tahoma" w:hAnsi="Tahoma" w:cs="Tahoma"/>
              </w:rPr>
              <w:t>FR-1, FR-2</w:t>
            </w:r>
          </w:p>
        </w:tc>
      </w:tr>
      <w:tr w:rsidR="007B6811" w:rsidRPr="006A752B" w:rsidTr="00461275">
        <w:trPr>
          <w:cantSplit/>
          <w:trHeight w:val="72"/>
          <w:tblHeader/>
        </w:trPr>
        <w:tc>
          <w:tcPr>
            <w:tcW w:w="995" w:type="dxa"/>
            <w:shd w:val="clear" w:color="auto" w:fill="D9D9D9"/>
            <w:vAlign w:val="center"/>
          </w:tcPr>
          <w:p w:rsidR="007B6811" w:rsidRPr="006A752B" w:rsidRDefault="007B6811" w:rsidP="00461275">
            <w:pPr>
              <w:spacing w:before="60" w:after="60" w:line="240" w:lineRule="auto"/>
              <w:jc w:val="center"/>
              <w:rPr>
                <w:rFonts w:ascii="Tahoma" w:hAnsi="Tahoma" w:cs="Tahoma"/>
                <w:b/>
                <w:iCs/>
              </w:rPr>
            </w:pPr>
            <w:r w:rsidRPr="006A752B">
              <w:rPr>
                <w:rFonts w:ascii="Tahoma" w:hAnsi="Tahoma" w:cs="Tahoma"/>
                <w:b/>
                <w:iCs/>
              </w:rPr>
              <w:t>Flow Process</w:t>
            </w:r>
          </w:p>
        </w:tc>
        <w:tc>
          <w:tcPr>
            <w:tcW w:w="8559" w:type="dxa"/>
            <w:vAlign w:val="center"/>
          </w:tcPr>
          <w:p w:rsidR="007B6811" w:rsidRPr="006A752B" w:rsidRDefault="007B6811" w:rsidP="00461275">
            <w:pPr>
              <w:spacing w:before="60" w:after="60" w:line="240" w:lineRule="auto"/>
              <w:contextualSpacing/>
              <w:jc w:val="center"/>
              <w:rPr>
                <w:rFonts w:ascii="Tahoma" w:hAnsi="Tahoma" w:cs="Tahoma"/>
              </w:rPr>
            </w:pPr>
            <w:r>
              <w:object w:dxaOrig="15286" w:dyaOrig="18345">
                <v:shape id="_x0000_i1028" type="#_x0000_t75" style="width:416.25pt;height:500.25pt" o:ole="">
                  <v:imagedata r:id="rId11" o:title=""/>
                </v:shape>
                <o:OLEObject Type="Embed" ProgID="Visio.Drawing.15" ShapeID="_x0000_i1028" DrawAspect="Content" ObjectID="_1561817510" r:id="rId12"/>
              </w:object>
            </w:r>
          </w:p>
        </w:tc>
      </w:tr>
    </w:tbl>
    <w:p w:rsidR="007B6811" w:rsidRPr="006A752B" w:rsidRDefault="007B6811" w:rsidP="006A752B">
      <w:pPr>
        <w:spacing w:before="60" w:after="60" w:line="240" w:lineRule="auto"/>
        <w:rPr>
          <w:rFonts w:ascii="Tahoma" w:hAnsi="Tahoma" w:cs="Tahoma"/>
          <w:color w:val="FF0000"/>
        </w:rPr>
      </w:pPr>
    </w:p>
    <w:p w:rsidR="005B2620" w:rsidRPr="006A752B" w:rsidRDefault="00691453" w:rsidP="006A752B">
      <w:pPr>
        <w:spacing w:before="60" w:after="60" w:line="240" w:lineRule="auto"/>
        <w:jc w:val="center"/>
        <w:rPr>
          <w:rFonts w:ascii="Tahoma" w:hAnsi="Tahoma" w:cs="Tahoma"/>
        </w:rPr>
      </w:pPr>
      <w:r w:rsidRPr="006A752B">
        <w:rPr>
          <w:rFonts w:ascii="Tahoma" w:hAnsi="Tahoma" w:cs="Tahoma"/>
        </w:rPr>
        <w:t>….</w:t>
      </w: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32" w:name="_Toc430591994"/>
      <w:r w:rsidRPr="006A752B">
        <w:rPr>
          <w:rFonts w:ascii="Tahoma" w:hAnsi="Tahoma" w:cs="Tahoma"/>
        </w:rPr>
        <w:lastRenderedPageBreak/>
        <w:t>Non Functional Requirement (NFR)</w:t>
      </w:r>
      <w:bookmarkEnd w:id="32"/>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Menjelaskan requirement non fungsional seperti performance, akses security, audit dan control, backup, disaster recovery, migrasi, hardware interface, software interface dll.</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 : Setiap ID wajib dibuatkan nomor urut</w:t>
      </w:r>
    </w:p>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33" w:name="_Toc430591995"/>
      <w:r w:rsidRPr="006A752B">
        <w:rPr>
          <w:rFonts w:ascii="Tahoma" w:hAnsi="Tahoma" w:cs="Tahoma"/>
        </w:rPr>
        <w:t>Hardware Interfaces</w:t>
      </w:r>
      <w:bookmarkEnd w:id="33"/>
    </w:p>
    <w:p w:rsidR="005B2620" w:rsidRPr="006A752B" w:rsidRDefault="00691453" w:rsidP="006A752B">
      <w:pPr>
        <w:spacing w:before="60" w:after="60" w:line="240" w:lineRule="auto"/>
        <w:rPr>
          <w:rFonts w:ascii="Tahoma" w:hAnsi="Tahoma" w:cs="Tahoma"/>
          <w:bCs/>
          <w:color w:val="FF0000"/>
        </w:rPr>
      </w:pPr>
      <w:r w:rsidRPr="006A752B">
        <w:rPr>
          <w:rFonts w:ascii="Tahoma" w:hAnsi="Tahoma" w:cs="Tahoma"/>
          <w:bCs/>
          <w:color w:val="FF0000"/>
        </w:rPr>
        <w:t>Jelaskan informasi hardware yang digunakan oleh aplikasi</w:t>
      </w:r>
    </w:p>
    <w:p w:rsidR="005B2620" w:rsidRPr="006A752B" w:rsidRDefault="00691453" w:rsidP="006A752B">
      <w:pPr>
        <w:pStyle w:val="Caption"/>
        <w:keepNext/>
        <w:spacing w:before="60" w:after="60" w:line="240" w:lineRule="auto"/>
        <w:rPr>
          <w:rFonts w:ascii="Tahoma" w:hAnsi="Tahoma" w:cs="Tahoma"/>
          <w:sz w:val="18"/>
          <w:szCs w:val="18"/>
        </w:rPr>
      </w:pPr>
      <w:bookmarkStart w:id="34" w:name="_Toc416880073"/>
      <w:bookmarkStart w:id="35" w:name="_Toc430592363"/>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5</w:t>
      </w:r>
      <w:r w:rsidRPr="006A752B">
        <w:rPr>
          <w:rFonts w:ascii="Tahoma" w:hAnsi="Tahoma" w:cs="Tahoma"/>
          <w:sz w:val="18"/>
          <w:szCs w:val="18"/>
        </w:rPr>
        <w:fldChar w:fldCharType="end"/>
      </w:r>
      <w:r w:rsidRPr="006A752B">
        <w:rPr>
          <w:rFonts w:ascii="Tahoma" w:hAnsi="Tahoma" w:cs="Tahoma"/>
          <w:sz w:val="18"/>
          <w:szCs w:val="18"/>
        </w:rPr>
        <w:t xml:space="preserve"> Hardware Interfaces</w:t>
      </w:r>
      <w:bookmarkEnd w:id="34"/>
      <w:bookmarkEnd w:id="3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5B2620" w:rsidRPr="006A752B">
        <w:tc>
          <w:tcPr>
            <w:tcW w:w="838"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BR Reff</w:t>
            </w:r>
          </w:p>
        </w:tc>
        <w:tc>
          <w:tcPr>
            <w:tcW w:w="1429"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Interface Name</w:t>
            </w:r>
          </w:p>
        </w:tc>
        <w:tc>
          <w:tcPr>
            <w:tcW w:w="1879"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Interface Description</w:t>
            </w:r>
          </w:p>
        </w:tc>
        <w:tc>
          <w:tcPr>
            <w:tcW w:w="3132"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Document Reff</w:t>
            </w:r>
          </w:p>
        </w:tc>
      </w:tr>
      <w:tr w:rsidR="005B2620" w:rsidRPr="006A752B">
        <w:trPr>
          <w:trHeight w:val="323"/>
        </w:trPr>
        <w:tc>
          <w:tcPr>
            <w:tcW w:w="838" w:type="dxa"/>
          </w:tcPr>
          <w:p w:rsidR="005B2620" w:rsidRPr="006A752B" w:rsidRDefault="005B2620" w:rsidP="006A752B">
            <w:pPr>
              <w:spacing w:before="60" w:after="60" w:line="240" w:lineRule="auto"/>
              <w:rPr>
                <w:rFonts w:ascii="Tahoma" w:hAnsi="Tahoma" w:cs="Tahoma"/>
                <w:color w:val="2D73B3"/>
              </w:rPr>
            </w:pPr>
          </w:p>
        </w:tc>
        <w:tc>
          <w:tcPr>
            <w:tcW w:w="823" w:type="dxa"/>
          </w:tcPr>
          <w:p w:rsidR="005B2620" w:rsidRPr="006A752B" w:rsidRDefault="005B2620" w:rsidP="006A752B">
            <w:pPr>
              <w:spacing w:before="60" w:after="60" w:line="240" w:lineRule="auto"/>
              <w:rPr>
                <w:rFonts w:ascii="Tahoma" w:hAnsi="Tahoma" w:cs="Tahoma"/>
                <w:iCs/>
                <w:color w:val="2D73B3"/>
              </w:rPr>
            </w:pPr>
          </w:p>
        </w:tc>
        <w:tc>
          <w:tcPr>
            <w:tcW w:w="1429" w:type="dxa"/>
          </w:tcPr>
          <w:p w:rsidR="005B2620" w:rsidRPr="006A752B" w:rsidRDefault="005B2620" w:rsidP="006A752B">
            <w:pPr>
              <w:spacing w:before="60" w:after="60" w:line="240" w:lineRule="auto"/>
              <w:rPr>
                <w:rFonts w:ascii="Tahoma" w:hAnsi="Tahoma" w:cs="Tahoma"/>
                <w:iCs/>
                <w:color w:val="2D73B3"/>
              </w:rPr>
            </w:pPr>
          </w:p>
        </w:tc>
        <w:tc>
          <w:tcPr>
            <w:tcW w:w="1879" w:type="dxa"/>
          </w:tcPr>
          <w:p w:rsidR="005B2620" w:rsidRPr="006A752B" w:rsidRDefault="005B2620" w:rsidP="006A752B">
            <w:pPr>
              <w:spacing w:before="60" w:after="60" w:line="240" w:lineRule="auto"/>
              <w:rPr>
                <w:rFonts w:ascii="Tahoma" w:hAnsi="Tahoma" w:cs="Tahoma"/>
                <w:iCs/>
                <w:color w:val="2D73B3"/>
              </w:rPr>
            </w:pPr>
          </w:p>
        </w:tc>
        <w:tc>
          <w:tcPr>
            <w:tcW w:w="3132" w:type="dxa"/>
          </w:tcPr>
          <w:p w:rsidR="005B2620" w:rsidRPr="006A752B" w:rsidRDefault="005B2620" w:rsidP="006A752B">
            <w:pPr>
              <w:spacing w:before="60" w:after="60" w:line="240" w:lineRule="auto"/>
              <w:rPr>
                <w:rFonts w:ascii="Tahoma" w:hAnsi="Tahoma" w:cs="Tahoma"/>
                <w:iCs/>
                <w:color w:val="2D73B3"/>
              </w:rPr>
            </w:pPr>
          </w:p>
        </w:tc>
        <w:tc>
          <w:tcPr>
            <w:tcW w:w="1475" w:type="dxa"/>
          </w:tcPr>
          <w:p w:rsidR="005B2620" w:rsidRPr="006A752B" w:rsidRDefault="005B2620" w:rsidP="006A752B">
            <w:pPr>
              <w:spacing w:before="60" w:after="60" w:line="240" w:lineRule="auto"/>
              <w:rPr>
                <w:rFonts w:ascii="Tahoma" w:hAnsi="Tahoma" w:cs="Tahoma"/>
                <w:iCs/>
                <w:color w:val="2D73B3"/>
              </w:rPr>
            </w:pPr>
          </w:p>
        </w:tc>
      </w:tr>
    </w:tbl>
    <w:p w:rsidR="005B2620" w:rsidRPr="006A752B" w:rsidRDefault="005B2620" w:rsidP="006A752B">
      <w:pPr>
        <w:spacing w:before="60" w:after="60" w:line="240" w:lineRule="auto"/>
        <w:rPr>
          <w:rFonts w:ascii="Tahoma" w:hAnsi="Tahoma" w:cs="Tahoma"/>
          <w:b/>
          <w:bCs/>
          <w:color w:val="FF0000"/>
        </w:rPr>
      </w:pP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36" w:name="_Toc67471928"/>
      <w:bookmarkStart w:id="37" w:name="_Toc430591996"/>
      <w:r w:rsidRPr="006A752B">
        <w:rPr>
          <w:rFonts w:ascii="Tahoma" w:hAnsi="Tahoma" w:cs="Tahoma"/>
        </w:rPr>
        <w:t>Software Interfaces</w:t>
      </w:r>
      <w:bookmarkEnd w:id="36"/>
      <w:bookmarkEnd w:id="37"/>
    </w:p>
    <w:p w:rsidR="005B2620" w:rsidRPr="006A752B" w:rsidRDefault="00691453" w:rsidP="006A752B">
      <w:pPr>
        <w:spacing w:before="60" w:after="60" w:line="240" w:lineRule="auto"/>
        <w:rPr>
          <w:rFonts w:ascii="Tahoma" w:hAnsi="Tahoma" w:cs="Tahoma"/>
          <w:bCs/>
          <w:color w:val="FF0000"/>
        </w:rPr>
      </w:pPr>
      <w:r w:rsidRPr="006A752B">
        <w:rPr>
          <w:rFonts w:ascii="Tahoma" w:hAnsi="Tahoma" w:cs="Tahoma"/>
          <w:bCs/>
          <w:color w:val="FF0000"/>
        </w:rPr>
        <w:t xml:space="preserve">Jelaskan informasi software yang memiliki keterhubungan dengan aplikasi </w:t>
      </w:r>
    </w:p>
    <w:p w:rsidR="005B2620" w:rsidRPr="006A752B" w:rsidRDefault="00691453" w:rsidP="006A752B">
      <w:pPr>
        <w:pStyle w:val="Caption"/>
        <w:keepNext/>
        <w:spacing w:before="60" w:after="60" w:line="240" w:lineRule="auto"/>
        <w:rPr>
          <w:rFonts w:ascii="Tahoma" w:hAnsi="Tahoma" w:cs="Tahoma"/>
          <w:sz w:val="18"/>
          <w:szCs w:val="18"/>
        </w:rPr>
      </w:pPr>
      <w:bookmarkStart w:id="38" w:name="_Toc430592364"/>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6</w:t>
      </w:r>
      <w:r w:rsidRPr="006A752B">
        <w:rPr>
          <w:rFonts w:ascii="Tahoma" w:hAnsi="Tahoma" w:cs="Tahoma"/>
          <w:sz w:val="18"/>
          <w:szCs w:val="18"/>
        </w:rPr>
        <w:fldChar w:fldCharType="end"/>
      </w:r>
      <w:r w:rsidRPr="006A752B">
        <w:rPr>
          <w:rFonts w:ascii="Tahoma" w:hAnsi="Tahoma" w:cs="Tahoma"/>
          <w:sz w:val="18"/>
          <w:szCs w:val="18"/>
        </w:rPr>
        <w:t xml:space="preserve"> Software Interfaces</w:t>
      </w:r>
      <w:bookmarkEnd w:id="38"/>
    </w:p>
    <w:p w:rsidR="005B2620" w:rsidRPr="006A752B" w:rsidRDefault="005B2620" w:rsidP="006A752B">
      <w:pPr>
        <w:spacing w:before="60" w:after="60" w:line="240" w:lineRule="auto"/>
        <w:rPr>
          <w:rFonts w:ascii="Tahoma" w:hAnsi="Tahoma" w:cs="Tahoma"/>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5B2620" w:rsidRPr="006A752B">
        <w:tc>
          <w:tcPr>
            <w:tcW w:w="838"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BR Reff</w:t>
            </w:r>
          </w:p>
        </w:tc>
        <w:tc>
          <w:tcPr>
            <w:tcW w:w="1429"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Interface Name</w:t>
            </w:r>
          </w:p>
        </w:tc>
        <w:tc>
          <w:tcPr>
            <w:tcW w:w="1879"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Interface Description</w:t>
            </w:r>
          </w:p>
        </w:tc>
        <w:tc>
          <w:tcPr>
            <w:tcW w:w="3132"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Document Reff</w:t>
            </w:r>
          </w:p>
        </w:tc>
      </w:tr>
      <w:tr w:rsidR="005B2620" w:rsidRPr="006A752B">
        <w:trPr>
          <w:trHeight w:val="323"/>
        </w:trPr>
        <w:tc>
          <w:tcPr>
            <w:tcW w:w="838" w:type="dxa"/>
          </w:tcPr>
          <w:p w:rsidR="005B2620" w:rsidRPr="006A752B" w:rsidRDefault="005B2620" w:rsidP="006A752B">
            <w:pPr>
              <w:spacing w:before="60" w:after="60" w:line="240" w:lineRule="auto"/>
              <w:rPr>
                <w:rFonts w:ascii="Tahoma" w:hAnsi="Tahoma" w:cs="Tahoma"/>
                <w:color w:val="2D73B3"/>
              </w:rPr>
            </w:pPr>
          </w:p>
        </w:tc>
        <w:tc>
          <w:tcPr>
            <w:tcW w:w="823" w:type="dxa"/>
          </w:tcPr>
          <w:p w:rsidR="005B2620" w:rsidRPr="006A752B" w:rsidRDefault="005B2620" w:rsidP="006A752B">
            <w:pPr>
              <w:spacing w:before="60" w:after="60" w:line="240" w:lineRule="auto"/>
              <w:rPr>
                <w:rFonts w:ascii="Tahoma" w:hAnsi="Tahoma" w:cs="Tahoma"/>
                <w:iCs/>
                <w:color w:val="2D73B3"/>
              </w:rPr>
            </w:pPr>
          </w:p>
        </w:tc>
        <w:tc>
          <w:tcPr>
            <w:tcW w:w="1429" w:type="dxa"/>
          </w:tcPr>
          <w:p w:rsidR="005B2620" w:rsidRPr="006A752B" w:rsidRDefault="005B2620" w:rsidP="006A752B">
            <w:pPr>
              <w:spacing w:before="60" w:after="60" w:line="240" w:lineRule="auto"/>
              <w:rPr>
                <w:rFonts w:ascii="Tahoma" w:hAnsi="Tahoma" w:cs="Tahoma"/>
                <w:iCs/>
                <w:color w:val="2D73B3"/>
              </w:rPr>
            </w:pPr>
          </w:p>
        </w:tc>
        <w:tc>
          <w:tcPr>
            <w:tcW w:w="1879" w:type="dxa"/>
          </w:tcPr>
          <w:p w:rsidR="005B2620" w:rsidRPr="006A752B" w:rsidRDefault="005B2620" w:rsidP="006A752B">
            <w:pPr>
              <w:spacing w:before="60" w:after="60" w:line="240" w:lineRule="auto"/>
              <w:rPr>
                <w:rFonts w:ascii="Tahoma" w:hAnsi="Tahoma" w:cs="Tahoma"/>
                <w:iCs/>
                <w:color w:val="2D73B3"/>
              </w:rPr>
            </w:pPr>
          </w:p>
        </w:tc>
        <w:tc>
          <w:tcPr>
            <w:tcW w:w="3132" w:type="dxa"/>
          </w:tcPr>
          <w:p w:rsidR="005B2620" w:rsidRPr="006A752B" w:rsidRDefault="005B2620" w:rsidP="006A752B">
            <w:pPr>
              <w:spacing w:before="60" w:after="60" w:line="240" w:lineRule="auto"/>
              <w:rPr>
                <w:rFonts w:ascii="Tahoma" w:hAnsi="Tahoma" w:cs="Tahoma"/>
                <w:iCs/>
                <w:color w:val="2D73B3"/>
              </w:rPr>
            </w:pPr>
          </w:p>
        </w:tc>
        <w:tc>
          <w:tcPr>
            <w:tcW w:w="1475" w:type="dxa"/>
          </w:tcPr>
          <w:p w:rsidR="005B2620" w:rsidRPr="006A752B" w:rsidRDefault="005B2620" w:rsidP="006A752B">
            <w:pPr>
              <w:spacing w:before="60" w:after="60" w:line="240" w:lineRule="auto"/>
              <w:rPr>
                <w:rFonts w:ascii="Tahoma" w:hAnsi="Tahoma" w:cs="Tahoma"/>
                <w:iCs/>
                <w:color w:val="2D73B3"/>
              </w:rPr>
            </w:pPr>
          </w:p>
        </w:tc>
      </w:tr>
    </w:tbl>
    <w:p w:rsidR="005B2620" w:rsidRPr="006A752B" w:rsidRDefault="005B2620" w:rsidP="006A752B">
      <w:pPr>
        <w:spacing w:before="60" w:after="60" w:line="240" w:lineRule="auto"/>
        <w:rPr>
          <w:rFonts w:ascii="Tahoma" w:hAnsi="Tahoma" w:cs="Tahoma"/>
          <w:bCs/>
          <w:color w:val="FF0000"/>
        </w:rPr>
      </w:pP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39" w:name="_Toc430591997"/>
      <w:r w:rsidRPr="006A752B">
        <w:rPr>
          <w:rFonts w:ascii="Tahoma" w:hAnsi="Tahoma" w:cs="Tahoma"/>
        </w:rPr>
        <w:t>System Interfaces</w:t>
      </w:r>
      <w:bookmarkEnd w:id="39"/>
    </w:p>
    <w:p w:rsidR="005B2620" w:rsidRPr="006A752B" w:rsidRDefault="00691453" w:rsidP="006A752B">
      <w:pPr>
        <w:spacing w:before="60" w:after="60" w:line="240" w:lineRule="auto"/>
        <w:rPr>
          <w:rFonts w:ascii="Tahoma" w:hAnsi="Tahoma" w:cs="Tahoma"/>
          <w:color w:val="FF0000"/>
        </w:rPr>
      </w:pPr>
      <w:r w:rsidRPr="006A752B">
        <w:rPr>
          <w:rFonts w:ascii="Tahoma" w:hAnsi="Tahoma" w:cs="Tahoma"/>
          <w:bCs/>
          <w:color w:val="FF0000"/>
        </w:rPr>
        <w:t>Jelaskan informasi system yang memiliki keterhubungan dengan aplikasi</w:t>
      </w:r>
      <w:r w:rsidRPr="006A752B">
        <w:rPr>
          <w:rFonts w:ascii="Tahoma" w:hAnsi="Tahoma" w:cs="Tahoma"/>
          <w:color w:val="FF0000"/>
        </w:rPr>
        <w:t xml:space="preserve"> </w:t>
      </w:r>
    </w:p>
    <w:p w:rsidR="005B2620" w:rsidRPr="006A752B" w:rsidRDefault="00691453" w:rsidP="006A752B">
      <w:pPr>
        <w:pStyle w:val="Caption"/>
        <w:keepNext/>
        <w:spacing w:before="60" w:after="60" w:line="240" w:lineRule="auto"/>
        <w:rPr>
          <w:rFonts w:ascii="Tahoma" w:hAnsi="Tahoma" w:cs="Tahoma"/>
          <w:sz w:val="18"/>
          <w:szCs w:val="18"/>
        </w:rPr>
      </w:pPr>
      <w:bookmarkStart w:id="40" w:name="_Toc416880075"/>
      <w:bookmarkStart w:id="41" w:name="_Toc430592365"/>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7</w:t>
      </w:r>
      <w:r w:rsidRPr="006A752B">
        <w:rPr>
          <w:rFonts w:ascii="Tahoma" w:hAnsi="Tahoma" w:cs="Tahoma"/>
          <w:sz w:val="18"/>
          <w:szCs w:val="18"/>
        </w:rPr>
        <w:fldChar w:fldCharType="end"/>
      </w:r>
      <w:r w:rsidRPr="006A752B">
        <w:rPr>
          <w:rFonts w:ascii="Tahoma" w:hAnsi="Tahoma" w:cs="Tahoma"/>
          <w:sz w:val="18"/>
          <w:szCs w:val="18"/>
        </w:rPr>
        <w:t xml:space="preserve"> System Interfaces</w:t>
      </w:r>
      <w:bookmarkEnd w:id="40"/>
      <w:bookmarkEnd w:id="41"/>
    </w:p>
    <w:tbl>
      <w:tblPr>
        <w:tblpPr w:leftFromText="180" w:rightFromText="180" w:vertAnchor="text" w:horzAnchor="margin" w:tblpY="151"/>
        <w:tblW w:w="95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6"/>
        <w:gridCol w:w="1176"/>
        <w:gridCol w:w="1115"/>
        <w:gridCol w:w="1599"/>
        <w:gridCol w:w="3850"/>
      </w:tblGrid>
      <w:tr w:rsidR="005B2620" w:rsidRPr="006A752B">
        <w:trPr>
          <w:cantSplit/>
          <w:tblHeader/>
        </w:trPr>
        <w:tc>
          <w:tcPr>
            <w:tcW w:w="1836" w:type="dxa"/>
            <w:shd w:val="clear" w:color="auto" w:fill="E6E6E6"/>
            <w:vAlign w:val="center"/>
          </w:tcPr>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System Name</w:t>
            </w:r>
          </w:p>
        </w:tc>
        <w:tc>
          <w:tcPr>
            <w:tcW w:w="1176" w:type="dxa"/>
            <w:shd w:val="clear" w:color="auto" w:fill="E6E6E6"/>
            <w:vAlign w:val="center"/>
          </w:tcPr>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Protocol</w:t>
            </w:r>
          </w:p>
        </w:tc>
        <w:tc>
          <w:tcPr>
            <w:tcW w:w="1115" w:type="dxa"/>
            <w:shd w:val="clear" w:color="auto" w:fill="E6E6E6"/>
            <w:vAlign w:val="center"/>
          </w:tcPr>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 xml:space="preserve">Port(s) / </w:t>
            </w:r>
          </w:p>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Type(s)</w:t>
            </w:r>
          </w:p>
        </w:tc>
        <w:tc>
          <w:tcPr>
            <w:tcW w:w="1599" w:type="dxa"/>
            <w:shd w:val="clear" w:color="auto" w:fill="E6E6E6"/>
            <w:vAlign w:val="center"/>
          </w:tcPr>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Direction</w:t>
            </w:r>
          </w:p>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 xml:space="preserve">(Application </w:t>
            </w:r>
          </w:p>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Perspective)</w:t>
            </w:r>
          </w:p>
          <w:p w:rsidR="005B2620" w:rsidRPr="006A752B" w:rsidRDefault="005B2620" w:rsidP="006A752B">
            <w:pPr>
              <w:spacing w:before="60" w:after="60" w:line="240" w:lineRule="auto"/>
              <w:rPr>
                <w:rFonts w:ascii="Tahoma" w:hAnsi="Tahoma" w:cs="Tahoma"/>
                <w:b/>
                <w:sz w:val="18"/>
              </w:rPr>
            </w:pPr>
          </w:p>
        </w:tc>
        <w:tc>
          <w:tcPr>
            <w:tcW w:w="3850" w:type="dxa"/>
            <w:shd w:val="clear" w:color="auto" w:fill="E6E6E6"/>
            <w:vAlign w:val="center"/>
          </w:tcPr>
          <w:p w:rsidR="005B2620" w:rsidRPr="006A752B" w:rsidRDefault="00691453" w:rsidP="006A752B">
            <w:pPr>
              <w:spacing w:before="60" w:after="60" w:line="240" w:lineRule="auto"/>
              <w:rPr>
                <w:rFonts w:ascii="Tahoma" w:hAnsi="Tahoma" w:cs="Tahoma"/>
                <w:b/>
                <w:sz w:val="18"/>
              </w:rPr>
            </w:pPr>
            <w:r w:rsidRPr="006A752B">
              <w:rPr>
                <w:rFonts w:ascii="Tahoma" w:hAnsi="Tahoma" w:cs="Tahoma"/>
                <w:b/>
                <w:sz w:val="18"/>
              </w:rPr>
              <w:t>Details</w:t>
            </w:r>
          </w:p>
        </w:tc>
      </w:tr>
      <w:tr w:rsidR="005B2620" w:rsidRPr="006A752B">
        <w:trPr>
          <w:cantSplit/>
        </w:trPr>
        <w:tc>
          <w:tcPr>
            <w:tcW w:w="1836"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Active Directory</w:t>
            </w:r>
          </w:p>
        </w:tc>
        <w:tc>
          <w:tcPr>
            <w:tcW w:w="1176"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LDAPS</w:t>
            </w:r>
          </w:p>
        </w:tc>
        <w:tc>
          <w:tcPr>
            <w:tcW w:w="1115"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636</w:t>
            </w:r>
          </w:p>
        </w:tc>
        <w:tc>
          <w:tcPr>
            <w:tcW w:w="1599"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From</w:t>
            </w:r>
          </w:p>
        </w:tc>
        <w:tc>
          <w:tcPr>
            <w:tcW w:w="3850"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Otentifikasi user login</w:t>
            </w:r>
          </w:p>
        </w:tc>
      </w:tr>
      <w:tr w:rsidR="005B2620" w:rsidRPr="006A752B">
        <w:trPr>
          <w:cantSplit/>
        </w:trPr>
        <w:tc>
          <w:tcPr>
            <w:tcW w:w="1836"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Email Server</w:t>
            </w:r>
          </w:p>
        </w:tc>
        <w:tc>
          <w:tcPr>
            <w:tcW w:w="1176"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SMTPS</w:t>
            </w:r>
          </w:p>
        </w:tc>
        <w:tc>
          <w:tcPr>
            <w:tcW w:w="1115"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465</w:t>
            </w:r>
          </w:p>
        </w:tc>
        <w:tc>
          <w:tcPr>
            <w:tcW w:w="1599"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To</w:t>
            </w:r>
          </w:p>
        </w:tc>
        <w:tc>
          <w:tcPr>
            <w:tcW w:w="3850" w:type="dxa"/>
            <w:vAlign w:val="center"/>
          </w:tcPr>
          <w:p w:rsidR="005B2620" w:rsidRPr="006A752B" w:rsidRDefault="00691453" w:rsidP="006A752B">
            <w:pPr>
              <w:spacing w:before="60" w:after="60" w:line="240" w:lineRule="auto"/>
              <w:rPr>
                <w:rFonts w:ascii="Tahoma" w:hAnsi="Tahoma" w:cs="Tahoma"/>
                <w:color w:val="2D73B3"/>
                <w:sz w:val="18"/>
              </w:rPr>
            </w:pPr>
            <w:r w:rsidRPr="006A752B">
              <w:rPr>
                <w:rFonts w:ascii="Tahoma" w:hAnsi="Tahoma" w:cs="Tahoma"/>
                <w:color w:val="2D73B3"/>
                <w:sz w:val="18"/>
              </w:rPr>
              <w:t>Pengiriman email notifikasi approval</w:t>
            </w:r>
          </w:p>
        </w:tc>
      </w:tr>
    </w:tbl>
    <w:p w:rsidR="005B2620" w:rsidRPr="006A752B" w:rsidRDefault="005B2620" w:rsidP="006A752B">
      <w:pPr>
        <w:spacing w:before="60" w:after="60" w:line="240" w:lineRule="auto"/>
        <w:rPr>
          <w:rFonts w:ascii="Tahoma" w:hAnsi="Tahoma" w:cs="Tahoma"/>
        </w:rPr>
      </w:pPr>
    </w:p>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i/>
          <w:color w:val="0000FF"/>
        </w:rPr>
      </w:pPr>
    </w:p>
    <w:p w:rsidR="005B2620" w:rsidRPr="006A752B" w:rsidRDefault="005B2620" w:rsidP="006A752B">
      <w:pPr>
        <w:spacing w:before="60" w:after="60" w:line="240" w:lineRule="auto"/>
        <w:rPr>
          <w:rFonts w:ascii="Tahoma" w:hAnsi="Tahoma" w:cs="Tahoma"/>
          <w:i/>
          <w:color w:val="0000FF"/>
        </w:r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42" w:name="_Toc430591998"/>
      <w:r w:rsidRPr="006A752B">
        <w:rPr>
          <w:rFonts w:ascii="Tahoma" w:hAnsi="Tahoma" w:cs="Tahoma"/>
        </w:rPr>
        <w:lastRenderedPageBreak/>
        <w:t>Assumptions</w:t>
      </w:r>
      <w:bookmarkEnd w:id="42"/>
    </w:p>
    <w:p w:rsidR="005B2620" w:rsidRPr="006A752B" w:rsidRDefault="00691453" w:rsidP="006A752B">
      <w:pPr>
        <w:pStyle w:val="DefaultText"/>
        <w:spacing w:before="60" w:after="60" w:line="240" w:lineRule="auto"/>
        <w:rPr>
          <w:rFonts w:ascii="Tahoma" w:hAnsi="Tahoma" w:cs="Tahoma"/>
          <w:color w:val="FF0000"/>
        </w:rPr>
      </w:pPr>
      <w:r w:rsidRPr="006A752B">
        <w:rPr>
          <w:rFonts w:ascii="Tahoma" w:hAnsi="Tahoma" w:cs="Tahoma"/>
          <w:color w:val="FF0000"/>
        </w:rPr>
        <w:t>Menjelaskan kondisi optimal yang harus terpenuhi agar aplikasi bisa berjalan sesuai harapan</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 : Asumsi yang harus dituliskan tidak hanya berhubungan dengan batasan aplikasi, tetapi juga </w:t>
      </w:r>
    </w:p>
    <w:p w:rsidR="005B2620" w:rsidRPr="006A752B" w:rsidRDefault="00691453" w:rsidP="006A752B">
      <w:pPr>
        <w:spacing w:before="60" w:after="60" w:line="240" w:lineRule="auto"/>
        <w:ind w:firstLine="720"/>
        <w:rPr>
          <w:rFonts w:ascii="Tahoma" w:hAnsi="Tahoma" w:cs="Tahoma"/>
          <w:color w:val="FF0000"/>
          <w:highlight w:val="yellow"/>
        </w:rPr>
      </w:pPr>
      <w:proofErr w:type="gramStart"/>
      <w:r w:rsidRPr="006A752B">
        <w:rPr>
          <w:rFonts w:ascii="Tahoma" w:hAnsi="Tahoma" w:cs="Tahoma"/>
          <w:color w:val="FF0000"/>
          <w:highlight w:val="yellow"/>
        </w:rPr>
        <w:t>yang</w:t>
      </w:r>
      <w:proofErr w:type="gramEnd"/>
      <w:r w:rsidRPr="006A752B">
        <w:rPr>
          <w:rFonts w:ascii="Tahoma" w:hAnsi="Tahoma" w:cs="Tahoma"/>
          <w:color w:val="FF0000"/>
          <w:highlight w:val="yellow"/>
        </w:rPr>
        <w:t xml:space="preserve"> berhubungan dengan flow secara manual ataupun dengan network dari sisi user</w:t>
      </w:r>
    </w:p>
    <w:p w:rsidR="005B2620" w:rsidRPr="006A752B" w:rsidRDefault="005B2620" w:rsidP="006A752B">
      <w:pPr>
        <w:pStyle w:val="DefaultText"/>
        <w:spacing w:before="60" w:after="60" w:line="240" w:lineRule="auto"/>
        <w:rPr>
          <w:rFonts w:ascii="Tahoma" w:hAnsi="Tahoma" w:cs="Tahoma"/>
          <w:color w:val="FF0000"/>
        </w:rPr>
      </w:pPr>
    </w:p>
    <w:p w:rsidR="005B2620" w:rsidRPr="006A752B" w:rsidRDefault="00691453" w:rsidP="006A752B">
      <w:pPr>
        <w:pStyle w:val="DefaultText"/>
        <w:spacing w:before="60" w:after="60" w:line="240" w:lineRule="auto"/>
        <w:rPr>
          <w:rFonts w:ascii="Tahoma" w:hAnsi="Tahoma" w:cs="Tahoma"/>
        </w:rPr>
      </w:pPr>
      <w:r w:rsidRPr="006A752B">
        <w:rPr>
          <w:rFonts w:ascii="Tahoma" w:hAnsi="Tahoma" w:cs="Tahoma"/>
        </w:rPr>
        <w:t xml:space="preserve">Untuk memastikan aplikasi bisa berjalan pada PT. X, maka diasumsikan PT. X sudah memiliki beberapa hal berikut </w:t>
      </w:r>
      <w:proofErr w:type="gramStart"/>
      <w:r w:rsidRPr="006A752B">
        <w:rPr>
          <w:rFonts w:ascii="Tahoma" w:hAnsi="Tahoma" w:cs="Tahoma"/>
        </w:rPr>
        <w:t>ini :</w:t>
      </w:r>
      <w:proofErr w:type="gramEnd"/>
    </w:p>
    <w:p w:rsidR="005B2620" w:rsidRPr="006A752B" w:rsidRDefault="00691453" w:rsidP="006A752B">
      <w:pPr>
        <w:pStyle w:val="DefaultText"/>
        <w:numPr>
          <w:ilvl w:val="0"/>
          <w:numId w:val="13"/>
        </w:numPr>
        <w:spacing w:before="60" w:after="60" w:line="240" w:lineRule="auto"/>
        <w:rPr>
          <w:rFonts w:ascii="Tahoma" w:hAnsi="Tahoma" w:cs="Tahoma"/>
        </w:rPr>
      </w:pPr>
      <w:r w:rsidRPr="006A752B">
        <w:rPr>
          <w:rFonts w:ascii="Tahoma" w:hAnsi="Tahoma" w:cs="Tahoma"/>
        </w:rPr>
        <w:t>Semua karyawan pada PT. X sudah memiliki alamat email yang valid</w:t>
      </w:r>
    </w:p>
    <w:p w:rsidR="005B2620" w:rsidRPr="006A752B" w:rsidRDefault="00691453" w:rsidP="006A752B">
      <w:pPr>
        <w:pStyle w:val="DefaultText"/>
        <w:numPr>
          <w:ilvl w:val="0"/>
          <w:numId w:val="13"/>
        </w:numPr>
        <w:spacing w:before="60" w:after="60" w:line="240" w:lineRule="auto"/>
        <w:rPr>
          <w:rFonts w:ascii="Tahoma" w:hAnsi="Tahoma" w:cs="Tahoma"/>
        </w:rPr>
      </w:pPr>
      <w:r w:rsidRPr="006A752B">
        <w:rPr>
          <w:rFonts w:ascii="Tahoma" w:hAnsi="Tahoma" w:cs="Tahoma"/>
        </w:rPr>
        <w:t>Semua department memiliki Head of Department</w:t>
      </w:r>
    </w:p>
    <w:p w:rsidR="005B2620" w:rsidRPr="006A752B" w:rsidRDefault="00691453" w:rsidP="006A752B">
      <w:pPr>
        <w:pStyle w:val="DefaultText"/>
        <w:numPr>
          <w:ilvl w:val="0"/>
          <w:numId w:val="13"/>
        </w:numPr>
        <w:spacing w:before="60" w:after="60" w:line="240" w:lineRule="auto"/>
        <w:rPr>
          <w:rFonts w:ascii="Tahoma" w:hAnsi="Tahoma" w:cs="Tahoma"/>
        </w:rPr>
      </w:pPr>
      <w:r w:rsidRPr="006A752B">
        <w:rPr>
          <w:rFonts w:ascii="Tahoma" w:hAnsi="Tahoma" w:cs="Tahoma"/>
        </w:rPr>
        <w:t>Semua PC yang menggunakan aplikasi eProcurement memiliki akses ke server eProcurement</w:t>
      </w:r>
    </w:p>
    <w:p w:rsidR="005B2620" w:rsidRPr="006A752B" w:rsidRDefault="005B2620" w:rsidP="006A752B">
      <w:pPr>
        <w:spacing w:before="60" w:after="60" w:line="240" w:lineRule="auto"/>
        <w:rPr>
          <w:rFonts w:ascii="Tahoma" w:hAnsi="Tahoma" w:cs="Tahoma"/>
          <w:color w:val="FF0000"/>
        </w:rPr>
      </w:pP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43" w:name="_Toc430591999"/>
      <w:r w:rsidRPr="006A752B">
        <w:rPr>
          <w:rFonts w:ascii="Tahoma" w:hAnsi="Tahoma" w:cs="Tahoma"/>
        </w:rPr>
        <w:lastRenderedPageBreak/>
        <w:t>Use Case</w:t>
      </w:r>
      <w:bookmarkEnd w:id="43"/>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use case secara detail dari setiap form yang ada pada aplikasi serta relasinya ke form lain</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 : Setiap ID wajib dibuatkan nomor urut</w:t>
      </w:r>
    </w:p>
    <w:p w:rsidR="005B2620" w:rsidRPr="006A752B" w:rsidRDefault="00691453" w:rsidP="003C28E6">
      <w:pPr>
        <w:pStyle w:val="Heading2"/>
        <w:pBdr>
          <w:bottom w:val="single" w:sz="24" w:space="1" w:color="auto"/>
        </w:pBdr>
        <w:tabs>
          <w:tab w:val="clear" w:pos="2736"/>
          <w:tab w:val="clear" w:pos="3204"/>
        </w:tabs>
        <w:spacing w:before="60" w:after="60" w:line="240" w:lineRule="auto"/>
        <w:ind w:left="576" w:hanging="576"/>
        <w:rPr>
          <w:rFonts w:ascii="Tahoma" w:hAnsi="Tahoma" w:cs="Tahoma"/>
        </w:rPr>
      </w:pPr>
      <w:r w:rsidRPr="006A752B">
        <w:rPr>
          <w:rFonts w:ascii="Tahoma" w:hAnsi="Tahoma" w:cs="Tahoma"/>
        </w:rPr>
        <w:t xml:space="preserve"> </w:t>
      </w:r>
      <w:bookmarkStart w:id="44" w:name="_Toc430592000"/>
      <w:r w:rsidRPr="006A752B">
        <w:rPr>
          <w:rFonts w:ascii="Tahoma" w:hAnsi="Tahoma" w:cs="Tahoma"/>
        </w:rPr>
        <w:t>Module Purchase Request</w:t>
      </w:r>
      <w:bookmarkEnd w:id="44"/>
    </w:p>
    <w:p w:rsidR="005B2620" w:rsidRPr="006A752B" w:rsidRDefault="00691453" w:rsidP="006A752B">
      <w:pPr>
        <w:pStyle w:val="Heading3"/>
        <w:tabs>
          <w:tab w:val="left" w:pos="3204"/>
        </w:tabs>
        <w:spacing w:before="60" w:after="60" w:line="240" w:lineRule="auto"/>
        <w:rPr>
          <w:rFonts w:ascii="Tahoma" w:hAnsi="Tahoma" w:cs="Tahoma"/>
        </w:rPr>
      </w:pPr>
      <w:bookmarkStart w:id="45" w:name="_Toc430592001"/>
      <w:r w:rsidRPr="006A752B">
        <w:rPr>
          <w:rFonts w:ascii="Tahoma" w:hAnsi="Tahoma" w:cs="Tahoma"/>
        </w:rPr>
        <w:t>Menampilkan Daftar PR</w:t>
      </w:r>
      <w:bookmarkEnd w:id="45"/>
    </w:p>
    <w:tbl>
      <w:tblPr>
        <w:tblW w:w="99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503"/>
      </w:tblGrid>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rPr>
              <w:t>UC ID</w:t>
            </w:r>
            <w:r w:rsidRPr="006A752B">
              <w:rPr>
                <w:rFonts w:ascii="Tahoma" w:hAnsi="Tahoma" w:cs="Tahoma"/>
                <w:b/>
                <w:color w:val="FF0000"/>
              </w:rPr>
              <w:t>*</w:t>
            </w:r>
          </w:p>
        </w:tc>
        <w:tc>
          <w:tcPr>
            <w:tcW w:w="8503"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iCs/>
              </w:rPr>
              <w:t>UC-1</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Description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 Case untuk menampilkan informasi PR</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 Reff</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FR-1</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Actor</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User</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Pre-Condition</w:t>
            </w:r>
          </w:p>
        </w:tc>
        <w:tc>
          <w:tcPr>
            <w:tcW w:w="8503" w:type="dxa"/>
            <w:vAlign w:val="center"/>
          </w:tcPr>
          <w:p w:rsidR="005B2620" w:rsidRPr="006A752B" w:rsidRDefault="00691453" w:rsidP="006A752B">
            <w:pPr>
              <w:pStyle w:val="ListParagraph1"/>
              <w:numPr>
                <w:ilvl w:val="0"/>
                <w:numId w:val="14"/>
              </w:numPr>
              <w:spacing w:before="60" w:after="60" w:line="240" w:lineRule="auto"/>
              <w:contextualSpacing/>
              <w:rPr>
                <w:rFonts w:ascii="Tahoma" w:hAnsi="Tahoma" w:cs="Tahoma"/>
              </w:rPr>
            </w:pPr>
            <w:r w:rsidRPr="006A752B">
              <w:rPr>
                <w:rFonts w:ascii="Tahoma" w:hAnsi="Tahoma" w:cs="Tahoma"/>
              </w:rPr>
              <w:t>User berada dalam halaman “Purchase Request” dengan cara login dan mengakses menu “Purchase Request”</w:t>
            </w:r>
          </w:p>
          <w:p w:rsidR="005B2620" w:rsidRPr="006A752B" w:rsidRDefault="00691453" w:rsidP="006A752B">
            <w:pPr>
              <w:pStyle w:val="ListParagraph1"/>
              <w:numPr>
                <w:ilvl w:val="0"/>
                <w:numId w:val="14"/>
              </w:numPr>
              <w:spacing w:before="60" w:after="60" w:line="240" w:lineRule="auto"/>
              <w:contextualSpacing/>
              <w:rPr>
                <w:rFonts w:ascii="Tahoma" w:hAnsi="Tahoma" w:cs="Tahoma"/>
              </w:rPr>
            </w:pPr>
            <w:r w:rsidRPr="006A752B">
              <w:rPr>
                <w:rFonts w:ascii="Tahoma" w:hAnsi="Tahoma" w:cs="Tahoma"/>
              </w:rPr>
              <w:t>User mengisikan kriteria jenis barang (opsional)</w:t>
            </w:r>
          </w:p>
          <w:p w:rsidR="005B2620" w:rsidRPr="006A752B" w:rsidRDefault="00691453" w:rsidP="006A752B">
            <w:pPr>
              <w:pStyle w:val="ListParagraph1"/>
              <w:numPr>
                <w:ilvl w:val="0"/>
                <w:numId w:val="14"/>
              </w:numPr>
              <w:spacing w:before="60" w:after="60" w:line="240" w:lineRule="auto"/>
              <w:contextualSpacing/>
              <w:rPr>
                <w:rFonts w:ascii="Tahoma" w:hAnsi="Tahoma" w:cs="Tahoma"/>
              </w:rPr>
            </w:pPr>
            <w:r w:rsidRPr="006A752B">
              <w:rPr>
                <w:rFonts w:ascii="Tahoma" w:hAnsi="Tahoma" w:cs="Tahoma"/>
              </w:rPr>
              <w:t>User mengisikan kriteria Period Request (opsional)</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Trigger</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User menekan tombol Search</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Normal Scenarios</w:t>
            </w:r>
          </w:p>
        </w:tc>
        <w:tc>
          <w:tcPr>
            <w:tcW w:w="8503" w:type="dxa"/>
            <w:vAlign w:val="center"/>
          </w:tcPr>
          <w:p w:rsidR="005B2620" w:rsidRPr="006A752B" w:rsidRDefault="00691453" w:rsidP="006A752B">
            <w:pPr>
              <w:pStyle w:val="UseCase1"/>
              <w:numPr>
                <w:ilvl w:val="0"/>
                <w:numId w:val="15"/>
              </w:numPr>
              <w:spacing w:line="240" w:lineRule="auto"/>
              <w:rPr>
                <w:rFonts w:ascii="Tahoma" w:hAnsi="Tahoma" w:cs="Tahoma"/>
                <w:b w:val="0"/>
                <w:sz w:val="20"/>
                <w:szCs w:val="20"/>
              </w:rPr>
            </w:pPr>
            <w:r w:rsidRPr="006A752B">
              <w:rPr>
                <w:rFonts w:ascii="Tahoma" w:hAnsi="Tahoma" w:cs="Tahoma"/>
                <w:b w:val="0"/>
                <w:sz w:val="20"/>
                <w:szCs w:val="20"/>
              </w:rPr>
              <w:t>Aplikasi akan mengecek kedalam database sesuai kriteria yang dipilih oleh user</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Validation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Pada pengisian kriteria Period Request, tanggal From haruslah lebih kecil dari tanggal To</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Business Rules</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User hanya diperkenankan melihat semua PR yang dibuat oleh departemen yang sama</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Success Result</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Aplikasi menampilkan data sesuai dengan criteria yang dipilih oleh user</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Minimal Result</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Aplikasi menampilkan daftar kosong dan aplikasi tidak menampilkan pesan kesalahan</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Extention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Pesan kesalahan “Periode Not Valid” akan muncul jika informasi Period Request salah</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Name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PurchaseRequestList.aspx</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Image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Frequency of Usage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Sering</w:t>
            </w:r>
          </w:p>
        </w:tc>
      </w:tr>
      <w:tr w:rsidR="005B2620" w:rsidRPr="006A752B" w:rsidTr="009A290B">
        <w:trPr>
          <w:cantSplit/>
          <w:trHeight w:val="72"/>
          <w:tblHeader/>
        </w:trPr>
        <w:tc>
          <w:tcPr>
            <w:tcW w:w="1440"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Notes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bl>
    <w:p w:rsidR="005B2620" w:rsidRPr="006A752B" w:rsidRDefault="00691453" w:rsidP="006A752B">
      <w:pPr>
        <w:pStyle w:val="Heading3"/>
        <w:tabs>
          <w:tab w:val="left" w:pos="3204"/>
        </w:tabs>
        <w:spacing w:before="60" w:after="60" w:line="240" w:lineRule="auto"/>
        <w:rPr>
          <w:rFonts w:ascii="Tahoma" w:hAnsi="Tahoma" w:cs="Tahoma"/>
        </w:rPr>
      </w:pPr>
      <w:bookmarkStart w:id="46" w:name="_Toc430592002"/>
      <w:r w:rsidRPr="006A752B">
        <w:rPr>
          <w:rFonts w:ascii="Tahoma" w:hAnsi="Tahoma" w:cs="Tahoma"/>
        </w:rPr>
        <w:t>Membuat pengajuan PR Baru</w:t>
      </w:r>
      <w:bookmarkEnd w:id="46"/>
    </w:p>
    <w:tbl>
      <w:tblPr>
        <w:tblW w:w="9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8"/>
        <w:gridCol w:w="8503"/>
      </w:tblGrid>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rPr>
              <w:t>UC ID</w:t>
            </w:r>
            <w:r w:rsidRPr="006A752B">
              <w:rPr>
                <w:rFonts w:ascii="Tahoma" w:hAnsi="Tahoma" w:cs="Tahoma"/>
                <w:b/>
                <w:color w:val="FF0000"/>
              </w:rPr>
              <w:t>*</w:t>
            </w:r>
          </w:p>
        </w:tc>
        <w:tc>
          <w:tcPr>
            <w:tcW w:w="8503"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iCs/>
              </w:rPr>
              <w:t>UC-2</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Description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 Case untuk pengajuan PR baru</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 Reff</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FR-1</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Actor</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User</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Pre-Condition</w:t>
            </w:r>
          </w:p>
        </w:tc>
        <w:tc>
          <w:tcPr>
            <w:tcW w:w="8503" w:type="dxa"/>
            <w:vAlign w:val="center"/>
          </w:tcPr>
          <w:p w:rsidR="005B2620" w:rsidRPr="006A752B" w:rsidRDefault="00691453" w:rsidP="006A752B">
            <w:pPr>
              <w:pStyle w:val="ListParagraph1"/>
              <w:numPr>
                <w:ilvl w:val="0"/>
                <w:numId w:val="14"/>
              </w:numPr>
              <w:spacing w:before="60" w:after="60" w:line="240" w:lineRule="auto"/>
              <w:contextualSpacing/>
              <w:rPr>
                <w:rFonts w:ascii="Tahoma" w:hAnsi="Tahoma" w:cs="Tahoma"/>
              </w:rPr>
            </w:pPr>
            <w:r w:rsidRPr="006A752B">
              <w:rPr>
                <w:rFonts w:ascii="Tahoma" w:hAnsi="Tahoma" w:cs="Tahoma"/>
              </w:rPr>
              <w:t>User berada dalam halaman “Add New Purchase Request” dengan mengakses menu Add New Purchase Request</w:t>
            </w:r>
          </w:p>
          <w:p w:rsidR="005B2620" w:rsidRPr="006A752B" w:rsidRDefault="00691453" w:rsidP="006A752B">
            <w:pPr>
              <w:pStyle w:val="ListParagraph1"/>
              <w:numPr>
                <w:ilvl w:val="0"/>
                <w:numId w:val="14"/>
              </w:numPr>
              <w:spacing w:before="60" w:after="60" w:line="240" w:lineRule="auto"/>
              <w:contextualSpacing/>
              <w:rPr>
                <w:rFonts w:ascii="Tahoma" w:hAnsi="Tahoma" w:cs="Tahoma"/>
              </w:rPr>
            </w:pPr>
            <w:r w:rsidRPr="006A752B">
              <w:rPr>
                <w:rFonts w:ascii="Tahoma" w:hAnsi="Tahoma" w:cs="Tahoma"/>
              </w:rPr>
              <w:t>User mengisikan semua informasi yang dibutuhkan</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lastRenderedPageBreak/>
              <w:t>Trigger</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User menekan tombol Submit</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Normal Scenarios</w:t>
            </w:r>
          </w:p>
        </w:tc>
        <w:tc>
          <w:tcPr>
            <w:tcW w:w="8503" w:type="dxa"/>
            <w:vAlign w:val="center"/>
          </w:tcPr>
          <w:p w:rsidR="005B2620" w:rsidRPr="006A752B" w:rsidRDefault="00691453" w:rsidP="006A752B">
            <w:pPr>
              <w:pStyle w:val="UseCase1"/>
              <w:numPr>
                <w:ilvl w:val="0"/>
                <w:numId w:val="15"/>
              </w:numPr>
              <w:spacing w:line="240" w:lineRule="auto"/>
              <w:rPr>
                <w:rFonts w:ascii="Tahoma" w:hAnsi="Tahoma" w:cs="Tahoma"/>
                <w:b w:val="0"/>
                <w:sz w:val="20"/>
                <w:szCs w:val="20"/>
              </w:rPr>
            </w:pPr>
            <w:r w:rsidRPr="006A752B">
              <w:rPr>
                <w:rFonts w:ascii="Tahoma" w:hAnsi="Tahoma" w:cs="Tahoma"/>
                <w:b w:val="0"/>
                <w:sz w:val="20"/>
                <w:szCs w:val="20"/>
              </w:rPr>
              <w:t>Aplikasi akan menyimpan informasi pengajuan PR kedalam database</w:t>
            </w:r>
          </w:p>
          <w:p w:rsidR="005B2620" w:rsidRPr="006A752B" w:rsidRDefault="00691453" w:rsidP="006A752B">
            <w:pPr>
              <w:pStyle w:val="UseCase1"/>
              <w:numPr>
                <w:ilvl w:val="0"/>
                <w:numId w:val="15"/>
              </w:numPr>
              <w:spacing w:line="240" w:lineRule="auto"/>
              <w:rPr>
                <w:rFonts w:ascii="Tahoma" w:hAnsi="Tahoma" w:cs="Tahoma"/>
                <w:b w:val="0"/>
                <w:sz w:val="20"/>
                <w:szCs w:val="20"/>
              </w:rPr>
            </w:pPr>
            <w:r w:rsidRPr="006A752B">
              <w:rPr>
                <w:rFonts w:ascii="Tahoma" w:hAnsi="Tahoma" w:cs="Tahoma"/>
                <w:b w:val="0"/>
                <w:sz w:val="20"/>
                <w:szCs w:val="20"/>
              </w:rPr>
              <w:t>Aplikasi akan mengirimkan email notifikasi ke Head of Deparment dari requestor</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Validation</w:t>
            </w:r>
          </w:p>
        </w:tc>
        <w:tc>
          <w:tcPr>
            <w:tcW w:w="8503" w:type="dxa"/>
            <w:vAlign w:val="center"/>
          </w:tcPr>
          <w:p w:rsidR="005B2620" w:rsidRPr="006A752B" w:rsidRDefault="00691453" w:rsidP="006A752B">
            <w:pPr>
              <w:pStyle w:val="ListParagraph1"/>
              <w:numPr>
                <w:ilvl w:val="0"/>
                <w:numId w:val="15"/>
              </w:numPr>
              <w:spacing w:before="60" w:after="60" w:line="240" w:lineRule="auto"/>
              <w:contextualSpacing/>
              <w:rPr>
                <w:rFonts w:ascii="Tahoma" w:hAnsi="Tahoma" w:cs="Tahoma"/>
              </w:rPr>
            </w:pPr>
            <w:r w:rsidRPr="006A752B">
              <w:rPr>
                <w:rFonts w:ascii="Tahoma" w:hAnsi="Tahoma" w:cs="Tahoma"/>
              </w:rPr>
              <w:t>Semua informasi yang dibutuhkan oleh aplikasi haruslah diisi</w:t>
            </w:r>
          </w:p>
          <w:p w:rsidR="005B2620" w:rsidRPr="006A752B" w:rsidRDefault="00691453" w:rsidP="006A752B">
            <w:pPr>
              <w:pStyle w:val="ListParagraph1"/>
              <w:numPr>
                <w:ilvl w:val="0"/>
                <w:numId w:val="15"/>
              </w:numPr>
              <w:spacing w:before="60" w:after="60" w:line="240" w:lineRule="auto"/>
              <w:contextualSpacing/>
              <w:rPr>
                <w:rFonts w:ascii="Tahoma" w:hAnsi="Tahoma" w:cs="Tahoma"/>
              </w:rPr>
            </w:pPr>
            <w:r w:rsidRPr="006A752B">
              <w:rPr>
                <w:rFonts w:ascii="Tahoma" w:hAnsi="Tahoma" w:cs="Tahoma"/>
              </w:rPr>
              <w:t>Pada pengisian kriteria Period Request, tanggal From haruslah lebih kecil dari tanggal To</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Business Rules</w:t>
            </w:r>
          </w:p>
        </w:tc>
        <w:tc>
          <w:tcPr>
            <w:tcW w:w="8503" w:type="dxa"/>
            <w:vAlign w:val="center"/>
          </w:tcPr>
          <w:p w:rsidR="005B2620" w:rsidRPr="006A752B" w:rsidRDefault="00691453" w:rsidP="006A752B">
            <w:pPr>
              <w:pStyle w:val="ListParagraph1"/>
              <w:numPr>
                <w:ilvl w:val="0"/>
                <w:numId w:val="16"/>
              </w:numPr>
              <w:spacing w:before="60" w:after="60" w:line="240" w:lineRule="auto"/>
              <w:contextualSpacing/>
              <w:rPr>
                <w:rFonts w:ascii="Tahoma" w:hAnsi="Tahoma" w:cs="Tahoma"/>
              </w:rPr>
            </w:pPr>
            <w:r w:rsidRPr="006A752B">
              <w:rPr>
                <w:rFonts w:ascii="Tahoma" w:hAnsi="Tahoma" w:cs="Tahoma"/>
              </w:rPr>
              <w:t>Semua request yang diajukan harus melalui persetujuan dari Head of Department terlebih dahulu sebelum PR tersebut dimasukkan kedalam VS atau PO</w:t>
            </w:r>
          </w:p>
          <w:p w:rsidR="005B2620" w:rsidRPr="006A752B" w:rsidRDefault="00691453" w:rsidP="006A752B">
            <w:pPr>
              <w:pStyle w:val="ListParagraph1"/>
              <w:numPr>
                <w:ilvl w:val="0"/>
                <w:numId w:val="16"/>
              </w:numPr>
              <w:spacing w:before="60" w:after="60" w:line="240" w:lineRule="auto"/>
              <w:contextualSpacing/>
              <w:rPr>
                <w:rFonts w:ascii="Tahoma" w:hAnsi="Tahoma" w:cs="Tahoma"/>
              </w:rPr>
            </w:pPr>
            <w:r w:rsidRPr="006A752B">
              <w:rPr>
                <w:rFonts w:ascii="Tahoma" w:hAnsi="Tahoma" w:cs="Tahoma"/>
              </w:rPr>
              <w:t>Head of Department akan mendapatkan email notifikasi untuk melakukan persetujuan atas pengajuan PR tersebut</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Success Result</w:t>
            </w:r>
          </w:p>
        </w:tc>
        <w:tc>
          <w:tcPr>
            <w:tcW w:w="8503" w:type="dxa"/>
            <w:vAlign w:val="center"/>
          </w:tcPr>
          <w:p w:rsidR="005B2620" w:rsidRPr="006A752B" w:rsidRDefault="00691453" w:rsidP="006A752B">
            <w:pPr>
              <w:pStyle w:val="ListParagraph1"/>
              <w:numPr>
                <w:ilvl w:val="0"/>
                <w:numId w:val="17"/>
              </w:numPr>
              <w:spacing w:before="60" w:after="60" w:line="240" w:lineRule="auto"/>
              <w:contextualSpacing/>
              <w:rPr>
                <w:rFonts w:ascii="Tahoma" w:hAnsi="Tahoma" w:cs="Tahoma"/>
              </w:rPr>
            </w:pPr>
            <w:r w:rsidRPr="006A752B">
              <w:rPr>
                <w:rFonts w:ascii="Tahoma" w:hAnsi="Tahoma" w:cs="Tahoma"/>
              </w:rPr>
              <w:t>Aplikasi menampilkan data sesuai dengan criteria yang dipilih oleh user dengan keterangan “PR Request Success”</w:t>
            </w:r>
          </w:p>
          <w:p w:rsidR="005B2620" w:rsidRPr="006A752B" w:rsidRDefault="00691453" w:rsidP="006A752B">
            <w:pPr>
              <w:pStyle w:val="ListParagraph1"/>
              <w:numPr>
                <w:ilvl w:val="0"/>
                <w:numId w:val="17"/>
              </w:numPr>
              <w:spacing w:before="60" w:after="60" w:line="240" w:lineRule="auto"/>
              <w:contextualSpacing/>
              <w:rPr>
                <w:rFonts w:ascii="Tahoma" w:hAnsi="Tahoma" w:cs="Tahoma"/>
              </w:rPr>
            </w:pPr>
            <w:r w:rsidRPr="006A752B">
              <w:rPr>
                <w:rFonts w:ascii="Tahoma" w:hAnsi="Tahoma" w:cs="Tahoma"/>
              </w:rPr>
              <w:t>Data PR tersebut muncul dihalaman “Purchase Request”</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Minimal Result</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N/A</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Extention</w:t>
            </w:r>
          </w:p>
        </w:tc>
        <w:tc>
          <w:tcPr>
            <w:tcW w:w="8503" w:type="dxa"/>
            <w:vAlign w:val="center"/>
          </w:tcPr>
          <w:p w:rsidR="005B2620" w:rsidRPr="006A752B" w:rsidRDefault="00691453" w:rsidP="006A752B">
            <w:pPr>
              <w:pStyle w:val="ListParagraph1"/>
              <w:numPr>
                <w:ilvl w:val="0"/>
                <w:numId w:val="18"/>
              </w:numPr>
              <w:spacing w:before="60" w:after="60" w:line="240" w:lineRule="auto"/>
              <w:contextualSpacing/>
              <w:rPr>
                <w:rFonts w:ascii="Tahoma" w:hAnsi="Tahoma" w:cs="Tahoma"/>
              </w:rPr>
            </w:pPr>
            <w:r w:rsidRPr="006A752B">
              <w:rPr>
                <w:rFonts w:ascii="Tahoma" w:hAnsi="Tahoma" w:cs="Tahoma"/>
              </w:rPr>
              <w:t>Pesan kesalahan “Periode Not Valid” akan muncul jika informasi Period Request salah</w:t>
            </w:r>
          </w:p>
          <w:p w:rsidR="005B2620" w:rsidRPr="006A752B" w:rsidRDefault="00691453" w:rsidP="006A752B">
            <w:pPr>
              <w:pStyle w:val="ListParagraph1"/>
              <w:numPr>
                <w:ilvl w:val="0"/>
                <w:numId w:val="18"/>
              </w:numPr>
              <w:spacing w:before="60" w:after="60" w:line="240" w:lineRule="auto"/>
              <w:contextualSpacing/>
              <w:rPr>
                <w:rFonts w:ascii="Tahoma" w:hAnsi="Tahoma" w:cs="Tahoma"/>
              </w:rPr>
            </w:pPr>
            <w:r w:rsidRPr="006A752B">
              <w:rPr>
                <w:rFonts w:ascii="Tahoma" w:hAnsi="Tahoma" w:cs="Tahoma"/>
              </w:rPr>
              <w:t>Pesan kesalahan “All Required Field Should Be Filled” akan muncul jika user tidak mengisikan semua informasi yang dibutuhkan</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Name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PurchaseRequestDetail.aspx</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Image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Frequency of Usage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Sering</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Notes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bl>
    <w:p w:rsidR="005B2620" w:rsidRPr="006A752B" w:rsidRDefault="005B2620" w:rsidP="006A752B">
      <w:pPr>
        <w:spacing w:before="60" w:after="60" w:line="240" w:lineRule="auto"/>
        <w:rPr>
          <w:rFonts w:ascii="Tahoma" w:hAnsi="Tahoma" w:cs="Tahoma"/>
          <w:b/>
        </w:rPr>
      </w:pPr>
    </w:p>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w:t>
      </w: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47" w:name="_Toc430592003"/>
      <w:r w:rsidRPr="006A752B">
        <w:rPr>
          <w:rFonts w:ascii="Tahoma" w:hAnsi="Tahoma" w:cs="Tahoma"/>
        </w:rPr>
        <w:lastRenderedPageBreak/>
        <w:t>Others User Interface</w:t>
      </w:r>
      <w:bookmarkEnd w:id="47"/>
    </w:p>
    <w:p w:rsidR="005B2620" w:rsidRPr="006A752B" w:rsidRDefault="00691453" w:rsidP="006A752B">
      <w:pPr>
        <w:spacing w:before="60" w:after="60" w:line="240" w:lineRule="auto"/>
        <w:rPr>
          <w:rFonts w:ascii="Tahoma" w:hAnsi="Tahoma" w:cs="Tahoma"/>
          <w:color w:val="FF0000"/>
        </w:rPr>
      </w:pPr>
      <w:bookmarkStart w:id="48" w:name="_Toc67471927"/>
      <w:r w:rsidRPr="006A752B">
        <w:rPr>
          <w:rFonts w:ascii="Tahoma" w:hAnsi="Tahoma" w:cs="Tahoma"/>
          <w:color w:val="FF0000"/>
        </w:rPr>
        <w:t>Jelaskan user interface yang tidak ditampilkan di pembahasan use case. Penjelasan user interface ini untuk interface form yang simple yang tidak memiliki business rule kompleks.</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 : Setiap ID wajib dibuatkan nomor urut</w:t>
      </w: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49" w:name="_Toc430592004"/>
      <w:r w:rsidRPr="006A752B">
        <w:rPr>
          <w:rFonts w:ascii="Tahoma" w:hAnsi="Tahoma" w:cs="Tahoma"/>
        </w:rPr>
        <w:t>Master Supplier</w:t>
      </w:r>
      <w:bookmarkEnd w:id="49"/>
    </w:p>
    <w:tbl>
      <w:tblPr>
        <w:tblW w:w="9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8"/>
        <w:gridCol w:w="8503"/>
      </w:tblGrid>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bookmarkStart w:id="50" w:name="_Toc401660583"/>
            <w:r w:rsidRPr="006A752B">
              <w:rPr>
                <w:rFonts w:ascii="Tahoma" w:hAnsi="Tahoma" w:cs="Tahoma"/>
                <w:b/>
              </w:rPr>
              <w:t>UI ID</w:t>
            </w:r>
            <w:r w:rsidRPr="006A752B">
              <w:rPr>
                <w:rFonts w:ascii="Tahoma" w:hAnsi="Tahoma" w:cs="Tahoma"/>
                <w:b/>
                <w:color w:val="FF0000"/>
              </w:rPr>
              <w:t>*</w:t>
            </w:r>
          </w:p>
        </w:tc>
        <w:tc>
          <w:tcPr>
            <w:tcW w:w="8503"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iCs/>
              </w:rPr>
              <w:t>UI-1</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 Reff</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FR-1</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Activity on UI</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View, Create, Edit, Delete</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Validation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Semua informasi yang dibutuhkan oleh aplikasi haruslah diisi</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Business Rules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Name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Image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Frequency of Usage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Sering</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Notes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Heading2"/>
        <w:pBdr>
          <w:bottom w:val="single" w:sz="24" w:space="1" w:color="auto"/>
        </w:pBdr>
        <w:tabs>
          <w:tab w:val="left" w:pos="720"/>
        </w:tabs>
        <w:spacing w:before="60" w:after="60" w:line="240" w:lineRule="auto"/>
        <w:ind w:left="576" w:hanging="576"/>
        <w:rPr>
          <w:rFonts w:ascii="Tahoma" w:hAnsi="Tahoma" w:cs="Tahoma"/>
        </w:rPr>
      </w:pPr>
      <w:bookmarkStart w:id="51" w:name="_Toc430592005"/>
      <w:bookmarkStart w:id="52" w:name="_Toc67471926"/>
      <w:bookmarkStart w:id="53" w:name="_Toc239754585"/>
      <w:bookmarkEnd w:id="50"/>
      <w:r w:rsidRPr="006A752B">
        <w:rPr>
          <w:rFonts w:ascii="Tahoma" w:hAnsi="Tahoma" w:cs="Tahoma"/>
        </w:rPr>
        <w:t>Master Items</w:t>
      </w:r>
      <w:bookmarkEnd w:id="51"/>
    </w:p>
    <w:tbl>
      <w:tblPr>
        <w:tblW w:w="9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8"/>
        <w:gridCol w:w="8503"/>
      </w:tblGrid>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rPr>
              <w:t>UI ID</w:t>
            </w:r>
            <w:r w:rsidRPr="006A752B">
              <w:rPr>
                <w:rFonts w:ascii="Tahoma" w:hAnsi="Tahoma" w:cs="Tahoma"/>
                <w:b/>
                <w:color w:val="FF0000"/>
              </w:rPr>
              <w:t>*</w:t>
            </w:r>
          </w:p>
        </w:tc>
        <w:tc>
          <w:tcPr>
            <w:tcW w:w="8503" w:type="dxa"/>
            <w:vAlign w:val="center"/>
          </w:tcPr>
          <w:p w:rsidR="005B2620" w:rsidRPr="006A752B" w:rsidRDefault="00691453" w:rsidP="006A752B">
            <w:pPr>
              <w:spacing w:before="60" w:after="60" w:line="240" w:lineRule="auto"/>
              <w:contextualSpacing/>
              <w:rPr>
                <w:rFonts w:ascii="Tahoma" w:hAnsi="Tahoma" w:cs="Tahoma"/>
                <w:iCs/>
              </w:rPr>
            </w:pPr>
            <w:r w:rsidRPr="006A752B">
              <w:rPr>
                <w:rFonts w:ascii="Tahoma" w:hAnsi="Tahoma" w:cs="Tahoma"/>
                <w:iCs/>
              </w:rPr>
              <w:t>UI-2</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 Reff</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FR-1</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Activity on UI</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View, Create, Edit, Delete</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Validation</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Semua informasi yang dibutuhkan oleh aplikasi haruslah diisi</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Business Rules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Name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UI Image</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Frequency of Usage</w:t>
            </w:r>
          </w:p>
        </w:tc>
        <w:tc>
          <w:tcPr>
            <w:tcW w:w="8503" w:type="dxa"/>
            <w:vAlign w:val="center"/>
          </w:tcPr>
          <w:p w:rsidR="005B2620" w:rsidRPr="006A752B" w:rsidRDefault="00691453" w:rsidP="006A752B">
            <w:pPr>
              <w:spacing w:before="60" w:after="60" w:line="240" w:lineRule="auto"/>
              <w:contextualSpacing/>
              <w:rPr>
                <w:rFonts w:ascii="Tahoma" w:hAnsi="Tahoma" w:cs="Tahoma"/>
              </w:rPr>
            </w:pPr>
            <w:r w:rsidRPr="006A752B">
              <w:rPr>
                <w:rFonts w:ascii="Tahoma" w:hAnsi="Tahoma" w:cs="Tahoma"/>
              </w:rPr>
              <w:t>Sering</w:t>
            </w:r>
          </w:p>
        </w:tc>
      </w:tr>
      <w:tr w:rsidR="005B2620" w:rsidRPr="006A752B">
        <w:trPr>
          <w:cantSplit/>
          <w:trHeight w:val="72"/>
          <w:tblHeader/>
        </w:trPr>
        <w:tc>
          <w:tcPr>
            <w:tcW w:w="1318" w:type="dxa"/>
            <w:shd w:val="clear" w:color="auto" w:fill="D9D9D9"/>
            <w:vAlign w:val="center"/>
          </w:tcPr>
          <w:p w:rsidR="005B2620" w:rsidRPr="006A752B" w:rsidRDefault="00691453" w:rsidP="006A752B">
            <w:pPr>
              <w:spacing w:before="60" w:after="60" w:line="240" w:lineRule="auto"/>
              <w:rPr>
                <w:rFonts w:ascii="Tahoma" w:hAnsi="Tahoma" w:cs="Tahoma"/>
                <w:b/>
                <w:iCs/>
              </w:rPr>
            </w:pPr>
            <w:r w:rsidRPr="006A752B">
              <w:rPr>
                <w:rFonts w:ascii="Tahoma" w:hAnsi="Tahoma" w:cs="Tahoma"/>
                <w:b/>
                <w:iCs/>
              </w:rPr>
              <w:t>Notes</w:t>
            </w:r>
          </w:p>
        </w:tc>
        <w:tc>
          <w:tcPr>
            <w:tcW w:w="8503" w:type="dxa"/>
            <w:vAlign w:val="center"/>
          </w:tcPr>
          <w:p w:rsidR="005B2620" w:rsidRPr="006A752B" w:rsidRDefault="005B2620" w:rsidP="006A752B">
            <w:pPr>
              <w:spacing w:before="60" w:after="60" w:line="240" w:lineRule="auto"/>
              <w:contextualSpacing/>
              <w:rPr>
                <w:rFonts w:ascii="Tahoma" w:hAnsi="Tahoma" w:cs="Tahoma"/>
              </w:rPr>
            </w:pPr>
          </w:p>
        </w:tc>
      </w:tr>
    </w:tbl>
    <w:p w:rsidR="005B2620" w:rsidRPr="006A752B" w:rsidRDefault="005B2620" w:rsidP="006A752B">
      <w:pPr>
        <w:spacing w:before="60" w:after="60" w:line="240" w:lineRule="auto"/>
        <w:rPr>
          <w:rFonts w:ascii="Tahoma" w:hAnsi="Tahoma" w:cs="Tahoma"/>
          <w:i/>
          <w:iCs/>
          <w:color w:val="0000FF"/>
        </w:rPr>
      </w:pPr>
    </w:p>
    <w:p w:rsidR="005B2620" w:rsidRPr="006A752B" w:rsidRDefault="00691453" w:rsidP="006A752B">
      <w:pPr>
        <w:spacing w:before="60" w:after="60" w:line="240" w:lineRule="auto"/>
        <w:jc w:val="center"/>
        <w:rPr>
          <w:rFonts w:ascii="Tahoma" w:hAnsi="Tahoma" w:cs="Tahoma"/>
          <w:i/>
          <w:iCs/>
          <w:color w:val="0000FF"/>
        </w:rPr>
      </w:pPr>
      <w:r w:rsidRPr="006A752B">
        <w:rPr>
          <w:rFonts w:ascii="Tahoma" w:hAnsi="Tahoma" w:cs="Tahoma"/>
          <w:b/>
        </w:rPr>
        <w:t>….</w:t>
      </w:r>
    </w:p>
    <w:p w:rsidR="005B2620" w:rsidRPr="006A752B" w:rsidRDefault="00691453" w:rsidP="006A752B">
      <w:pPr>
        <w:pStyle w:val="Heading1"/>
        <w:tabs>
          <w:tab w:val="clear" w:pos="2736"/>
          <w:tab w:val="left" w:pos="810"/>
        </w:tabs>
        <w:spacing w:after="60" w:line="240" w:lineRule="auto"/>
        <w:ind w:left="806" w:hanging="734"/>
        <w:rPr>
          <w:rFonts w:ascii="Tahoma" w:hAnsi="Tahoma" w:cs="Tahoma"/>
        </w:rPr>
      </w:pPr>
      <w:bookmarkStart w:id="54" w:name="_Toc430592006"/>
      <w:bookmarkStart w:id="55" w:name="_Toc410979839"/>
      <w:bookmarkEnd w:id="48"/>
      <w:bookmarkEnd w:id="52"/>
      <w:bookmarkEnd w:id="53"/>
      <w:r w:rsidRPr="006A752B">
        <w:rPr>
          <w:rFonts w:ascii="Tahoma" w:hAnsi="Tahoma" w:cs="Tahoma"/>
        </w:rPr>
        <w:lastRenderedPageBreak/>
        <w:t>Design Database</w:t>
      </w:r>
      <w:bookmarkEnd w:id="54"/>
    </w:p>
    <w:p w:rsidR="005B2620" w:rsidRPr="006A752B" w:rsidRDefault="00691453" w:rsidP="00AC58CC">
      <w:pPr>
        <w:pStyle w:val="Heading2"/>
        <w:pBdr>
          <w:bottom w:val="single" w:sz="24" w:space="1" w:color="auto"/>
        </w:pBdr>
        <w:tabs>
          <w:tab w:val="clear" w:pos="2736"/>
          <w:tab w:val="clear" w:pos="3204"/>
          <w:tab w:val="left" w:pos="720"/>
        </w:tabs>
        <w:spacing w:before="60" w:after="60" w:line="240" w:lineRule="auto"/>
        <w:ind w:left="576" w:hanging="576"/>
        <w:rPr>
          <w:rFonts w:ascii="Tahoma" w:hAnsi="Tahoma" w:cs="Tahoma"/>
        </w:rPr>
      </w:pPr>
      <w:bookmarkStart w:id="56" w:name="_Toc430592007"/>
      <w:r w:rsidRPr="006A752B">
        <w:rPr>
          <w:rFonts w:ascii="Tahoma" w:hAnsi="Tahoma" w:cs="Tahoma"/>
        </w:rPr>
        <w:t>Entity Relationship Design</w:t>
      </w:r>
      <w:bookmarkEnd w:id="56"/>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Gambarkan ERD yang digunakan dalam pengembangan aplikasi ini</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w:t>
      </w:r>
    </w:p>
    <w:p w:rsidR="005B2620" w:rsidRPr="006A752B" w:rsidRDefault="00691453" w:rsidP="006A752B">
      <w:pPr>
        <w:pStyle w:val="ListParagraph1"/>
        <w:numPr>
          <w:ilvl w:val="0"/>
          <w:numId w:val="19"/>
        </w:numPr>
        <w:spacing w:before="60" w:after="60" w:line="240" w:lineRule="auto"/>
        <w:rPr>
          <w:rFonts w:ascii="Tahoma" w:hAnsi="Tahoma" w:cs="Tahoma"/>
          <w:color w:val="FF0000"/>
          <w:highlight w:val="yellow"/>
        </w:rPr>
      </w:pPr>
      <w:r w:rsidRPr="006A752B">
        <w:rPr>
          <w:rFonts w:ascii="Tahoma" w:hAnsi="Tahoma" w:cs="Tahoma"/>
          <w:color w:val="FF0000"/>
          <w:highlight w:val="yellow"/>
        </w:rPr>
        <w:t>Jika informasi table &amp; field cukup besar, bisa dibuatkan relasi dalam bentuk antara table saja atau dibuatkan dalam dokumen terpisah dan direferensikan kedalam dokumen ini</w:t>
      </w:r>
    </w:p>
    <w:p w:rsidR="005B2620" w:rsidRPr="006A752B" w:rsidRDefault="00691453" w:rsidP="006A752B">
      <w:pPr>
        <w:pStyle w:val="Caption"/>
        <w:spacing w:before="60" w:after="60" w:line="240" w:lineRule="auto"/>
        <w:rPr>
          <w:rFonts w:ascii="Tahoma" w:hAnsi="Tahoma" w:cs="Tahoma"/>
          <w:sz w:val="18"/>
          <w:szCs w:val="18"/>
        </w:rPr>
      </w:pPr>
      <w:bookmarkStart w:id="57" w:name="_Toc430592402"/>
      <w:r w:rsidRPr="006A752B">
        <w:rPr>
          <w:rFonts w:ascii="Tahoma" w:hAnsi="Tahoma" w:cs="Tahoma"/>
          <w:sz w:val="18"/>
          <w:szCs w:val="18"/>
        </w:rPr>
        <w:t xml:space="preserve">Gambar </w:t>
      </w:r>
      <w:r w:rsidRPr="006A752B">
        <w:rPr>
          <w:rFonts w:ascii="Tahoma" w:hAnsi="Tahoma" w:cs="Tahoma"/>
          <w:sz w:val="18"/>
          <w:szCs w:val="18"/>
        </w:rPr>
        <w:fldChar w:fldCharType="begin"/>
      </w:r>
      <w:r w:rsidRPr="006A752B">
        <w:rPr>
          <w:rFonts w:ascii="Tahoma" w:hAnsi="Tahoma" w:cs="Tahoma"/>
          <w:sz w:val="18"/>
          <w:szCs w:val="18"/>
        </w:rPr>
        <w:instrText xml:space="preserve"> SEQ Gambar_ \* ARABIC </w:instrText>
      </w:r>
      <w:r w:rsidRPr="006A752B">
        <w:rPr>
          <w:rFonts w:ascii="Tahoma" w:hAnsi="Tahoma" w:cs="Tahoma"/>
          <w:sz w:val="18"/>
          <w:szCs w:val="18"/>
        </w:rPr>
        <w:fldChar w:fldCharType="separate"/>
      </w:r>
      <w:r w:rsidRPr="006A752B">
        <w:rPr>
          <w:rFonts w:ascii="Tahoma" w:hAnsi="Tahoma" w:cs="Tahoma"/>
          <w:sz w:val="18"/>
          <w:szCs w:val="18"/>
        </w:rPr>
        <w:t>1</w:t>
      </w:r>
      <w:r w:rsidRPr="006A752B">
        <w:rPr>
          <w:rFonts w:ascii="Tahoma" w:hAnsi="Tahoma" w:cs="Tahoma"/>
          <w:sz w:val="18"/>
          <w:szCs w:val="18"/>
        </w:rPr>
        <w:fldChar w:fldCharType="end"/>
      </w:r>
      <w:r w:rsidRPr="006A752B">
        <w:rPr>
          <w:rFonts w:ascii="Tahoma" w:hAnsi="Tahoma" w:cs="Tahoma"/>
          <w:sz w:val="18"/>
          <w:szCs w:val="18"/>
        </w:rPr>
        <w:t xml:space="preserve"> ERD</w:t>
      </w:r>
      <w:bookmarkEnd w:id="57"/>
    </w:p>
    <w:p w:rsidR="005B2620" w:rsidRPr="006A752B" w:rsidRDefault="00691453" w:rsidP="006A752B">
      <w:pPr>
        <w:spacing w:before="60" w:after="60" w:line="240" w:lineRule="auto"/>
        <w:jc w:val="center"/>
        <w:rPr>
          <w:rFonts w:ascii="Tahoma" w:hAnsi="Tahoma" w:cs="Tahoma"/>
        </w:rPr>
      </w:pPr>
      <w:r w:rsidRPr="006A752B">
        <w:rPr>
          <w:rFonts w:ascii="Tahoma" w:hAnsi="Tahoma" w:cs="Tahoma"/>
        </w:rPr>
        <w:object w:dxaOrig="6585" w:dyaOrig="2085">
          <v:shape id="Picture 3" o:spid="_x0000_i1029" type="#_x0000_t75" style="width:329.25pt;height:104.25pt" o:ole="">
            <v:imagedata r:id="rId13" o:title=""/>
          </v:shape>
          <o:OLEObject Type="Embed" ProgID="Visio.Drawing.11" ShapeID="Picture 3" DrawAspect="Content" ObjectID="_1561817511" r:id="rId14"/>
        </w:object>
      </w:r>
    </w:p>
    <w:p w:rsidR="005B2620" w:rsidRPr="006A752B" w:rsidRDefault="00691453" w:rsidP="00AC58CC">
      <w:pPr>
        <w:pStyle w:val="Heading2"/>
        <w:pBdr>
          <w:bottom w:val="single" w:sz="24" w:space="1" w:color="auto"/>
        </w:pBdr>
        <w:tabs>
          <w:tab w:val="clear" w:pos="2736"/>
          <w:tab w:val="clear" w:pos="3204"/>
        </w:tabs>
        <w:spacing w:before="60" w:after="60" w:line="240" w:lineRule="auto"/>
        <w:ind w:left="576" w:hanging="576"/>
        <w:rPr>
          <w:rFonts w:ascii="Tahoma" w:hAnsi="Tahoma" w:cs="Tahoma"/>
        </w:rPr>
      </w:pPr>
      <w:bookmarkStart w:id="58" w:name="_Toc430592008"/>
      <w:r w:rsidRPr="006A752B">
        <w:rPr>
          <w:rFonts w:ascii="Tahoma" w:hAnsi="Tahoma" w:cs="Tahoma"/>
        </w:rPr>
        <w:t>Table &amp; View Design</w:t>
      </w:r>
      <w:bookmarkEnd w:id="58"/>
    </w:p>
    <w:p w:rsidR="005B2620" w:rsidRPr="006A752B" w:rsidRDefault="00691453" w:rsidP="006A752B">
      <w:pPr>
        <w:spacing w:before="60" w:after="60" w:line="240" w:lineRule="auto"/>
        <w:rPr>
          <w:rFonts w:ascii="Tahoma" w:hAnsi="Tahoma" w:cs="Tahoma"/>
          <w:color w:val="FF0000"/>
        </w:rPr>
      </w:pPr>
      <w:r w:rsidRPr="006A752B">
        <w:rPr>
          <w:rFonts w:ascii="Tahoma" w:hAnsi="Tahoma" w:cs="Tahoma"/>
          <w:color w:val="FF0000"/>
        </w:rPr>
        <w:t>Jelaskan table-tabel yang dipergunakan oleh aplikasi ini</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w:t>
      </w:r>
    </w:p>
    <w:p w:rsidR="005B2620" w:rsidRPr="006A752B" w:rsidRDefault="00691453" w:rsidP="006A752B">
      <w:pPr>
        <w:pStyle w:val="ListParagraph1"/>
        <w:numPr>
          <w:ilvl w:val="0"/>
          <w:numId w:val="13"/>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691453" w:rsidP="006A752B">
      <w:pPr>
        <w:pStyle w:val="ListParagraph1"/>
        <w:numPr>
          <w:ilvl w:val="0"/>
          <w:numId w:val="20"/>
        </w:num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Gunakan query dibawah ini untuk mendapatkan informasi table dan view secara cepat dan akurat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color w:val="FF0000"/>
          <w:highlight w:val="yellow"/>
        </w:rPr>
        <w:t>SELECT</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c</w:t>
      </w:r>
      <w:r w:rsidRPr="006A752B">
        <w:rPr>
          <w:rFonts w:ascii="Tahoma" w:hAnsi="Tahoma" w:cs="Tahoma"/>
          <w:color w:val="808080"/>
          <w:highlight w:val="yellow"/>
        </w:rPr>
        <w:t>.</w:t>
      </w:r>
      <w:r w:rsidRPr="006A752B">
        <w:rPr>
          <w:rFonts w:ascii="Tahoma" w:hAnsi="Tahoma" w:cs="Tahoma"/>
          <w:highlight w:val="yellow"/>
        </w:rPr>
        <w:t xml:space="preserve">Table_Name </w:t>
      </w:r>
      <w:r w:rsidRPr="006A752B">
        <w:rPr>
          <w:rFonts w:ascii="Tahoma" w:hAnsi="Tahoma" w:cs="Tahoma"/>
          <w:color w:val="FF0000"/>
          <w:highlight w:val="yellow"/>
        </w:rPr>
        <w:t>'Table Name'</w:t>
      </w:r>
      <w:proofErr w:type="gramStart"/>
      <w:r w:rsidRPr="006A752B">
        <w:rPr>
          <w:rFonts w:ascii="Tahoma" w:hAnsi="Tahoma" w:cs="Tahoma"/>
          <w:color w:val="808080"/>
          <w:highlight w:val="yellow"/>
        </w:rPr>
        <w:t>,</w:t>
      </w:r>
      <w:r w:rsidRPr="006A752B">
        <w:rPr>
          <w:rFonts w:ascii="Tahoma" w:hAnsi="Tahoma" w:cs="Tahoma"/>
          <w:highlight w:val="yellow"/>
        </w:rPr>
        <w:t>c</w:t>
      </w:r>
      <w:r w:rsidRPr="006A752B">
        <w:rPr>
          <w:rFonts w:ascii="Tahoma" w:hAnsi="Tahoma" w:cs="Tahoma"/>
          <w:color w:val="808080"/>
          <w:highlight w:val="yellow"/>
        </w:rPr>
        <w:t>.</w:t>
      </w:r>
      <w:r w:rsidRPr="006A752B">
        <w:rPr>
          <w:rFonts w:ascii="Tahoma" w:hAnsi="Tahoma" w:cs="Tahoma"/>
          <w:highlight w:val="yellow"/>
        </w:rPr>
        <w:t>Column</w:t>
      </w:r>
      <w:proofErr w:type="gramEnd"/>
      <w:r w:rsidRPr="006A752B">
        <w:rPr>
          <w:rFonts w:ascii="Tahoma" w:hAnsi="Tahoma" w:cs="Tahoma"/>
          <w:highlight w:val="yellow"/>
        </w:rPr>
        <w:t xml:space="preserve">_Name </w:t>
      </w:r>
      <w:r w:rsidRPr="006A752B">
        <w:rPr>
          <w:rFonts w:ascii="Tahoma" w:hAnsi="Tahoma" w:cs="Tahoma"/>
          <w:color w:val="FF0000"/>
          <w:highlight w:val="yellow"/>
        </w:rPr>
        <w:t>'Column Name'</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color w:val="FF0000"/>
          <w:highlight w:val="yellow"/>
        </w:rPr>
        <w:t>''</w:t>
      </w:r>
      <w:r w:rsidRPr="006A752B">
        <w:rPr>
          <w:rFonts w:ascii="Tahoma" w:hAnsi="Tahoma" w:cs="Tahoma"/>
          <w:highlight w:val="yellow"/>
        </w:rPr>
        <w:t xml:space="preserve"> </w:t>
      </w:r>
      <w:r w:rsidRPr="006A752B">
        <w:rPr>
          <w:rFonts w:ascii="Tahoma" w:hAnsi="Tahoma" w:cs="Tahoma"/>
          <w:color w:val="FF0000"/>
          <w:highlight w:val="yellow"/>
        </w:rPr>
        <w:t>'Description'</w:t>
      </w:r>
      <w:proofErr w:type="gramStart"/>
      <w:r w:rsidRPr="006A752B">
        <w:rPr>
          <w:rFonts w:ascii="Tahoma" w:hAnsi="Tahoma" w:cs="Tahoma"/>
          <w:color w:val="808080"/>
          <w:highlight w:val="yellow"/>
        </w:rPr>
        <w:t>,</w:t>
      </w:r>
      <w:r w:rsidRPr="006A752B">
        <w:rPr>
          <w:rFonts w:ascii="Tahoma" w:hAnsi="Tahoma" w:cs="Tahoma"/>
          <w:color w:val="FF00FF"/>
          <w:highlight w:val="yellow"/>
        </w:rPr>
        <w:t>SUBSTRING</w:t>
      </w:r>
      <w:proofErr w:type="gramEnd"/>
      <w:r w:rsidRPr="006A752B">
        <w:rPr>
          <w:rFonts w:ascii="Tahoma" w:hAnsi="Tahoma" w:cs="Tahoma"/>
          <w:color w:val="808080"/>
          <w:highlight w:val="yellow"/>
        </w:rPr>
        <w:t>(</w:t>
      </w:r>
      <w:r w:rsidRPr="006A752B">
        <w:rPr>
          <w:rFonts w:ascii="Tahoma" w:hAnsi="Tahoma" w:cs="Tahoma"/>
          <w:highlight w:val="yellow"/>
        </w:rPr>
        <w:t>is_nullable</w:t>
      </w:r>
      <w:r w:rsidRPr="006A752B">
        <w:rPr>
          <w:rFonts w:ascii="Tahoma" w:hAnsi="Tahoma" w:cs="Tahoma"/>
          <w:color w:val="808080"/>
          <w:highlight w:val="yellow"/>
        </w:rPr>
        <w:t>,</w:t>
      </w:r>
      <w:r w:rsidRPr="006A752B">
        <w:rPr>
          <w:rFonts w:ascii="Tahoma" w:hAnsi="Tahoma" w:cs="Tahoma"/>
          <w:highlight w:val="yellow"/>
        </w:rPr>
        <w:t>1</w:t>
      </w:r>
      <w:r w:rsidRPr="006A752B">
        <w:rPr>
          <w:rFonts w:ascii="Tahoma" w:hAnsi="Tahoma" w:cs="Tahoma"/>
          <w:color w:val="808080"/>
          <w:highlight w:val="yellow"/>
        </w:rPr>
        <w:t>,</w:t>
      </w:r>
      <w:r w:rsidRPr="006A752B">
        <w:rPr>
          <w:rFonts w:ascii="Tahoma" w:hAnsi="Tahoma" w:cs="Tahoma"/>
          <w:highlight w:val="yellow"/>
        </w:rPr>
        <w:t>1</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FF0000"/>
          <w:highlight w:val="yellow"/>
        </w:rPr>
        <w:t>'Allow Null'</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FF0000"/>
          <w:highlight w:val="yellow"/>
        </w:rPr>
        <w:t>'Data Type'</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'%int%'</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 xml:space="preserve">NUMERIC_PRECISION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'%char%'</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color w:val="0000FF"/>
          <w:highlight w:val="yellow"/>
        </w:rPr>
        <w:tab/>
      </w:r>
      <w:r w:rsidRPr="006A752B">
        <w:rPr>
          <w:rFonts w:ascii="Tahoma" w:hAnsi="Tahoma" w:cs="Tahoma"/>
          <w:color w:val="808080"/>
          <w:highlight w:val="yellow"/>
        </w:rPr>
        <w:t>(</w:t>
      </w: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CHARACTER_MAXIMUM_LENGTH</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highlight w:val="yellow"/>
        </w:rPr>
        <w:t xml:space="preserve">1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'Max'</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 xml:space="preserve">CHARACTER_MAXIMUM_LENGTH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proofErr w:type="gramStart"/>
      <w:r w:rsidRPr="006A752B">
        <w:rPr>
          <w:rFonts w:ascii="Tahoma" w:hAnsi="Tahoma" w:cs="Tahoma"/>
          <w:color w:val="0000FF"/>
          <w:highlight w:val="yellow"/>
        </w:rPr>
        <w:t>end</w:t>
      </w:r>
      <w:proofErr w:type="gramEnd"/>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'%date%'</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proofErr w:type="gramStart"/>
      <w:r w:rsidRPr="006A752B">
        <w:rPr>
          <w:rFonts w:ascii="Tahoma" w:hAnsi="Tahoma" w:cs="Tahoma"/>
          <w:color w:val="0000FF"/>
          <w:highlight w:val="yellow"/>
        </w:rPr>
        <w:t>end</w:t>
      </w:r>
      <w:proofErr w:type="gramEnd"/>
      <w:r w:rsidRPr="006A752B">
        <w:rPr>
          <w:rFonts w:ascii="Tahoma" w:hAnsi="Tahoma" w:cs="Tahoma"/>
          <w:highlight w:val="yellow"/>
        </w:rPr>
        <w:t xml:space="preserve"> </w:t>
      </w:r>
      <w:r w:rsidRPr="006A752B">
        <w:rPr>
          <w:rFonts w:ascii="Tahoma" w:hAnsi="Tahoma" w:cs="Tahoma"/>
          <w:color w:val="FF0000"/>
          <w:highlight w:val="yellow"/>
        </w:rPr>
        <w:t>'Data Length'</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highlight w:val="yellow"/>
        </w:rPr>
        <w:tab/>
      </w: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w:t>
      </w:r>
      <w:r w:rsidRPr="006A752B">
        <w:rPr>
          <w:rFonts w:ascii="Tahoma" w:hAnsi="Tahoma" w:cs="Tahoma"/>
          <w:color w:val="FF00FF"/>
          <w:highlight w:val="yellow"/>
        </w:rPr>
        <w:t>SUBSTRING</w:t>
      </w:r>
      <w:r w:rsidRPr="006A752B">
        <w:rPr>
          <w:rFonts w:ascii="Tahoma" w:hAnsi="Tahoma" w:cs="Tahoma"/>
          <w:color w:val="808080"/>
          <w:highlight w:val="yellow"/>
        </w:rPr>
        <w:t>(</w:t>
      </w:r>
      <w:r w:rsidRPr="006A752B">
        <w:rPr>
          <w:rFonts w:ascii="Tahoma" w:hAnsi="Tahoma" w:cs="Tahoma"/>
          <w:highlight w:val="yellow"/>
        </w:rPr>
        <w:t>cu</w:t>
      </w:r>
      <w:r w:rsidRPr="006A752B">
        <w:rPr>
          <w:rFonts w:ascii="Tahoma" w:hAnsi="Tahoma" w:cs="Tahoma"/>
          <w:color w:val="808080"/>
          <w:highlight w:val="yellow"/>
        </w:rPr>
        <w:t>.</w:t>
      </w:r>
      <w:r w:rsidRPr="006A752B">
        <w:rPr>
          <w:rFonts w:ascii="Tahoma" w:hAnsi="Tahoma" w:cs="Tahoma"/>
          <w:highlight w:val="yellow"/>
        </w:rPr>
        <w:t>CONSTRAINT_NAME</w:t>
      </w:r>
      <w:r w:rsidRPr="006A752B">
        <w:rPr>
          <w:rFonts w:ascii="Tahoma" w:hAnsi="Tahoma" w:cs="Tahoma"/>
          <w:color w:val="808080"/>
          <w:highlight w:val="yellow"/>
        </w:rPr>
        <w:t>,</w:t>
      </w:r>
      <w:r w:rsidRPr="006A752B">
        <w:rPr>
          <w:rFonts w:ascii="Tahoma" w:hAnsi="Tahoma" w:cs="Tahoma"/>
          <w:highlight w:val="yellow"/>
        </w:rPr>
        <w:t>1</w:t>
      </w:r>
      <w:r w:rsidRPr="006A752B">
        <w:rPr>
          <w:rFonts w:ascii="Tahoma" w:hAnsi="Tahoma" w:cs="Tahoma"/>
          <w:color w:val="808080"/>
          <w:highlight w:val="yellow"/>
        </w:rPr>
        <w:t>,</w:t>
      </w:r>
      <w:r w:rsidRPr="006A752B">
        <w:rPr>
          <w:rFonts w:ascii="Tahoma" w:hAnsi="Tahoma" w:cs="Tahoma"/>
          <w:highlight w:val="yellow"/>
        </w:rPr>
        <w:t>2</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color w:val="FF0000"/>
          <w:highlight w:val="yellow"/>
        </w:rPr>
        <w:t>'PK'</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'PK'</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highlight w:val="yellow"/>
        </w:rPr>
        <w:tab/>
      </w: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w:t>
      </w:r>
      <w:r w:rsidRPr="006A752B">
        <w:rPr>
          <w:rFonts w:ascii="Tahoma" w:hAnsi="Tahoma" w:cs="Tahoma"/>
          <w:color w:val="FF00FF"/>
          <w:highlight w:val="yellow"/>
        </w:rPr>
        <w:t>SUBSTRING</w:t>
      </w:r>
      <w:r w:rsidRPr="006A752B">
        <w:rPr>
          <w:rFonts w:ascii="Tahoma" w:hAnsi="Tahoma" w:cs="Tahoma"/>
          <w:color w:val="808080"/>
          <w:highlight w:val="yellow"/>
        </w:rPr>
        <w:t>(</w:t>
      </w:r>
      <w:r w:rsidRPr="006A752B">
        <w:rPr>
          <w:rFonts w:ascii="Tahoma" w:hAnsi="Tahoma" w:cs="Tahoma"/>
          <w:highlight w:val="yellow"/>
        </w:rPr>
        <w:t>cu</w:t>
      </w:r>
      <w:r w:rsidRPr="006A752B">
        <w:rPr>
          <w:rFonts w:ascii="Tahoma" w:hAnsi="Tahoma" w:cs="Tahoma"/>
          <w:color w:val="808080"/>
          <w:highlight w:val="yellow"/>
        </w:rPr>
        <w:t>.</w:t>
      </w:r>
      <w:r w:rsidRPr="006A752B">
        <w:rPr>
          <w:rFonts w:ascii="Tahoma" w:hAnsi="Tahoma" w:cs="Tahoma"/>
          <w:highlight w:val="yellow"/>
        </w:rPr>
        <w:t>CONSTRAINT_NAME</w:t>
      </w:r>
      <w:r w:rsidRPr="006A752B">
        <w:rPr>
          <w:rFonts w:ascii="Tahoma" w:hAnsi="Tahoma" w:cs="Tahoma"/>
          <w:color w:val="808080"/>
          <w:highlight w:val="yellow"/>
        </w:rPr>
        <w:t>,</w:t>
      </w:r>
      <w:r w:rsidRPr="006A752B">
        <w:rPr>
          <w:rFonts w:ascii="Tahoma" w:hAnsi="Tahoma" w:cs="Tahoma"/>
          <w:highlight w:val="yellow"/>
        </w:rPr>
        <w:t>1</w:t>
      </w:r>
      <w:r w:rsidRPr="006A752B">
        <w:rPr>
          <w:rFonts w:ascii="Tahoma" w:hAnsi="Tahoma" w:cs="Tahoma"/>
          <w:color w:val="808080"/>
          <w:highlight w:val="yellow"/>
        </w:rPr>
        <w:t>,</w:t>
      </w:r>
      <w:r w:rsidRPr="006A752B">
        <w:rPr>
          <w:rFonts w:ascii="Tahoma" w:hAnsi="Tahoma" w:cs="Tahoma"/>
          <w:highlight w:val="yellow"/>
        </w:rPr>
        <w:t>2</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color w:val="FF0000"/>
          <w:highlight w:val="yellow"/>
        </w:rPr>
        <w:t>'FK'</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'FK ke table_name.column_name'</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r w:rsidRPr="006A752B">
        <w:rPr>
          <w:rFonts w:ascii="Tahoma" w:hAnsi="Tahoma" w:cs="Tahoma"/>
          <w:highlight w:val="yellow"/>
        </w:rPr>
        <w:tab/>
      </w: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proofErr w:type="gramStart"/>
      <w:r w:rsidRPr="006A752B">
        <w:rPr>
          <w:rFonts w:ascii="Tahoma" w:hAnsi="Tahoma" w:cs="Tahoma"/>
          <w:color w:val="0000FF"/>
          <w:highlight w:val="yellow"/>
        </w:rPr>
        <w:t>end</w:t>
      </w:r>
      <w:proofErr w:type="gramEnd"/>
      <w:r w:rsidRPr="006A752B">
        <w:rPr>
          <w:rFonts w:ascii="Tahoma" w:hAnsi="Tahoma" w:cs="Tahoma"/>
          <w:highlight w:val="yellow"/>
        </w:rPr>
        <w:t xml:space="preserve"> </w:t>
      </w:r>
      <w:r w:rsidRPr="006A752B">
        <w:rPr>
          <w:rFonts w:ascii="Tahoma" w:hAnsi="Tahoma" w:cs="Tahoma"/>
          <w:color w:val="FF0000"/>
          <w:highlight w:val="yellow"/>
        </w:rPr>
        <w:t>'PK/FK'</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w:t>
      </w:r>
      <w:r w:rsidRPr="006A752B">
        <w:rPr>
          <w:rFonts w:ascii="Tahoma" w:hAnsi="Tahoma" w:cs="Tahoma"/>
          <w:color w:val="0000FF"/>
          <w:highlight w:val="yellow"/>
        </w:rPr>
        <w:t>when</w:t>
      </w:r>
      <w:r w:rsidRPr="006A752B">
        <w:rPr>
          <w:rFonts w:ascii="Tahoma" w:hAnsi="Tahoma" w:cs="Tahoma"/>
          <w:highlight w:val="yellow"/>
        </w:rPr>
        <w:t xml:space="preserve"> </w:t>
      </w:r>
      <w:r w:rsidRPr="006A752B">
        <w:rPr>
          <w:rFonts w:ascii="Tahoma" w:hAnsi="Tahoma" w:cs="Tahoma"/>
          <w:color w:val="0000FF"/>
          <w:highlight w:val="yellow"/>
        </w:rPr>
        <w:t>Type</w:t>
      </w:r>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FF0000"/>
          <w:highlight w:val="yellow"/>
        </w:rPr>
        <w:t>'u'</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'Table'</w:t>
      </w:r>
      <w:r w:rsidRPr="006A752B">
        <w:rPr>
          <w:rFonts w:ascii="Tahoma" w:hAnsi="Tahoma" w:cs="Tahoma"/>
          <w:highlight w:val="yellow"/>
        </w:rPr>
        <w:t xml:space="preserve"> </w:t>
      </w:r>
      <w:r w:rsidRPr="006A752B">
        <w:rPr>
          <w:rFonts w:ascii="Tahoma" w:hAnsi="Tahoma" w:cs="Tahoma"/>
          <w:color w:val="0000FF"/>
          <w:highlight w:val="yellow"/>
        </w:rPr>
        <w:t>else</w:t>
      </w:r>
      <w:r w:rsidRPr="006A752B">
        <w:rPr>
          <w:rFonts w:ascii="Tahoma" w:hAnsi="Tahoma" w:cs="Tahoma"/>
          <w:highlight w:val="yellow"/>
        </w:rPr>
        <w:t xml:space="preserve"> </w:t>
      </w:r>
      <w:r w:rsidRPr="006A752B">
        <w:rPr>
          <w:rFonts w:ascii="Tahoma" w:hAnsi="Tahoma" w:cs="Tahoma"/>
          <w:color w:val="FF0000"/>
          <w:highlight w:val="yellow"/>
        </w:rPr>
        <w:t>'View'</w:t>
      </w:r>
      <w:r w:rsidRPr="006A752B">
        <w:rPr>
          <w:rFonts w:ascii="Tahoma" w:hAnsi="Tahoma" w:cs="Tahoma"/>
          <w:highlight w:val="yellow"/>
        </w:rPr>
        <w:t xml:space="preserve"> </w:t>
      </w:r>
      <w:r w:rsidRPr="006A752B">
        <w:rPr>
          <w:rFonts w:ascii="Tahoma" w:hAnsi="Tahoma" w:cs="Tahoma"/>
          <w:color w:val="0000FF"/>
          <w:highlight w:val="yellow"/>
        </w:rPr>
        <w:t>end</w:t>
      </w:r>
      <w:r w:rsidRPr="006A752B">
        <w:rPr>
          <w:rFonts w:ascii="Tahoma" w:hAnsi="Tahoma" w:cs="Tahoma"/>
          <w:highlight w:val="yellow"/>
        </w:rPr>
        <w:t xml:space="preserve"> </w:t>
      </w:r>
      <w:r w:rsidRPr="006A752B">
        <w:rPr>
          <w:rFonts w:ascii="Tahoma" w:hAnsi="Tahoma" w:cs="Tahoma"/>
          <w:color w:val="FF0000"/>
          <w:highlight w:val="yellow"/>
        </w:rPr>
        <w:t>'Type'</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color w:val="0000FF"/>
          <w:highlight w:val="yellow"/>
        </w:rPr>
        <w:t>FROM</w:t>
      </w:r>
      <w:r w:rsidRPr="006A752B">
        <w:rPr>
          <w:rFonts w:ascii="Tahoma" w:hAnsi="Tahoma" w:cs="Tahoma"/>
          <w:highlight w:val="yellow"/>
        </w:rPr>
        <w:t xml:space="preserve"> </w:t>
      </w:r>
      <w:r w:rsidRPr="006A752B">
        <w:rPr>
          <w:rFonts w:ascii="Tahoma" w:hAnsi="Tahoma" w:cs="Tahoma"/>
          <w:color w:val="008000"/>
          <w:highlight w:val="yellow"/>
        </w:rPr>
        <w:t>sys</w:t>
      </w:r>
      <w:r w:rsidRPr="006A752B">
        <w:rPr>
          <w:rFonts w:ascii="Tahoma" w:hAnsi="Tahoma" w:cs="Tahoma"/>
          <w:color w:val="808080"/>
          <w:highlight w:val="yellow"/>
        </w:rPr>
        <w:t>.</w:t>
      </w:r>
      <w:r w:rsidRPr="006A752B">
        <w:rPr>
          <w:rFonts w:ascii="Tahoma" w:hAnsi="Tahoma" w:cs="Tahoma"/>
          <w:color w:val="008000"/>
          <w:highlight w:val="yellow"/>
        </w:rPr>
        <w:t>objects</w:t>
      </w:r>
      <w:r w:rsidRPr="006A752B">
        <w:rPr>
          <w:rFonts w:ascii="Tahoma" w:hAnsi="Tahoma" w:cs="Tahoma"/>
          <w:highlight w:val="yellow"/>
        </w:rPr>
        <w:t xml:space="preserve"> 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808080"/>
          <w:highlight w:val="yellow"/>
        </w:rPr>
        <w:t>inner</w:t>
      </w:r>
      <w:proofErr w:type="gramEnd"/>
      <w:r w:rsidRPr="006A752B">
        <w:rPr>
          <w:rFonts w:ascii="Tahoma" w:hAnsi="Tahoma" w:cs="Tahoma"/>
          <w:highlight w:val="yellow"/>
        </w:rPr>
        <w:t xml:space="preserve"> </w:t>
      </w:r>
      <w:r w:rsidRPr="006A752B">
        <w:rPr>
          <w:rFonts w:ascii="Tahoma" w:hAnsi="Tahoma" w:cs="Tahoma"/>
          <w:color w:val="808080"/>
          <w:highlight w:val="yellow"/>
        </w:rPr>
        <w:t>join</w:t>
      </w:r>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COLUMNS</w:t>
      </w:r>
      <w:r w:rsidRPr="006A752B">
        <w:rPr>
          <w:rFonts w:ascii="Tahoma" w:hAnsi="Tahoma" w:cs="Tahoma"/>
          <w:highlight w:val="yellow"/>
        </w:rPr>
        <w:t xml:space="preserve"> c </w:t>
      </w:r>
      <w:r w:rsidRPr="006A752B">
        <w:rPr>
          <w:rFonts w:ascii="Tahoma" w:hAnsi="Tahoma" w:cs="Tahoma"/>
          <w:color w:val="0000FF"/>
          <w:highlight w:val="yellow"/>
        </w:rPr>
        <w:t>on</w:t>
      </w:r>
      <w:r w:rsidRPr="006A752B">
        <w:rPr>
          <w:rFonts w:ascii="Tahoma" w:hAnsi="Tahoma" w:cs="Tahoma"/>
          <w:highlight w:val="yellow"/>
        </w:rPr>
        <w:t xml:space="preserve"> t</w:t>
      </w:r>
      <w:r w:rsidRPr="006A752B">
        <w:rPr>
          <w:rFonts w:ascii="Tahoma" w:hAnsi="Tahoma" w:cs="Tahoma"/>
          <w:color w:val="808080"/>
          <w:highlight w:val="yellow"/>
        </w:rPr>
        <w:t>.</w:t>
      </w:r>
      <w:r w:rsidRPr="006A752B">
        <w:rPr>
          <w:rFonts w:ascii="Tahoma" w:hAnsi="Tahoma" w:cs="Tahoma"/>
          <w:highlight w:val="yellow"/>
        </w:rPr>
        <w:t xml:space="preserve">name </w:t>
      </w:r>
      <w:r w:rsidRPr="006A752B">
        <w:rPr>
          <w:rFonts w:ascii="Tahoma" w:hAnsi="Tahoma" w:cs="Tahoma"/>
          <w:color w:val="808080"/>
          <w:highlight w:val="yellow"/>
        </w:rPr>
        <w:t>=</w:t>
      </w:r>
      <w:r w:rsidRPr="006A752B">
        <w:rPr>
          <w:rFonts w:ascii="Tahoma" w:hAnsi="Tahoma" w:cs="Tahoma"/>
          <w:highlight w:val="yellow"/>
        </w:rPr>
        <w:t xml:space="preserve"> c</w:t>
      </w:r>
      <w:r w:rsidRPr="006A752B">
        <w:rPr>
          <w:rFonts w:ascii="Tahoma" w:hAnsi="Tahoma" w:cs="Tahoma"/>
          <w:color w:val="808080"/>
          <w:highlight w:val="yellow"/>
        </w:rPr>
        <w:t>.</w:t>
      </w:r>
      <w:r w:rsidRPr="006A752B">
        <w:rPr>
          <w:rFonts w:ascii="Tahoma" w:hAnsi="Tahoma" w:cs="Tahoma"/>
          <w:highlight w:val="yellow"/>
        </w:rPr>
        <w:t>TABLE_NAME</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808080"/>
          <w:highlight w:val="yellow"/>
        </w:rPr>
        <w:t>left</w:t>
      </w:r>
      <w:proofErr w:type="gramEnd"/>
      <w:r w:rsidRPr="006A752B">
        <w:rPr>
          <w:rFonts w:ascii="Tahoma" w:hAnsi="Tahoma" w:cs="Tahoma"/>
          <w:highlight w:val="yellow"/>
        </w:rPr>
        <w:t xml:space="preserve"> </w:t>
      </w:r>
      <w:r w:rsidRPr="006A752B">
        <w:rPr>
          <w:rFonts w:ascii="Tahoma" w:hAnsi="Tahoma" w:cs="Tahoma"/>
          <w:color w:val="808080"/>
          <w:highlight w:val="yellow"/>
        </w:rPr>
        <w:t>join</w:t>
      </w:r>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KEY_COLUMN_USAGE</w:t>
      </w:r>
      <w:r w:rsidRPr="006A752B">
        <w:rPr>
          <w:rFonts w:ascii="Tahoma" w:hAnsi="Tahoma" w:cs="Tahoma"/>
          <w:highlight w:val="yellow"/>
        </w:rPr>
        <w:t xml:space="preserve"> </w:t>
      </w:r>
      <w:r w:rsidRPr="006A752B">
        <w:rPr>
          <w:rFonts w:ascii="Tahoma" w:hAnsi="Tahoma" w:cs="Tahoma"/>
          <w:color w:val="0000FF"/>
          <w:highlight w:val="yellow"/>
        </w:rPr>
        <w:t>AS</w:t>
      </w:r>
      <w:r w:rsidRPr="006A752B">
        <w:rPr>
          <w:rFonts w:ascii="Tahoma" w:hAnsi="Tahoma" w:cs="Tahoma"/>
          <w:highlight w:val="yellow"/>
        </w:rPr>
        <w:t xml:space="preserve"> cu </w:t>
      </w:r>
      <w:r w:rsidRPr="006A752B">
        <w:rPr>
          <w:rFonts w:ascii="Tahoma" w:hAnsi="Tahoma" w:cs="Tahoma"/>
          <w:color w:val="0000FF"/>
          <w:highlight w:val="yellow"/>
        </w:rPr>
        <w:t>ON</w:t>
      </w:r>
      <w:r w:rsidRPr="006A752B">
        <w:rPr>
          <w:rFonts w:ascii="Tahoma" w:hAnsi="Tahoma" w:cs="Tahoma"/>
          <w:highlight w:val="yellow"/>
        </w:rPr>
        <w:t xml:space="preserve"> c</w:t>
      </w:r>
      <w:r w:rsidRPr="006A752B">
        <w:rPr>
          <w:rFonts w:ascii="Tahoma" w:hAnsi="Tahoma" w:cs="Tahoma"/>
          <w:color w:val="808080"/>
          <w:highlight w:val="yellow"/>
        </w:rPr>
        <w:t>.</w:t>
      </w:r>
      <w:r w:rsidRPr="006A752B">
        <w:rPr>
          <w:rFonts w:ascii="Tahoma" w:hAnsi="Tahoma" w:cs="Tahoma"/>
          <w:highlight w:val="yellow"/>
        </w:rPr>
        <w:t xml:space="preserve">TABLE_NAME </w:t>
      </w:r>
      <w:r w:rsidRPr="006A752B">
        <w:rPr>
          <w:rFonts w:ascii="Tahoma" w:hAnsi="Tahoma" w:cs="Tahoma"/>
          <w:color w:val="808080"/>
          <w:highlight w:val="yellow"/>
        </w:rPr>
        <w:t>=</w:t>
      </w:r>
      <w:r w:rsidRPr="006A752B">
        <w:rPr>
          <w:rFonts w:ascii="Tahoma" w:hAnsi="Tahoma" w:cs="Tahoma"/>
          <w:highlight w:val="yellow"/>
        </w:rPr>
        <w:t xml:space="preserve"> cu</w:t>
      </w:r>
      <w:r w:rsidRPr="006A752B">
        <w:rPr>
          <w:rFonts w:ascii="Tahoma" w:hAnsi="Tahoma" w:cs="Tahoma"/>
          <w:color w:val="808080"/>
          <w:highlight w:val="yellow"/>
        </w:rPr>
        <w:t>.</w:t>
      </w:r>
      <w:r w:rsidRPr="006A752B">
        <w:rPr>
          <w:rFonts w:ascii="Tahoma" w:hAnsi="Tahoma" w:cs="Tahoma"/>
          <w:highlight w:val="yellow"/>
        </w:rPr>
        <w:t xml:space="preserve">TABLE_NAME </w:t>
      </w:r>
      <w:r w:rsidRPr="006A752B">
        <w:rPr>
          <w:rFonts w:ascii="Tahoma" w:hAnsi="Tahoma" w:cs="Tahoma"/>
          <w:color w:val="808080"/>
          <w:highlight w:val="yellow"/>
        </w:rPr>
        <w:t>AND</w:t>
      </w:r>
      <w:r w:rsidRPr="006A752B">
        <w:rPr>
          <w:rFonts w:ascii="Tahoma" w:hAnsi="Tahoma" w:cs="Tahoma"/>
          <w:highlight w:val="yellow"/>
        </w:rPr>
        <w:t xml:space="preserve"> c</w:t>
      </w:r>
      <w:r w:rsidRPr="006A752B">
        <w:rPr>
          <w:rFonts w:ascii="Tahoma" w:hAnsi="Tahoma" w:cs="Tahoma"/>
          <w:color w:val="808080"/>
          <w:highlight w:val="yellow"/>
        </w:rPr>
        <w:t>.</w:t>
      </w:r>
      <w:r w:rsidRPr="006A752B">
        <w:rPr>
          <w:rFonts w:ascii="Tahoma" w:hAnsi="Tahoma" w:cs="Tahoma"/>
          <w:highlight w:val="yellow"/>
        </w:rPr>
        <w:t xml:space="preserve">COLUMN_NAME </w:t>
      </w:r>
      <w:r w:rsidRPr="006A752B">
        <w:rPr>
          <w:rFonts w:ascii="Tahoma" w:hAnsi="Tahoma" w:cs="Tahoma"/>
          <w:color w:val="808080"/>
          <w:highlight w:val="yellow"/>
        </w:rPr>
        <w:t>=</w:t>
      </w:r>
      <w:r w:rsidRPr="006A752B">
        <w:rPr>
          <w:rFonts w:ascii="Tahoma" w:hAnsi="Tahoma" w:cs="Tahoma"/>
          <w:highlight w:val="yellow"/>
        </w:rPr>
        <w:t xml:space="preserve"> cu</w:t>
      </w:r>
      <w:r w:rsidRPr="006A752B">
        <w:rPr>
          <w:rFonts w:ascii="Tahoma" w:hAnsi="Tahoma" w:cs="Tahoma"/>
          <w:color w:val="808080"/>
          <w:highlight w:val="yellow"/>
        </w:rPr>
        <w:t>.</w:t>
      </w:r>
      <w:r w:rsidRPr="006A752B">
        <w:rPr>
          <w:rFonts w:ascii="Tahoma" w:hAnsi="Tahoma" w:cs="Tahoma"/>
          <w:highlight w:val="yellow"/>
        </w:rPr>
        <w:t>COLUMN_NAME</w:t>
      </w:r>
    </w:p>
    <w:p w:rsidR="005B2620" w:rsidRPr="006A752B" w:rsidRDefault="00691453" w:rsidP="006A752B">
      <w:pPr>
        <w:autoSpaceDE w:val="0"/>
        <w:autoSpaceDN w:val="0"/>
        <w:adjustRightInd w:val="0"/>
        <w:spacing w:before="60" w:after="60" w:line="240" w:lineRule="auto"/>
        <w:rPr>
          <w:rFonts w:ascii="Tahoma" w:hAnsi="Tahoma" w:cs="Tahoma"/>
        </w:rPr>
      </w:pPr>
      <w:proofErr w:type="gramStart"/>
      <w:r w:rsidRPr="006A752B">
        <w:rPr>
          <w:rFonts w:ascii="Tahoma" w:hAnsi="Tahoma" w:cs="Tahoma"/>
          <w:color w:val="0000FF"/>
          <w:highlight w:val="yellow"/>
        </w:rPr>
        <w:t>order</w:t>
      </w:r>
      <w:proofErr w:type="gramEnd"/>
      <w:r w:rsidRPr="006A752B">
        <w:rPr>
          <w:rFonts w:ascii="Tahoma" w:hAnsi="Tahoma" w:cs="Tahoma"/>
          <w:highlight w:val="yellow"/>
        </w:rPr>
        <w:t xml:space="preserve"> </w:t>
      </w:r>
      <w:r w:rsidRPr="006A752B">
        <w:rPr>
          <w:rFonts w:ascii="Tahoma" w:hAnsi="Tahoma" w:cs="Tahoma"/>
          <w:color w:val="0000FF"/>
          <w:highlight w:val="yellow"/>
        </w:rPr>
        <w:t>by</w:t>
      </w:r>
      <w:r w:rsidRPr="006A752B">
        <w:rPr>
          <w:rFonts w:ascii="Tahoma" w:hAnsi="Tahoma" w:cs="Tahoma"/>
          <w:highlight w:val="yellow"/>
        </w:rPr>
        <w:t xml:space="preserve"> </w:t>
      </w:r>
      <w:r w:rsidRPr="006A752B">
        <w:rPr>
          <w:rFonts w:ascii="Tahoma" w:hAnsi="Tahoma" w:cs="Tahoma"/>
          <w:color w:val="0000FF"/>
          <w:highlight w:val="yellow"/>
        </w:rPr>
        <w:t>type</w:t>
      </w:r>
      <w:r w:rsidRPr="006A752B">
        <w:rPr>
          <w:rFonts w:ascii="Tahoma" w:hAnsi="Tahoma" w:cs="Tahoma"/>
          <w:color w:val="808080"/>
          <w:highlight w:val="yellow"/>
        </w:rPr>
        <w:t>,</w:t>
      </w:r>
      <w:r w:rsidRPr="006A752B">
        <w:rPr>
          <w:rFonts w:ascii="Tahoma" w:hAnsi="Tahoma" w:cs="Tahoma"/>
          <w:highlight w:val="yellow"/>
        </w:rPr>
        <w:t>c</w:t>
      </w:r>
      <w:r w:rsidRPr="006A752B">
        <w:rPr>
          <w:rFonts w:ascii="Tahoma" w:hAnsi="Tahoma" w:cs="Tahoma"/>
          <w:color w:val="808080"/>
          <w:highlight w:val="yellow"/>
        </w:rPr>
        <w:t>.</w:t>
      </w:r>
      <w:r w:rsidRPr="006A752B">
        <w:rPr>
          <w:rFonts w:ascii="Tahoma" w:hAnsi="Tahoma" w:cs="Tahoma"/>
          <w:highlight w:val="yellow"/>
        </w:rPr>
        <w:t>TABLE_NAME</w:t>
      </w:r>
      <w:r w:rsidRPr="006A752B">
        <w:rPr>
          <w:rFonts w:ascii="Tahoma" w:hAnsi="Tahoma" w:cs="Tahoma"/>
          <w:color w:val="808080"/>
          <w:highlight w:val="yellow"/>
        </w:rPr>
        <w:t>,</w:t>
      </w:r>
      <w:r w:rsidRPr="006A752B">
        <w:rPr>
          <w:rFonts w:ascii="Tahoma" w:hAnsi="Tahoma" w:cs="Tahoma"/>
          <w:highlight w:val="yellow"/>
        </w:rPr>
        <w:t>c</w:t>
      </w:r>
      <w:r w:rsidRPr="006A752B">
        <w:rPr>
          <w:rFonts w:ascii="Tahoma" w:hAnsi="Tahoma" w:cs="Tahoma"/>
          <w:color w:val="808080"/>
          <w:highlight w:val="yellow"/>
        </w:rPr>
        <w:t>.</w:t>
      </w:r>
      <w:r w:rsidRPr="006A752B">
        <w:rPr>
          <w:rFonts w:ascii="Tahoma" w:hAnsi="Tahoma" w:cs="Tahoma"/>
          <w:highlight w:val="yellow"/>
        </w:rPr>
        <w:t>ORDINAL_POSITION</w:t>
      </w:r>
    </w:p>
    <w:p w:rsidR="005B2620" w:rsidRPr="006A752B" w:rsidRDefault="005B2620" w:rsidP="006A752B">
      <w:pPr>
        <w:spacing w:before="60" w:after="60" w:line="240" w:lineRule="auto"/>
        <w:rPr>
          <w:rFonts w:ascii="Tahoma" w:hAnsi="Tahoma" w:cs="Tahoma"/>
          <w:color w:val="FF0000"/>
        </w:rPr>
      </w:pPr>
    </w:p>
    <w:p w:rsidR="005B2620" w:rsidRPr="006A752B" w:rsidRDefault="005B2620" w:rsidP="006A752B">
      <w:pPr>
        <w:spacing w:before="60" w:after="60" w:line="240" w:lineRule="auto"/>
        <w:rPr>
          <w:rFonts w:ascii="Tahoma" w:hAnsi="Tahoma" w:cs="Tahoma"/>
          <w:color w:val="FF0000"/>
        </w:rPr>
      </w:pPr>
    </w:p>
    <w:p w:rsidR="005B2620" w:rsidRPr="006A752B" w:rsidRDefault="00691453" w:rsidP="00AC58CC">
      <w:pPr>
        <w:pStyle w:val="Heading3"/>
        <w:tabs>
          <w:tab w:val="clear" w:pos="1530"/>
          <w:tab w:val="clear" w:pos="2736"/>
        </w:tabs>
        <w:spacing w:before="60" w:after="60" w:line="240" w:lineRule="auto"/>
        <w:ind w:left="720" w:hanging="720"/>
        <w:rPr>
          <w:rFonts w:ascii="Tahoma" w:hAnsi="Tahoma" w:cs="Tahoma"/>
        </w:rPr>
      </w:pPr>
      <w:bookmarkStart w:id="59" w:name="_Toc430592009"/>
      <w:r w:rsidRPr="006A752B">
        <w:rPr>
          <w:rFonts w:ascii="Tahoma" w:hAnsi="Tahoma" w:cs="Tahoma"/>
        </w:rPr>
        <w:t>PurchaseRequest</w:t>
      </w:r>
      <w:bookmarkEnd w:id="59"/>
    </w:p>
    <w:p w:rsidR="005B2620" w:rsidRPr="006A752B" w:rsidRDefault="00691453" w:rsidP="006A752B">
      <w:pPr>
        <w:pStyle w:val="Caption"/>
        <w:keepNext/>
        <w:spacing w:before="60" w:after="60" w:line="240" w:lineRule="auto"/>
        <w:rPr>
          <w:rFonts w:ascii="Tahoma" w:hAnsi="Tahoma" w:cs="Tahoma"/>
          <w:sz w:val="18"/>
          <w:szCs w:val="18"/>
        </w:rPr>
      </w:pPr>
      <w:bookmarkStart w:id="60" w:name="_Toc416880078"/>
      <w:bookmarkStart w:id="61" w:name="_Toc430592366"/>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8</w:t>
      </w:r>
      <w:r w:rsidRPr="006A752B">
        <w:rPr>
          <w:rFonts w:ascii="Tahoma" w:hAnsi="Tahoma" w:cs="Tahoma"/>
          <w:sz w:val="18"/>
          <w:szCs w:val="18"/>
        </w:rPr>
        <w:fldChar w:fldCharType="end"/>
      </w:r>
      <w:r w:rsidRPr="006A752B">
        <w:rPr>
          <w:rFonts w:ascii="Tahoma" w:hAnsi="Tahoma" w:cs="Tahoma"/>
          <w:sz w:val="18"/>
          <w:szCs w:val="18"/>
        </w:rPr>
        <w:t xml:space="preserve"> Tabel </w:t>
      </w:r>
      <w:bookmarkEnd w:id="60"/>
      <w:r w:rsidRPr="006A752B">
        <w:rPr>
          <w:rFonts w:ascii="Tahoma" w:hAnsi="Tahoma" w:cs="Tahoma"/>
          <w:sz w:val="18"/>
          <w:szCs w:val="18"/>
        </w:rPr>
        <w:t>PurchaseRequest</w:t>
      </w:r>
      <w:bookmarkEnd w:id="61"/>
    </w:p>
    <w:tbl>
      <w:tblPr>
        <w:tblW w:w="9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97"/>
        <w:gridCol w:w="1676"/>
        <w:gridCol w:w="3974"/>
        <w:gridCol w:w="764"/>
        <w:gridCol w:w="998"/>
        <w:gridCol w:w="898"/>
        <w:gridCol w:w="785"/>
      </w:tblGrid>
      <w:tr w:rsidR="005B2620" w:rsidRPr="006A752B">
        <w:trPr>
          <w:cantSplit/>
          <w:tblHeader/>
        </w:trPr>
        <w:tc>
          <w:tcPr>
            <w:tcW w:w="217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Table ID</w:t>
            </w:r>
            <w:r w:rsidRPr="006A752B">
              <w:rPr>
                <w:rFonts w:ascii="Tahoma" w:hAnsi="Tahoma" w:cs="Tahoma"/>
                <w:b/>
                <w:bCs/>
                <w:color w:val="FF0000"/>
              </w:rPr>
              <w:t>*</w:t>
            </w:r>
          </w:p>
        </w:tc>
        <w:tc>
          <w:tcPr>
            <w:tcW w:w="7419" w:type="dxa"/>
            <w:gridSpan w:val="5"/>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T-1</w:t>
            </w:r>
          </w:p>
        </w:tc>
      </w:tr>
      <w:tr w:rsidR="005B2620" w:rsidRPr="006A752B">
        <w:trPr>
          <w:cantSplit/>
          <w:tblHeader/>
        </w:trPr>
        <w:tc>
          <w:tcPr>
            <w:tcW w:w="217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Table Description</w:t>
            </w:r>
          </w:p>
        </w:tc>
        <w:tc>
          <w:tcPr>
            <w:tcW w:w="7419" w:type="dxa"/>
            <w:gridSpan w:val="5"/>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Menyimpan informasi PR</w:t>
            </w:r>
          </w:p>
        </w:tc>
      </w:tr>
      <w:tr w:rsidR="005B2620" w:rsidRPr="006A752B">
        <w:trPr>
          <w:cantSplit/>
          <w:tblHeader/>
        </w:trPr>
        <w:tc>
          <w:tcPr>
            <w:tcW w:w="497"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1676"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Field Name</w:t>
            </w:r>
          </w:p>
        </w:tc>
        <w:tc>
          <w:tcPr>
            <w:tcW w:w="3974"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Field Description</w:t>
            </w:r>
          </w:p>
        </w:tc>
        <w:tc>
          <w:tcPr>
            <w:tcW w:w="764" w:type="dxa"/>
            <w:tcBorders>
              <w:top w:val="single" w:sz="6" w:space="0" w:color="000000"/>
              <w:left w:val="single" w:sz="6" w:space="0" w:color="000000"/>
              <w:bottom w:val="single" w:sz="6" w:space="0" w:color="000000"/>
              <w:right w:val="single" w:sz="6" w:space="0" w:color="000000"/>
            </w:tcBorders>
            <w:shd w:val="clear" w:color="auto" w:fill="E5DFEC"/>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Allow Null?</w:t>
            </w:r>
          </w:p>
        </w:tc>
        <w:tc>
          <w:tcPr>
            <w:tcW w:w="99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898" w:type="dxa"/>
            <w:tcBorders>
              <w:top w:val="single" w:sz="6" w:space="0" w:color="000000"/>
              <w:left w:val="single" w:sz="6" w:space="0" w:color="000000"/>
              <w:bottom w:val="single" w:sz="6" w:space="0" w:color="000000"/>
              <w:right w:val="single" w:sz="6" w:space="0" w:color="000000"/>
            </w:tcBorders>
            <w:shd w:val="clear" w:color="auto" w:fill="E5DFEC"/>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c>
          <w:tcPr>
            <w:tcW w:w="785"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 xml:space="preserve"> PK / FK</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1676"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PRNo</w:t>
            </w:r>
          </w:p>
        </w:tc>
        <w:tc>
          <w:tcPr>
            <w:tcW w:w="397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urut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898"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c>
          <w:tcPr>
            <w:tcW w:w="78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PK</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2</w:t>
            </w:r>
          </w:p>
        </w:tc>
        <w:tc>
          <w:tcPr>
            <w:tcW w:w="1676"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PRRequestDate</w:t>
            </w:r>
          </w:p>
        </w:tc>
        <w:tc>
          <w:tcPr>
            <w:tcW w:w="397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Tanggal request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datetime</w:t>
            </w:r>
          </w:p>
        </w:tc>
        <w:tc>
          <w:tcPr>
            <w:tcW w:w="898" w:type="dxa"/>
            <w:tcBorders>
              <w:top w:val="single" w:sz="6" w:space="0" w:color="000000"/>
              <w:left w:val="single" w:sz="6" w:space="0" w:color="000000"/>
              <w:bottom w:val="single" w:sz="6" w:space="0" w:color="000000"/>
              <w:right w:val="single" w:sz="6" w:space="0" w:color="000000"/>
            </w:tcBorders>
          </w:tcPr>
          <w:p w:rsidR="005B2620" w:rsidRPr="006A752B" w:rsidRDefault="005B2620" w:rsidP="006A752B">
            <w:pPr>
              <w:spacing w:before="60" w:after="60" w:line="240" w:lineRule="auto"/>
              <w:rPr>
                <w:rFonts w:ascii="Tahoma" w:hAnsi="Tahoma" w:cs="Tahoma"/>
              </w:rPr>
            </w:pPr>
          </w:p>
        </w:tc>
        <w:tc>
          <w:tcPr>
            <w:tcW w:w="78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3</w:t>
            </w:r>
          </w:p>
        </w:tc>
        <w:tc>
          <w:tcPr>
            <w:tcW w:w="1676"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PRUser</w:t>
            </w:r>
          </w:p>
        </w:tc>
        <w:tc>
          <w:tcPr>
            <w:tcW w:w="397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User yang melakukan request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898"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50</w:t>
            </w:r>
          </w:p>
        </w:tc>
        <w:tc>
          <w:tcPr>
            <w:tcW w:w="78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4</w:t>
            </w:r>
          </w:p>
        </w:tc>
        <w:tc>
          <w:tcPr>
            <w:tcW w:w="1676"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IsActive</w:t>
            </w:r>
          </w:p>
        </w:tc>
        <w:tc>
          <w:tcPr>
            <w:tcW w:w="397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Status apakah ditolak atau tidak</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bit</w:t>
            </w:r>
          </w:p>
        </w:tc>
        <w:tc>
          <w:tcPr>
            <w:tcW w:w="898" w:type="dxa"/>
            <w:tcBorders>
              <w:top w:val="single" w:sz="6" w:space="0" w:color="000000"/>
              <w:left w:val="single" w:sz="6" w:space="0" w:color="000000"/>
              <w:bottom w:val="single" w:sz="6" w:space="0" w:color="000000"/>
              <w:right w:val="single" w:sz="6" w:space="0" w:color="000000"/>
            </w:tcBorders>
          </w:tcPr>
          <w:p w:rsidR="005B2620" w:rsidRPr="006A752B" w:rsidRDefault="005B2620" w:rsidP="006A752B">
            <w:pPr>
              <w:spacing w:before="60" w:after="60" w:line="240" w:lineRule="auto"/>
              <w:rPr>
                <w:rFonts w:ascii="Tahoma" w:hAnsi="Tahoma" w:cs="Tahoma"/>
              </w:rPr>
            </w:pPr>
          </w:p>
        </w:tc>
        <w:tc>
          <w:tcPr>
            <w:tcW w:w="78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bl>
    <w:p w:rsidR="005B2620" w:rsidRPr="006A752B" w:rsidRDefault="00691453" w:rsidP="00AC58CC">
      <w:pPr>
        <w:pStyle w:val="Heading3"/>
        <w:tabs>
          <w:tab w:val="clear" w:pos="1530"/>
          <w:tab w:val="clear" w:pos="2736"/>
        </w:tabs>
        <w:spacing w:before="60" w:after="60" w:line="240" w:lineRule="auto"/>
        <w:ind w:left="720" w:hanging="720"/>
        <w:rPr>
          <w:rFonts w:ascii="Tahoma" w:hAnsi="Tahoma" w:cs="Tahoma"/>
        </w:rPr>
      </w:pPr>
      <w:bookmarkStart w:id="62" w:name="_Toc430592010"/>
      <w:r w:rsidRPr="006A752B">
        <w:rPr>
          <w:rFonts w:ascii="Tahoma" w:hAnsi="Tahoma" w:cs="Tahoma"/>
        </w:rPr>
        <w:t>PurchaseRequestDetail</w:t>
      </w:r>
      <w:bookmarkEnd w:id="62"/>
    </w:p>
    <w:p w:rsidR="005B2620" w:rsidRPr="006A752B" w:rsidRDefault="00691453" w:rsidP="006A752B">
      <w:pPr>
        <w:pStyle w:val="Caption"/>
        <w:keepNext/>
        <w:spacing w:before="60" w:after="60" w:line="240" w:lineRule="auto"/>
        <w:rPr>
          <w:rFonts w:ascii="Tahoma" w:hAnsi="Tahoma" w:cs="Tahoma"/>
          <w:sz w:val="18"/>
          <w:szCs w:val="18"/>
        </w:rPr>
      </w:pPr>
      <w:bookmarkStart w:id="63" w:name="_Toc430592367"/>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9</w:t>
      </w:r>
      <w:r w:rsidRPr="006A752B">
        <w:rPr>
          <w:rFonts w:ascii="Tahoma" w:hAnsi="Tahoma" w:cs="Tahoma"/>
          <w:sz w:val="18"/>
          <w:szCs w:val="18"/>
        </w:rPr>
        <w:fldChar w:fldCharType="end"/>
      </w:r>
      <w:r w:rsidRPr="006A752B">
        <w:rPr>
          <w:rFonts w:ascii="Tahoma" w:hAnsi="Tahoma" w:cs="Tahoma"/>
          <w:sz w:val="18"/>
          <w:szCs w:val="18"/>
        </w:rPr>
        <w:t xml:space="preserve"> Tabel PurchaseRequestDetail</w:t>
      </w:r>
      <w:bookmarkEnd w:id="63"/>
    </w:p>
    <w:tbl>
      <w:tblPr>
        <w:tblW w:w="9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97"/>
        <w:gridCol w:w="1898"/>
        <w:gridCol w:w="2128"/>
        <w:gridCol w:w="764"/>
        <w:gridCol w:w="998"/>
        <w:gridCol w:w="897"/>
        <w:gridCol w:w="2410"/>
      </w:tblGrid>
      <w:tr w:rsidR="005B2620" w:rsidRPr="006A752B">
        <w:trPr>
          <w:cantSplit/>
          <w:tblHeader/>
        </w:trPr>
        <w:tc>
          <w:tcPr>
            <w:tcW w:w="2395"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color w:val="FF0000"/>
              </w:rPr>
            </w:pPr>
            <w:r w:rsidRPr="006A752B">
              <w:rPr>
                <w:rFonts w:ascii="Tahoma" w:hAnsi="Tahoma" w:cs="Tahoma"/>
                <w:b/>
                <w:bCs/>
              </w:rPr>
              <w:t>Table ID</w:t>
            </w:r>
            <w:r w:rsidRPr="006A752B">
              <w:rPr>
                <w:rFonts w:ascii="Tahoma" w:hAnsi="Tahoma" w:cs="Tahoma"/>
                <w:b/>
                <w:bCs/>
                <w:color w:val="FF0000"/>
              </w:rPr>
              <w:t>*</w:t>
            </w:r>
          </w:p>
        </w:tc>
        <w:tc>
          <w:tcPr>
            <w:tcW w:w="7197" w:type="dxa"/>
            <w:gridSpan w:val="5"/>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T-2</w:t>
            </w:r>
          </w:p>
        </w:tc>
      </w:tr>
      <w:tr w:rsidR="005B2620" w:rsidRPr="006A752B">
        <w:trPr>
          <w:cantSplit/>
          <w:tblHeader/>
        </w:trPr>
        <w:tc>
          <w:tcPr>
            <w:tcW w:w="2395"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Table Description</w:t>
            </w:r>
          </w:p>
        </w:tc>
        <w:tc>
          <w:tcPr>
            <w:tcW w:w="7197" w:type="dxa"/>
            <w:gridSpan w:val="5"/>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Menyimpan informasi item PR</w:t>
            </w:r>
          </w:p>
        </w:tc>
      </w:tr>
      <w:tr w:rsidR="005B2620" w:rsidRPr="006A752B">
        <w:trPr>
          <w:cantSplit/>
          <w:tblHeader/>
        </w:trPr>
        <w:tc>
          <w:tcPr>
            <w:tcW w:w="497"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189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Field Name</w:t>
            </w:r>
          </w:p>
        </w:tc>
        <w:tc>
          <w:tcPr>
            <w:tcW w:w="212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Field Description</w:t>
            </w:r>
          </w:p>
        </w:tc>
        <w:tc>
          <w:tcPr>
            <w:tcW w:w="764" w:type="dxa"/>
            <w:tcBorders>
              <w:top w:val="single" w:sz="6" w:space="0" w:color="000000"/>
              <w:left w:val="single" w:sz="6" w:space="0" w:color="000000"/>
              <w:bottom w:val="single" w:sz="6" w:space="0" w:color="000000"/>
              <w:right w:val="single" w:sz="6" w:space="0" w:color="000000"/>
            </w:tcBorders>
            <w:shd w:val="clear" w:color="auto" w:fill="E5DFEC"/>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Allow Null?</w:t>
            </w:r>
          </w:p>
        </w:tc>
        <w:tc>
          <w:tcPr>
            <w:tcW w:w="99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897" w:type="dxa"/>
            <w:tcBorders>
              <w:top w:val="single" w:sz="6" w:space="0" w:color="000000"/>
              <w:left w:val="single" w:sz="6" w:space="0" w:color="000000"/>
              <w:bottom w:val="single" w:sz="6" w:space="0" w:color="000000"/>
              <w:right w:val="single" w:sz="6" w:space="0" w:color="000000"/>
            </w:tcBorders>
            <w:shd w:val="clear" w:color="auto" w:fill="E5DFEC"/>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c>
          <w:tcPr>
            <w:tcW w:w="2410"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 xml:space="preserve"> PK / FK</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18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PRItemNo</w:t>
            </w:r>
          </w:p>
        </w:tc>
        <w:tc>
          <w:tcPr>
            <w:tcW w:w="212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urut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897"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c>
          <w:tcPr>
            <w:tcW w:w="2410"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PK</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18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PRNo</w:t>
            </w:r>
          </w:p>
        </w:tc>
        <w:tc>
          <w:tcPr>
            <w:tcW w:w="212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urut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897"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c>
          <w:tcPr>
            <w:tcW w:w="2410"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PK</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2</w:t>
            </w:r>
          </w:p>
        </w:tc>
        <w:tc>
          <w:tcPr>
            <w:tcW w:w="18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PRItemUsageDate</w:t>
            </w:r>
          </w:p>
        </w:tc>
        <w:tc>
          <w:tcPr>
            <w:tcW w:w="212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urut PR</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897"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c>
          <w:tcPr>
            <w:tcW w:w="2410"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FK ke PurchaseRequest.PRNo</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3</w:t>
            </w:r>
          </w:p>
        </w:tc>
        <w:tc>
          <w:tcPr>
            <w:tcW w:w="18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PRItemQty</w:t>
            </w:r>
          </w:p>
        </w:tc>
        <w:tc>
          <w:tcPr>
            <w:tcW w:w="212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Tanggal kegunaan dari item yang diminta</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datetime</w:t>
            </w:r>
          </w:p>
        </w:tc>
        <w:tc>
          <w:tcPr>
            <w:tcW w:w="897" w:type="dxa"/>
            <w:tcBorders>
              <w:top w:val="single" w:sz="6" w:space="0" w:color="000000"/>
              <w:left w:val="single" w:sz="6" w:space="0" w:color="000000"/>
              <w:bottom w:val="single" w:sz="6" w:space="0" w:color="000000"/>
              <w:right w:val="single" w:sz="6" w:space="0" w:color="000000"/>
            </w:tcBorders>
          </w:tcPr>
          <w:p w:rsidR="005B2620" w:rsidRPr="006A752B" w:rsidRDefault="005B2620" w:rsidP="006A752B">
            <w:pPr>
              <w:spacing w:before="60" w:after="60" w:line="240" w:lineRule="auto"/>
              <w:rPr>
                <w:rFonts w:ascii="Tahoma" w:hAnsi="Tahoma" w:cs="Tahoma"/>
              </w:rPr>
            </w:pPr>
          </w:p>
        </w:tc>
        <w:tc>
          <w:tcPr>
            <w:tcW w:w="2410"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4</w:t>
            </w:r>
          </w:p>
        </w:tc>
        <w:tc>
          <w:tcPr>
            <w:tcW w:w="18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IsActive</w:t>
            </w:r>
          </w:p>
        </w:tc>
        <w:tc>
          <w:tcPr>
            <w:tcW w:w="212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Jumlah item yang diminta</w:t>
            </w:r>
          </w:p>
        </w:tc>
        <w:tc>
          <w:tcPr>
            <w:tcW w:w="764"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N</w:t>
            </w:r>
          </w:p>
        </w:tc>
        <w:tc>
          <w:tcPr>
            <w:tcW w:w="99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int</w:t>
            </w:r>
          </w:p>
        </w:tc>
        <w:tc>
          <w:tcPr>
            <w:tcW w:w="897" w:type="dxa"/>
            <w:tcBorders>
              <w:top w:val="single" w:sz="6" w:space="0" w:color="000000"/>
              <w:left w:val="single" w:sz="6" w:space="0" w:color="000000"/>
              <w:bottom w:val="single" w:sz="6" w:space="0" w:color="000000"/>
              <w:right w:val="single" w:sz="6" w:space="0" w:color="000000"/>
            </w:tcBorders>
          </w:tcPr>
          <w:p w:rsidR="005B2620" w:rsidRPr="006A752B" w:rsidRDefault="00691453" w:rsidP="006A752B">
            <w:pPr>
              <w:spacing w:before="60" w:after="60" w:line="240" w:lineRule="auto"/>
              <w:rPr>
                <w:rFonts w:ascii="Tahoma" w:hAnsi="Tahoma" w:cs="Tahoma"/>
              </w:rPr>
            </w:pPr>
            <w:r w:rsidRPr="006A752B">
              <w:rPr>
                <w:rFonts w:ascii="Tahoma" w:hAnsi="Tahoma" w:cs="Tahoma"/>
              </w:rPr>
              <w:t>50</w:t>
            </w:r>
          </w:p>
        </w:tc>
        <w:tc>
          <w:tcPr>
            <w:tcW w:w="2410"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bl>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w:t>
      </w:r>
    </w:p>
    <w:p w:rsidR="005B2620" w:rsidRPr="006A752B" w:rsidRDefault="00691453" w:rsidP="00AC58CC">
      <w:pPr>
        <w:pStyle w:val="Heading2"/>
        <w:pBdr>
          <w:bottom w:val="single" w:sz="24" w:space="1" w:color="auto"/>
        </w:pBdr>
        <w:tabs>
          <w:tab w:val="clear" w:pos="2736"/>
          <w:tab w:val="clear" w:pos="3204"/>
          <w:tab w:val="left" w:pos="720"/>
        </w:tabs>
        <w:spacing w:before="60" w:after="60" w:line="240" w:lineRule="auto"/>
        <w:ind w:left="576" w:hanging="576"/>
        <w:rPr>
          <w:rFonts w:ascii="Tahoma" w:hAnsi="Tahoma" w:cs="Tahoma"/>
        </w:rPr>
      </w:pPr>
      <w:bookmarkStart w:id="64" w:name="_Toc430592011"/>
      <w:r w:rsidRPr="006A752B">
        <w:rPr>
          <w:rFonts w:ascii="Tahoma" w:hAnsi="Tahoma" w:cs="Tahoma"/>
        </w:rPr>
        <w:t>Store Procedure</w:t>
      </w:r>
      <w:bookmarkEnd w:id="64"/>
    </w:p>
    <w:p w:rsidR="005B2620" w:rsidRPr="006A752B" w:rsidRDefault="00691453" w:rsidP="006A752B">
      <w:pPr>
        <w:spacing w:before="60" w:after="60" w:line="240" w:lineRule="auto"/>
        <w:rPr>
          <w:rFonts w:ascii="Tahoma" w:hAnsi="Tahoma" w:cs="Tahoma"/>
          <w:color w:val="FF0000"/>
        </w:rPr>
      </w:pPr>
      <w:bookmarkStart w:id="65" w:name="_Toc416880079"/>
      <w:r w:rsidRPr="006A752B">
        <w:rPr>
          <w:rFonts w:ascii="Tahoma" w:hAnsi="Tahoma" w:cs="Tahoma"/>
          <w:color w:val="FF0000"/>
        </w:rPr>
        <w:t>Jelaskan store procedure yang dipergunakan oleh aplikasi ini</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w:t>
      </w:r>
    </w:p>
    <w:p w:rsidR="005B2620" w:rsidRPr="006A752B" w:rsidRDefault="00691453" w:rsidP="006A752B">
      <w:pPr>
        <w:pStyle w:val="ListParagraph1"/>
        <w:numPr>
          <w:ilvl w:val="0"/>
          <w:numId w:val="13"/>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691453" w:rsidP="006A752B">
      <w:pPr>
        <w:pStyle w:val="ListParagraph1"/>
        <w:numPr>
          <w:ilvl w:val="0"/>
          <w:numId w:val="20"/>
        </w:num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Gunakan query dibawah ini untuk mendapatkan informasi store procedure secara cepat dan akurat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select</w:t>
      </w:r>
      <w:proofErr w:type="gramEnd"/>
      <w:r w:rsidRPr="006A752B">
        <w:rPr>
          <w:rFonts w:ascii="Tahoma" w:hAnsi="Tahoma" w:cs="Tahoma"/>
          <w:highlight w:val="yellow"/>
        </w:rPr>
        <w:t xml:space="preserve"> r</w:t>
      </w:r>
      <w:r w:rsidRPr="006A752B">
        <w:rPr>
          <w:rFonts w:ascii="Tahoma" w:hAnsi="Tahoma" w:cs="Tahoma"/>
          <w:color w:val="808080"/>
          <w:highlight w:val="yellow"/>
        </w:rPr>
        <w:t>.</w:t>
      </w:r>
      <w:r w:rsidRPr="006A752B">
        <w:rPr>
          <w:rFonts w:ascii="Tahoma" w:hAnsi="Tahoma" w:cs="Tahoma"/>
          <w:highlight w:val="yellow"/>
        </w:rPr>
        <w:t xml:space="preserve">SPECIFIC_NAME </w:t>
      </w:r>
      <w:r w:rsidRPr="006A752B">
        <w:rPr>
          <w:rFonts w:ascii="Tahoma" w:hAnsi="Tahoma" w:cs="Tahoma"/>
          <w:color w:val="FF0000"/>
          <w:highlight w:val="yellow"/>
        </w:rPr>
        <w:t>'SP Name'</w:t>
      </w:r>
      <w:r w:rsidRPr="006A752B">
        <w:rPr>
          <w:rFonts w:ascii="Tahoma" w:hAnsi="Tahoma" w:cs="Tahoma"/>
          <w:color w:val="808080"/>
          <w:highlight w:val="yellow"/>
        </w:rPr>
        <w:t>,</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 xml:space="preserve">PARAMETER_NAME </w:t>
      </w:r>
      <w:r w:rsidRPr="006A752B">
        <w:rPr>
          <w:rFonts w:ascii="Tahoma" w:hAnsi="Tahoma" w:cs="Tahoma"/>
          <w:color w:val="FF0000"/>
          <w:highlight w:val="yellow"/>
        </w:rPr>
        <w:t>'Parameter'</w:t>
      </w:r>
      <w:proofErr w:type="gramStart"/>
      <w:r w:rsidRPr="006A752B">
        <w:rPr>
          <w:rFonts w:ascii="Tahoma" w:hAnsi="Tahoma" w:cs="Tahoma"/>
          <w:color w:val="808080"/>
          <w:highlight w:val="yellow"/>
        </w:rPr>
        <w:t>,</w:t>
      </w:r>
      <w:r w:rsidRPr="006A752B">
        <w:rPr>
          <w:rFonts w:ascii="Tahoma" w:hAnsi="Tahoma" w:cs="Tahoma"/>
          <w:highlight w:val="yellow"/>
        </w:rPr>
        <w:t>PARAMETER</w:t>
      </w:r>
      <w:proofErr w:type="gramEnd"/>
      <w:r w:rsidRPr="006A752B">
        <w:rPr>
          <w:rFonts w:ascii="Tahoma" w:hAnsi="Tahoma" w:cs="Tahoma"/>
          <w:highlight w:val="yellow"/>
        </w:rPr>
        <w:t xml:space="preserve">_MODE </w:t>
      </w:r>
      <w:r w:rsidRPr="006A752B">
        <w:rPr>
          <w:rFonts w:ascii="Tahoma" w:hAnsi="Tahoma" w:cs="Tahoma"/>
          <w:color w:val="FF0000"/>
          <w:highlight w:val="yellow"/>
        </w:rPr>
        <w:t>'In/Out'</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color w:val="FF0000"/>
          <w:highlight w:val="yellow"/>
        </w:rPr>
        <w:t>''</w:t>
      </w:r>
      <w:r w:rsidRPr="006A752B">
        <w:rPr>
          <w:rFonts w:ascii="Tahoma" w:hAnsi="Tahoma" w:cs="Tahoma"/>
          <w:highlight w:val="yellow"/>
        </w:rPr>
        <w:t xml:space="preserve"> </w:t>
      </w:r>
      <w:r w:rsidRPr="006A752B">
        <w:rPr>
          <w:rFonts w:ascii="Tahoma" w:hAnsi="Tahoma" w:cs="Tahoma"/>
          <w:color w:val="FF0000"/>
          <w:highlight w:val="yellow"/>
        </w:rPr>
        <w:t>'Parameter Description'</w:t>
      </w:r>
      <w:r w:rsidRPr="006A752B">
        <w:rPr>
          <w:rFonts w:ascii="Tahoma" w:hAnsi="Tahoma" w:cs="Tahoma"/>
          <w:color w:val="808080"/>
          <w:highlight w:val="yellow"/>
        </w:rPr>
        <w:t>,</w:t>
      </w:r>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FF0000"/>
          <w:highlight w:val="yellow"/>
        </w:rPr>
        <w:t>'Data Type'</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'%int%'</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p</w:t>
      </w:r>
      <w:r w:rsidRPr="006A752B">
        <w:rPr>
          <w:rFonts w:ascii="Tahoma" w:hAnsi="Tahoma" w:cs="Tahoma"/>
          <w:color w:val="808080"/>
          <w:highlight w:val="yellow"/>
        </w:rPr>
        <w:t>.</w:t>
      </w:r>
      <w:r w:rsidRPr="006A752B">
        <w:rPr>
          <w:rFonts w:ascii="Tahoma" w:hAnsi="Tahoma" w:cs="Tahoma"/>
          <w:highlight w:val="yellow"/>
        </w:rPr>
        <w:t xml:space="preserve">NUMERIC_PRECISION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lastRenderedPageBreak/>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'%char%'</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color w:val="0000FF"/>
          <w:highlight w:val="yellow"/>
        </w:rPr>
        <w:tab/>
      </w:r>
      <w:r w:rsidRPr="006A752B">
        <w:rPr>
          <w:rFonts w:ascii="Tahoma" w:hAnsi="Tahoma" w:cs="Tahoma"/>
          <w:color w:val="808080"/>
          <w:highlight w:val="yellow"/>
        </w:rPr>
        <w:t>(</w:t>
      </w: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CHARACTER_MAXIMUM_LENGTH</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highlight w:val="yellow"/>
        </w:rPr>
        <w:t xml:space="preserve">1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'Max'</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p</w:t>
      </w:r>
      <w:r w:rsidRPr="006A752B">
        <w:rPr>
          <w:rFonts w:ascii="Tahoma" w:hAnsi="Tahoma" w:cs="Tahoma"/>
          <w:color w:val="808080"/>
          <w:highlight w:val="yellow"/>
        </w:rPr>
        <w:t>.</w:t>
      </w:r>
      <w:r w:rsidRPr="006A752B">
        <w:rPr>
          <w:rFonts w:ascii="Tahoma" w:hAnsi="Tahoma" w:cs="Tahoma"/>
          <w:highlight w:val="yellow"/>
        </w:rPr>
        <w:t xml:space="preserve">CHARACTER_MAXIMUM_LENGTH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proofErr w:type="gramStart"/>
      <w:r w:rsidRPr="006A752B">
        <w:rPr>
          <w:rFonts w:ascii="Tahoma" w:hAnsi="Tahoma" w:cs="Tahoma"/>
          <w:color w:val="0000FF"/>
          <w:highlight w:val="yellow"/>
        </w:rPr>
        <w:t>end</w:t>
      </w:r>
      <w:proofErr w:type="gramEnd"/>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'%date%'</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end</w:t>
      </w:r>
      <w:proofErr w:type="gramEnd"/>
      <w:r w:rsidRPr="006A752B">
        <w:rPr>
          <w:rFonts w:ascii="Tahoma" w:hAnsi="Tahoma" w:cs="Tahoma"/>
          <w:highlight w:val="yellow"/>
        </w:rPr>
        <w:t xml:space="preserve"> </w:t>
      </w:r>
      <w:r w:rsidRPr="006A752B">
        <w:rPr>
          <w:rFonts w:ascii="Tahoma" w:hAnsi="Tahoma" w:cs="Tahoma"/>
          <w:color w:val="FF0000"/>
          <w:highlight w:val="yellow"/>
        </w:rPr>
        <w:t>'Data Length'</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from</w:t>
      </w:r>
      <w:proofErr w:type="gramEnd"/>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routines</w:t>
      </w:r>
      <w:r w:rsidRPr="006A752B">
        <w:rPr>
          <w:rFonts w:ascii="Tahoma" w:hAnsi="Tahoma" w:cs="Tahoma"/>
          <w:highlight w:val="yellow"/>
        </w:rPr>
        <w:t xml:space="preserve"> r</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808080"/>
          <w:highlight w:val="yellow"/>
        </w:rPr>
        <w:t>left</w:t>
      </w:r>
      <w:proofErr w:type="gramEnd"/>
      <w:r w:rsidRPr="006A752B">
        <w:rPr>
          <w:rFonts w:ascii="Tahoma" w:hAnsi="Tahoma" w:cs="Tahoma"/>
          <w:highlight w:val="yellow"/>
        </w:rPr>
        <w:t xml:space="preserve"> </w:t>
      </w:r>
      <w:r w:rsidRPr="006A752B">
        <w:rPr>
          <w:rFonts w:ascii="Tahoma" w:hAnsi="Tahoma" w:cs="Tahoma"/>
          <w:color w:val="808080"/>
          <w:highlight w:val="yellow"/>
        </w:rPr>
        <w:t>join</w:t>
      </w:r>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parameters</w:t>
      </w:r>
      <w:r w:rsidRPr="006A752B">
        <w:rPr>
          <w:rFonts w:ascii="Tahoma" w:hAnsi="Tahoma" w:cs="Tahoma"/>
          <w:highlight w:val="yellow"/>
        </w:rPr>
        <w:t xml:space="preserve"> p </w:t>
      </w:r>
      <w:r w:rsidRPr="006A752B">
        <w:rPr>
          <w:rFonts w:ascii="Tahoma" w:hAnsi="Tahoma" w:cs="Tahoma"/>
          <w:color w:val="0000FF"/>
          <w:highlight w:val="yellow"/>
        </w:rPr>
        <w:t>on</w:t>
      </w:r>
      <w:r w:rsidRPr="006A752B">
        <w:rPr>
          <w:rFonts w:ascii="Tahoma" w:hAnsi="Tahoma" w:cs="Tahoma"/>
          <w:highlight w:val="yellow"/>
        </w:rPr>
        <w:t xml:space="preserve"> r</w:t>
      </w:r>
      <w:r w:rsidRPr="006A752B">
        <w:rPr>
          <w:rFonts w:ascii="Tahoma" w:hAnsi="Tahoma" w:cs="Tahoma"/>
          <w:color w:val="808080"/>
          <w:highlight w:val="yellow"/>
        </w:rPr>
        <w:t>.</w:t>
      </w:r>
      <w:r w:rsidRPr="006A752B">
        <w:rPr>
          <w:rFonts w:ascii="Tahoma" w:hAnsi="Tahoma" w:cs="Tahoma"/>
          <w:highlight w:val="yellow"/>
        </w:rPr>
        <w:t xml:space="preserve">SPECIFIC_NAME </w:t>
      </w:r>
      <w:r w:rsidRPr="006A752B">
        <w:rPr>
          <w:rFonts w:ascii="Tahoma" w:hAnsi="Tahoma" w:cs="Tahoma"/>
          <w:color w:val="808080"/>
          <w:highlight w:val="yellow"/>
        </w:rPr>
        <w:t>=</w:t>
      </w:r>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SPECIFIC_NAME</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where</w:t>
      </w:r>
      <w:proofErr w:type="gramEnd"/>
      <w:r w:rsidRPr="006A752B">
        <w:rPr>
          <w:rFonts w:ascii="Tahoma" w:hAnsi="Tahoma" w:cs="Tahoma"/>
          <w:highlight w:val="yellow"/>
        </w:rPr>
        <w:t xml:space="preserve"> ROUTINE_TYPE </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FF0000"/>
          <w:highlight w:val="yellow"/>
        </w:rPr>
        <w:t>'PROCEDURE'</w:t>
      </w:r>
      <w:r w:rsidRPr="006A752B">
        <w:rPr>
          <w:rFonts w:ascii="Tahoma" w:hAnsi="Tahoma" w:cs="Tahoma"/>
          <w:highlight w:val="yellow"/>
        </w:rPr>
        <w:t xml:space="preserve"> </w:t>
      </w:r>
    </w:p>
    <w:p w:rsidR="005B2620" w:rsidRPr="006A752B" w:rsidRDefault="00691453" w:rsidP="006A752B">
      <w:pPr>
        <w:spacing w:before="60" w:after="60" w:line="240" w:lineRule="auto"/>
        <w:rPr>
          <w:rFonts w:ascii="Tahoma" w:hAnsi="Tahoma" w:cs="Tahoma"/>
          <w:color w:val="FF0000"/>
        </w:rPr>
      </w:pPr>
      <w:proofErr w:type="gramStart"/>
      <w:r w:rsidRPr="006A752B">
        <w:rPr>
          <w:rFonts w:ascii="Tahoma" w:hAnsi="Tahoma" w:cs="Tahoma"/>
          <w:color w:val="0000FF"/>
          <w:highlight w:val="yellow"/>
        </w:rPr>
        <w:t>order</w:t>
      </w:r>
      <w:proofErr w:type="gramEnd"/>
      <w:r w:rsidRPr="006A752B">
        <w:rPr>
          <w:rFonts w:ascii="Tahoma" w:hAnsi="Tahoma" w:cs="Tahoma"/>
          <w:highlight w:val="yellow"/>
        </w:rPr>
        <w:t xml:space="preserve"> </w:t>
      </w:r>
      <w:r w:rsidRPr="006A752B">
        <w:rPr>
          <w:rFonts w:ascii="Tahoma" w:hAnsi="Tahoma" w:cs="Tahoma"/>
          <w:color w:val="0000FF"/>
          <w:highlight w:val="yellow"/>
        </w:rPr>
        <w:t>by</w:t>
      </w:r>
      <w:r w:rsidRPr="006A752B">
        <w:rPr>
          <w:rFonts w:ascii="Tahoma" w:hAnsi="Tahoma" w:cs="Tahoma"/>
          <w:highlight w:val="yellow"/>
        </w:rPr>
        <w:t xml:space="preserve"> ROUTINE_NAME</w:t>
      </w:r>
      <w:r w:rsidRPr="006A752B">
        <w:rPr>
          <w:rFonts w:ascii="Tahoma" w:hAnsi="Tahoma" w:cs="Tahoma"/>
          <w:color w:val="808080"/>
          <w:highlight w:val="yellow"/>
        </w:rPr>
        <w:t>,</w:t>
      </w:r>
      <w:r w:rsidRPr="006A752B">
        <w:rPr>
          <w:rFonts w:ascii="Tahoma" w:hAnsi="Tahoma" w:cs="Tahoma"/>
          <w:highlight w:val="yellow"/>
        </w:rPr>
        <w:t xml:space="preserve"> PARAMETER_MODE</w:t>
      </w:r>
      <w:r w:rsidRPr="006A752B">
        <w:rPr>
          <w:rFonts w:ascii="Tahoma" w:hAnsi="Tahoma" w:cs="Tahoma"/>
          <w:color w:val="FF0000"/>
        </w:rPr>
        <w:t xml:space="preserve"> </w:t>
      </w:r>
    </w:p>
    <w:p w:rsidR="005B2620" w:rsidRPr="006A752B" w:rsidRDefault="00691453" w:rsidP="0046407A">
      <w:pPr>
        <w:pStyle w:val="Heading3"/>
        <w:tabs>
          <w:tab w:val="clear" w:pos="1530"/>
          <w:tab w:val="clear" w:pos="2736"/>
        </w:tabs>
        <w:spacing w:before="60" w:after="60" w:line="240" w:lineRule="auto"/>
        <w:ind w:left="720" w:hanging="720"/>
        <w:rPr>
          <w:rFonts w:ascii="Tahoma" w:hAnsi="Tahoma" w:cs="Tahoma"/>
        </w:rPr>
      </w:pPr>
      <w:bookmarkStart w:id="66" w:name="_Toc430592012"/>
      <w:r w:rsidRPr="006A752B">
        <w:rPr>
          <w:rFonts w:ascii="Tahoma" w:hAnsi="Tahoma" w:cs="Tahoma"/>
        </w:rPr>
        <w:t>GetPurchaseRequestSelect</w:t>
      </w:r>
      <w:bookmarkEnd w:id="66"/>
      <w:r w:rsidRPr="006A752B">
        <w:rPr>
          <w:rFonts w:ascii="Tahoma" w:hAnsi="Tahoma" w:cs="Tahoma"/>
        </w:rPr>
        <w:t>Delete</w:t>
      </w:r>
    </w:p>
    <w:p w:rsidR="005B2620" w:rsidRPr="006A752B" w:rsidRDefault="00691453" w:rsidP="006A752B">
      <w:pPr>
        <w:pStyle w:val="Caption"/>
        <w:keepNext/>
        <w:spacing w:before="60" w:after="60" w:line="240" w:lineRule="auto"/>
        <w:rPr>
          <w:rFonts w:ascii="Tahoma" w:hAnsi="Tahoma" w:cs="Tahoma"/>
          <w:sz w:val="18"/>
          <w:szCs w:val="18"/>
        </w:rPr>
      </w:pPr>
      <w:bookmarkStart w:id="67" w:name="_Toc430592368"/>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10</w:t>
      </w:r>
      <w:r w:rsidRPr="006A752B">
        <w:rPr>
          <w:rFonts w:ascii="Tahoma" w:hAnsi="Tahoma" w:cs="Tahoma"/>
          <w:sz w:val="18"/>
          <w:szCs w:val="18"/>
        </w:rPr>
        <w:fldChar w:fldCharType="end"/>
      </w:r>
      <w:r w:rsidRPr="006A752B">
        <w:rPr>
          <w:rFonts w:ascii="Tahoma" w:hAnsi="Tahoma" w:cs="Tahoma"/>
          <w:sz w:val="18"/>
          <w:szCs w:val="18"/>
        </w:rPr>
        <w:t xml:space="preserve"> </w:t>
      </w:r>
      <w:bookmarkEnd w:id="65"/>
      <w:r w:rsidRPr="006A752B">
        <w:rPr>
          <w:rFonts w:ascii="Tahoma" w:hAnsi="Tahoma" w:cs="Tahoma"/>
          <w:sz w:val="18"/>
          <w:szCs w:val="18"/>
        </w:rPr>
        <w:t>SP GetPurchaseRequestSelectDelete</w:t>
      </w:r>
      <w:bookmarkEnd w:id="67"/>
    </w:p>
    <w:tbl>
      <w:tblPr>
        <w:tblW w:w="9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578"/>
        <w:gridCol w:w="2208"/>
        <w:gridCol w:w="2748"/>
        <w:gridCol w:w="1068"/>
        <w:gridCol w:w="1379"/>
        <w:gridCol w:w="1609"/>
      </w:tblGrid>
      <w:tr w:rsidR="005B2620" w:rsidRPr="006A752B">
        <w:trPr>
          <w:cantSplit/>
          <w:tblHeader/>
        </w:trPr>
        <w:tc>
          <w:tcPr>
            <w:tcW w:w="2786"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SP ID</w:t>
            </w:r>
            <w:r w:rsidRPr="006A752B">
              <w:rPr>
                <w:rFonts w:ascii="Tahoma" w:hAnsi="Tahoma" w:cs="Tahoma"/>
                <w:b/>
                <w:bCs/>
                <w:color w:val="FF0000"/>
              </w:rPr>
              <w:t>*</w:t>
            </w:r>
          </w:p>
        </w:tc>
        <w:tc>
          <w:tcPr>
            <w:tcW w:w="6804"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SP-1</w:t>
            </w:r>
          </w:p>
        </w:tc>
      </w:tr>
      <w:tr w:rsidR="005B2620" w:rsidRPr="006A752B">
        <w:trPr>
          <w:cantSplit/>
          <w:tblHeader/>
        </w:trPr>
        <w:tc>
          <w:tcPr>
            <w:tcW w:w="2786"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SP Description</w:t>
            </w:r>
          </w:p>
        </w:tc>
        <w:tc>
          <w:tcPr>
            <w:tcW w:w="6804"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SP untuk menampilkan semua Purchase Request</w:t>
            </w:r>
          </w:p>
        </w:tc>
      </w:tr>
      <w:tr w:rsidR="005B2620" w:rsidRPr="006A752B">
        <w:trPr>
          <w:cantSplit/>
          <w:tblHeader/>
        </w:trPr>
        <w:tc>
          <w:tcPr>
            <w:tcW w:w="57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220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Name</w:t>
            </w:r>
          </w:p>
        </w:tc>
        <w:tc>
          <w:tcPr>
            <w:tcW w:w="274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Description</w:t>
            </w:r>
          </w:p>
        </w:tc>
        <w:tc>
          <w:tcPr>
            <w:tcW w:w="106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 / Out</w:t>
            </w:r>
          </w:p>
        </w:tc>
        <w:tc>
          <w:tcPr>
            <w:tcW w:w="1379"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1609"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220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@Criteria</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Kriteria dari yang digunakan untuk memfilter data</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60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Max</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2</w:t>
            </w:r>
          </w:p>
        </w:tc>
        <w:tc>
          <w:tcPr>
            <w:tcW w:w="220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@RowStart</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baris awal</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int</w:t>
            </w:r>
          </w:p>
        </w:tc>
        <w:tc>
          <w:tcPr>
            <w:tcW w:w="160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3</w:t>
            </w:r>
          </w:p>
        </w:tc>
        <w:tc>
          <w:tcPr>
            <w:tcW w:w="220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@RowEnd</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Nomor baris akhir</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int</w:t>
            </w:r>
          </w:p>
        </w:tc>
        <w:tc>
          <w:tcPr>
            <w:tcW w:w="160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w:t>
            </w: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Heading3"/>
        <w:tabs>
          <w:tab w:val="left" w:pos="3204"/>
        </w:tabs>
        <w:spacing w:before="60" w:after="60" w:line="240" w:lineRule="auto"/>
        <w:ind w:left="720" w:hanging="720"/>
        <w:rPr>
          <w:rFonts w:ascii="Tahoma" w:hAnsi="Tahoma" w:cs="Tahoma"/>
        </w:rPr>
      </w:pPr>
      <w:bookmarkStart w:id="68" w:name="_Toc430592013"/>
      <w:r w:rsidRPr="006A752B">
        <w:rPr>
          <w:rFonts w:ascii="Tahoma" w:hAnsi="Tahoma" w:cs="Tahoma"/>
        </w:rPr>
        <w:t>GetPurchaseRequestCreateUpdate</w:t>
      </w:r>
      <w:bookmarkEnd w:id="68"/>
    </w:p>
    <w:p w:rsidR="005B2620" w:rsidRPr="006A752B" w:rsidRDefault="00691453" w:rsidP="006A752B">
      <w:pPr>
        <w:pStyle w:val="Caption"/>
        <w:keepNext/>
        <w:spacing w:before="60" w:after="60" w:line="240" w:lineRule="auto"/>
        <w:rPr>
          <w:rFonts w:ascii="Tahoma" w:hAnsi="Tahoma" w:cs="Tahoma"/>
          <w:sz w:val="18"/>
          <w:szCs w:val="18"/>
        </w:rPr>
      </w:pPr>
      <w:bookmarkStart w:id="69" w:name="_Toc430592369"/>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11</w:t>
      </w:r>
      <w:r w:rsidRPr="006A752B">
        <w:rPr>
          <w:rFonts w:ascii="Tahoma" w:hAnsi="Tahoma" w:cs="Tahoma"/>
          <w:sz w:val="18"/>
          <w:szCs w:val="18"/>
        </w:rPr>
        <w:fldChar w:fldCharType="end"/>
      </w:r>
      <w:r w:rsidRPr="006A752B">
        <w:rPr>
          <w:rFonts w:ascii="Tahoma" w:hAnsi="Tahoma" w:cs="Tahoma"/>
          <w:sz w:val="18"/>
          <w:szCs w:val="18"/>
        </w:rPr>
        <w:t xml:space="preserve"> SP GetPurchaseRequestCreateUpdate</w:t>
      </w:r>
      <w:bookmarkEnd w:id="69"/>
    </w:p>
    <w:tbl>
      <w:tblPr>
        <w:tblW w:w="9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578"/>
        <w:gridCol w:w="2215"/>
        <w:gridCol w:w="2748"/>
        <w:gridCol w:w="1068"/>
        <w:gridCol w:w="1379"/>
        <w:gridCol w:w="1602"/>
      </w:tblGrid>
      <w:tr w:rsidR="005B2620" w:rsidRPr="006A752B">
        <w:trPr>
          <w:cantSplit/>
          <w:tblHeader/>
        </w:trPr>
        <w:tc>
          <w:tcPr>
            <w:tcW w:w="279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SP ID</w:t>
            </w:r>
            <w:r w:rsidRPr="006A752B">
              <w:rPr>
                <w:rFonts w:ascii="Tahoma" w:hAnsi="Tahoma" w:cs="Tahoma"/>
                <w:b/>
                <w:bCs/>
                <w:color w:val="FF0000"/>
              </w:rPr>
              <w:t>*</w:t>
            </w:r>
          </w:p>
        </w:tc>
        <w:tc>
          <w:tcPr>
            <w:tcW w:w="6797"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SP-2</w:t>
            </w:r>
          </w:p>
        </w:tc>
      </w:tr>
      <w:tr w:rsidR="005B2620" w:rsidRPr="006A752B">
        <w:trPr>
          <w:cantSplit/>
          <w:tblHeader/>
        </w:trPr>
        <w:tc>
          <w:tcPr>
            <w:tcW w:w="279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SP Description</w:t>
            </w:r>
          </w:p>
        </w:tc>
        <w:tc>
          <w:tcPr>
            <w:tcW w:w="6797"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SP untuk menambah atau merubah informasi Purchase Request</w:t>
            </w:r>
          </w:p>
        </w:tc>
      </w:tr>
      <w:tr w:rsidR="005B2620" w:rsidRPr="006A752B">
        <w:trPr>
          <w:cantSplit/>
          <w:tblHeader/>
        </w:trPr>
        <w:tc>
          <w:tcPr>
            <w:tcW w:w="57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2215"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Name</w:t>
            </w:r>
          </w:p>
        </w:tc>
        <w:tc>
          <w:tcPr>
            <w:tcW w:w="274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Description</w:t>
            </w:r>
          </w:p>
        </w:tc>
        <w:tc>
          <w:tcPr>
            <w:tcW w:w="106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 / Out</w:t>
            </w:r>
          </w:p>
        </w:tc>
        <w:tc>
          <w:tcPr>
            <w:tcW w:w="1379"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1602"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@Action</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Pilihan proses. C untuk Create dan U untuk Update</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3</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@PRRequestDate</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Tanggal request PR</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datetime</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4</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@PRUser</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Nama user request PR</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100</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5</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@IsActive</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Status PR</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bit</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5B2620" w:rsidP="006A752B">
            <w:pPr>
              <w:spacing w:before="60" w:after="60" w:line="240" w:lineRule="auto"/>
              <w:rPr>
                <w:rFonts w:ascii="Tahoma" w:hAnsi="Tahoma" w:cs="Tahoma"/>
              </w:rPr>
            </w:pP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w:t>
      </w:r>
    </w:p>
    <w:p w:rsidR="005B2620" w:rsidRPr="006A752B" w:rsidRDefault="00691453" w:rsidP="00AC58CC">
      <w:pPr>
        <w:pStyle w:val="Heading2"/>
        <w:pBdr>
          <w:bottom w:val="single" w:sz="24" w:space="1" w:color="auto"/>
        </w:pBdr>
        <w:tabs>
          <w:tab w:val="clear" w:pos="2736"/>
          <w:tab w:val="clear" w:pos="3204"/>
        </w:tabs>
        <w:spacing w:before="60" w:after="60" w:line="240" w:lineRule="auto"/>
        <w:ind w:left="576" w:hanging="576"/>
        <w:rPr>
          <w:rFonts w:ascii="Tahoma" w:hAnsi="Tahoma" w:cs="Tahoma"/>
        </w:rPr>
      </w:pPr>
      <w:bookmarkStart w:id="70" w:name="_Toc430592014"/>
      <w:r w:rsidRPr="006A752B">
        <w:rPr>
          <w:rFonts w:ascii="Tahoma" w:hAnsi="Tahoma" w:cs="Tahoma"/>
        </w:rPr>
        <w:t>Functions</w:t>
      </w:r>
      <w:bookmarkEnd w:id="70"/>
    </w:p>
    <w:p w:rsidR="005B2620" w:rsidRPr="006A752B" w:rsidRDefault="00691453" w:rsidP="006A752B">
      <w:pPr>
        <w:spacing w:before="60" w:after="60" w:line="240" w:lineRule="auto"/>
        <w:rPr>
          <w:rFonts w:ascii="Tahoma" w:hAnsi="Tahoma" w:cs="Tahoma"/>
          <w:color w:val="FF0000"/>
        </w:rPr>
      </w:pPr>
      <w:bookmarkStart w:id="71" w:name="_Toc416880080"/>
      <w:r w:rsidRPr="006A752B">
        <w:rPr>
          <w:rFonts w:ascii="Tahoma" w:hAnsi="Tahoma" w:cs="Tahoma"/>
          <w:color w:val="FF0000"/>
        </w:rPr>
        <w:t>Jelaskan function yang dipergunakan oleh aplikasi ini</w:t>
      </w:r>
    </w:p>
    <w:p w:rsidR="005B2620" w:rsidRPr="006A752B" w:rsidRDefault="00691453" w:rsidP="006A752B">
      <w:pPr>
        <w:spacing w:before="60" w:after="60" w:line="240" w:lineRule="auto"/>
        <w:rPr>
          <w:rFonts w:ascii="Tahoma" w:hAnsi="Tahoma" w:cs="Tahoma"/>
          <w:color w:val="FF0000"/>
          <w:highlight w:val="yellow"/>
        </w:rPr>
      </w:pPr>
      <w:proofErr w:type="gramStart"/>
      <w:r w:rsidRPr="006A752B">
        <w:rPr>
          <w:rFonts w:ascii="Tahoma" w:hAnsi="Tahoma" w:cs="Tahoma"/>
          <w:color w:val="FF0000"/>
          <w:highlight w:val="yellow"/>
        </w:rPr>
        <w:t>Tips :</w:t>
      </w:r>
      <w:proofErr w:type="gramEnd"/>
      <w:r w:rsidRPr="006A752B">
        <w:rPr>
          <w:rFonts w:ascii="Tahoma" w:hAnsi="Tahoma" w:cs="Tahoma"/>
          <w:color w:val="FF0000"/>
          <w:highlight w:val="yellow"/>
        </w:rPr>
        <w:t xml:space="preserve"> </w:t>
      </w:r>
    </w:p>
    <w:p w:rsidR="005B2620" w:rsidRPr="006A752B" w:rsidRDefault="00691453" w:rsidP="006A752B">
      <w:pPr>
        <w:pStyle w:val="ListParagraph1"/>
        <w:numPr>
          <w:ilvl w:val="0"/>
          <w:numId w:val="13"/>
        </w:numPr>
        <w:spacing w:before="60" w:after="60" w:line="240" w:lineRule="auto"/>
        <w:rPr>
          <w:rFonts w:ascii="Tahoma" w:hAnsi="Tahoma" w:cs="Tahoma"/>
          <w:color w:val="FF0000"/>
          <w:highlight w:val="yellow"/>
        </w:rPr>
      </w:pPr>
      <w:r w:rsidRPr="006A752B">
        <w:rPr>
          <w:rFonts w:ascii="Tahoma" w:hAnsi="Tahoma" w:cs="Tahoma"/>
          <w:color w:val="FF0000"/>
          <w:highlight w:val="yellow"/>
        </w:rPr>
        <w:t>* : Setiap ID wajib dibuatkan nomor urut</w:t>
      </w:r>
    </w:p>
    <w:p w:rsidR="005B2620" w:rsidRPr="006A752B" w:rsidRDefault="00691453" w:rsidP="006A752B">
      <w:pPr>
        <w:pStyle w:val="ListParagraph1"/>
        <w:numPr>
          <w:ilvl w:val="0"/>
          <w:numId w:val="20"/>
        </w:numPr>
        <w:spacing w:before="60" w:after="60" w:line="240" w:lineRule="auto"/>
        <w:rPr>
          <w:rFonts w:ascii="Tahoma" w:hAnsi="Tahoma" w:cs="Tahoma"/>
          <w:color w:val="FF0000"/>
          <w:highlight w:val="yellow"/>
        </w:rPr>
      </w:pPr>
      <w:r w:rsidRPr="006A752B">
        <w:rPr>
          <w:rFonts w:ascii="Tahoma" w:hAnsi="Tahoma" w:cs="Tahoma"/>
          <w:color w:val="FF0000"/>
          <w:highlight w:val="yellow"/>
        </w:rPr>
        <w:t xml:space="preserve">Gunakan query dibawah ini untuk mendapatkan informasi function secara cepat dan akurat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select</w:t>
      </w:r>
      <w:proofErr w:type="gramEnd"/>
      <w:r w:rsidRPr="006A752B">
        <w:rPr>
          <w:rFonts w:ascii="Tahoma" w:hAnsi="Tahoma" w:cs="Tahoma"/>
          <w:highlight w:val="yellow"/>
        </w:rPr>
        <w:t xml:space="preserve"> r</w:t>
      </w:r>
      <w:r w:rsidRPr="006A752B">
        <w:rPr>
          <w:rFonts w:ascii="Tahoma" w:hAnsi="Tahoma" w:cs="Tahoma"/>
          <w:color w:val="808080"/>
          <w:highlight w:val="yellow"/>
        </w:rPr>
        <w:t>.</w:t>
      </w:r>
      <w:r w:rsidRPr="006A752B">
        <w:rPr>
          <w:rFonts w:ascii="Tahoma" w:hAnsi="Tahoma" w:cs="Tahoma"/>
          <w:highlight w:val="yellow"/>
        </w:rPr>
        <w:t xml:space="preserve">SPECIFIC_NAME </w:t>
      </w:r>
      <w:r w:rsidRPr="006A752B">
        <w:rPr>
          <w:rFonts w:ascii="Tahoma" w:hAnsi="Tahoma" w:cs="Tahoma"/>
          <w:color w:val="FF0000"/>
          <w:highlight w:val="yellow"/>
        </w:rPr>
        <w:t>'SP Name'</w:t>
      </w:r>
      <w:r w:rsidRPr="006A752B">
        <w:rPr>
          <w:rFonts w:ascii="Tahoma" w:hAnsi="Tahoma" w:cs="Tahoma"/>
          <w:color w:val="808080"/>
          <w:highlight w:val="yellow"/>
        </w:rPr>
        <w:t>,</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 xml:space="preserve">PARAMETER_NAME </w:t>
      </w:r>
      <w:r w:rsidRPr="006A752B">
        <w:rPr>
          <w:rFonts w:ascii="Tahoma" w:hAnsi="Tahoma" w:cs="Tahoma"/>
          <w:color w:val="FF0000"/>
          <w:highlight w:val="yellow"/>
        </w:rPr>
        <w:t>'Parameter'</w:t>
      </w:r>
      <w:proofErr w:type="gramStart"/>
      <w:r w:rsidRPr="006A752B">
        <w:rPr>
          <w:rFonts w:ascii="Tahoma" w:hAnsi="Tahoma" w:cs="Tahoma"/>
          <w:color w:val="808080"/>
          <w:highlight w:val="yellow"/>
        </w:rPr>
        <w:t>,</w:t>
      </w:r>
      <w:r w:rsidRPr="006A752B">
        <w:rPr>
          <w:rFonts w:ascii="Tahoma" w:hAnsi="Tahoma" w:cs="Tahoma"/>
          <w:highlight w:val="yellow"/>
        </w:rPr>
        <w:t>PARAMETER</w:t>
      </w:r>
      <w:proofErr w:type="gramEnd"/>
      <w:r w:rsidRPr="006A752B">
        <w:rPr>
          <w:rFonts w:ascii="Tahoma" w:hAnsi="Tahoma" w:cs="Tahoma"/>
          <w:highlight w:val="yellow"/>
        </w:rPr>
        <w:t xml:space="preserve">_MODE </w:t>
      </w:r>
      <w:r w:rsidRPr="006A752B">
        <w:rPr>
          <w:rFonts w:ascii="Tahoma" w:hAnsi="Tahoma" w:cs="Tahoma"/>
          <w:color w:val="FF0000"/>
          <w:highlight w:val="yellow"/>
        </w:rPr>
        <w:t>'In/Out'</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color w:val="FF0000"/>
          <w:highlight w:val="yellow"/>
        </w:rPr>
        <w:lastRenderedPageBreak/>
        <w:t>''</w:t>
      </w:r>
      <w:r w:rsidRPr="006A752B">
        <w:rPr>
          <w:rFonts w:ascii="Tahoma" w:hAnsi="Tahoma" w:cs="Tahoma"/>
          <w:highlight w:val="yellow"/>
        </w:rPr>
        <w:t xml:space="preserve"> </w:t>
      </w:r>
      <w:r w:rsidRPr="006A752B">
        <w:rPr>
          <w:rFonts w:ascii="Tahoma" w:hAnsi="Tahoma" w:cs="Tahoma"/>
          <w:color w:val="FF0000"/>
          <w:highlight w:val="yellow"/>
        </w:rPr>
        <w:t>'Parameter Description'</w:t>
      </w:r>
      <w:r w:rsidRPr="006A752B">
        <w:rPr>
          <w:rFonts w:ascii="Tahoma" w:hAnsi="Tahoma" w:cs="Tahoma"/>
          <w:color w:val="808080"/>
          <w:highlight w:val="yellow"/>
        </w:rPr>
        <w:t>,</w:t>
      </w:r>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FF0000"/>
          <w:highlight w:val="yellow"/>
        </w:rPr>
        <w:t>'Data Type'</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'%int%'</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p</w:t>
      </w:r>
      <w:r w:rsidRPr="006A752B">
        <w:rPr>
          <w:rFonts w:ascii="Tahoma" w:hAnsi="Tahoma" w:cs="Tahoma"/>
          <w:color w:val="808080"/>
          <w:highlight w:val="yellow"/>
        </w:rPr>
        <w:t>.</w:t>
      </w:r>
      <w:r w:rsidRPr="006A752B">
        <w:rPr>
          <w:rFonts w:ascii="Tahoma" w:hAnsi="Tahoma" w:cs="Tahoma"/>
          <w:highlight w:val="yellow"/>
        </w:rPr>
        <w:t xml:space="preserve">NUMERIC_PRECISION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'%char%'</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color w:val="0000FF"/>
          <w:highlight w:val="yellow"/>
        </w:rPr>
        <w:tab/>
      </w:r>
      <w:r w:rsidRPr="006A752B">
        <w:rPr>
          <w:rFonts w:ascii="Tahoma" w:hAnsi="Tahoma" w:cs="Tahoma"/>
          <w:color w:val="808080"/>
          <w:highlight w:val="yellow"/>
        </w:rPr>
        <w:t>(</w:t>
      </w:r>
      <w:proofErr w:type="gramStart"/>
      <w:r w:rsidRPr="006A752B">
        <w:rPr>
          <w:rFonts w:ascii="Tahoma" w:hAnsi="Tahoma" w:cs="Tahoma"/>
          <w:color w:val="0000FF"/>
          <w:highlight w:val="yellow"/>
        </w:rPr>
        <w:t>case</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CHARACTER_MAXIMUM_LENGTH</w:t>
      </w:r>
    </w:p>
    <w:p w:rsidR="005B2620" w:rsidRPr="006A752B" w:rsidRDefault="00691453" w:rsidP="006A752B">
      <w:pPr>
        <w:autoSpaceDE w:val="0"/>
        <w:autoSpaceDN w:val="0"/>
        <w:adjustRightInd w:val="0"/>
        <w:spacing w:before="60" w:after="60" w:line="240" w:lineRule="auto"/>
        <w:rPr>
          <w:rFonts w:ascii="Tahoma" w:hAnsi="Tahoma" w:cs="Tahoma"/>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w:t>
      </w:r>
      <w:r w:rsidRPr="006A752B">
        <w:rPr>
          <w:rFonts w:ascii="Tahoma" w:hAnsi="Tahoma" w:cs="Tahoma"/>
          <w:color w:val="808080"/>
          <w:highlight w:val="yellow"/>
        </w:rPr>
        <w:t>-</w:t>
      </w:r>
      <w:r w:rsidRPr="006A752B">
        <w:rPr>
          <w:rFonts w:ascii="Tahoma" w:hAnsi="Tahoma" w:cs="Tahoma"/>
          <w:highlight w:val="yellow"/>
        </w:rPr>
        <w:t xml:space="preserve">1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'Max'</w:t>
      </w:r>
      <w:r w:rsidRPr="006A752B">
        <w:rPr>
          <w:rFonts w:ascii="Tahoma" w:hAnsi="Tahoma" w:cs="Tahoma"/>
          <w:highlight w:val="yellow"/>
        </w:rPr>
        <w:t xml:space="preserve"> </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r w:rsidRPr="006A752B">
        <w:rPr>
          <w:rFonts w:ascii="Tahoma" w:hAnsi="Tahoma" w:cs="Tahoma"/>
          <w:highlight w:val="yellow"/>
        </w:rPr>
        <w:tab/>
      </w: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FF"/>
          <w:highlight w:val="yellow"/>
        </w:rPr>
        <w:t>cast</w:t>
      </w:r>
      <w:r w:rsidRPr="006A752B">
        <w:rPr>
          <w:rFonts w:ascii="Tahoma" w:hAnsi="Tahoma" w:cs="Tahoma"/>
          <w:color w:val="808080"/>
          <w:highlight w:val="yellow"/>
        </w:rPr>
        <w:t>(</w:t>
      </w:r>
      <w:r w:rsidRPr="006A752B">
        <w:rPr>
          <w:rFonts w:ascii="Tahoma" w:hAnsi="Tahoma" w:cs="Tahoma"/>
          <w:highlight w:val="yellow"/>
        </w:rPr>
        <w:t>p</w:t>
      </w:r>
      <w:r w:rsidRPr="006A752B">
        <w:rPr>
          <w:rFonts w:ascii="Tahoma" w:hAnsi="Tahoma" w:cs="Tahoma"/>
          <w:color w:val="808080"/>
          <w:highlight w:val="yellow"/>
        </w:rPr>
        <w:t>.</w:t>
      </w:r>
      <w:r w:rsidRPr="006A752B">
        <w:rPr>
          <w:rFonts w:ascii="Tahoma" w:hAnsi="Tahoma" w:cs="Tahoma"/>
          <w:highlight w:val="yellow"/>
        </w:rPr>
        <w:t xml:space="preserve">CHARACTER_MAXIMUM_LENGTH </w:t>
      </w:r>
      <w:r w:rsidRPr="006A752B">
        <w:rPr>
          <w:rFonts w:ascii="Tahoma" w:hAnsi="Tahoma" w:cs="Tahoma"/>
          <w:color w:val="0000FF"/>
          <w:highlight w:val="yellow"/>
        </w:rPr>
        <w:t>as</w:t>
      </w:r>
      <w:r w:rsidRPr="006A752B">
        <w:rPr>
          <w:rFonts w:ascii="Tahoma" w:hAnsi="Tahoma" w:cs="Tahoma"/>
          <w:highlight w:val="yellow"/>
        </w:rPr>
        <w:t xml:space="preserve"> </w:t>
      </w:r>
      <w:r w:rsidRPr="006A752B">
        <w:rPr>
          <w:rFonts w:ascii="Tahoma" w:hAnsi="Tahoma" w:cs="Tahoma"/>
          <w:color w:val="0000FF"/>
          <w:highlight w:val="yellow"/>
        </w:rPr>
        <w:t>varchar</w:t>
      </w:r>
      <w:r w:rsidRPr="006A752B">
        <w:rPr>
          <w:rFonts w:ascii="Tahoma" w:hAnsi="Tahoma" w:cs="Tahoma"/>
          <w:color w:val="808080"/>
          <w:highlight w:val="yellow"/>
        </w:rPr>
        <w:t>(</w:t>
      </w:r>
      <w:r w:rsidRPr="006A752B">
        <w:rPr>
          <w:rFonts w:ascii="Tahoma" w:hAnsi="Tahoma" w:cs="Tahoma"/>
          <w:highlight w:val="yellow"/>
        </w:rPr>
        <w:t>20</w:t>
      </w:r>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808080"/>
          <w:highlight w:val="yellow"/>
        </w:rPr>
      </w:pPr>
      <w:r w:rsidRPr="006A752B">
        <w:rPr>
          <w:rFonts w:ascii="Tahoma" w:hAnsi="Tahoma" w:cs="Tahoma"/>
          <w:highlight w:val="yellow"/>
        </w:rPr>
        <w:tab/>
      </w:r>
      <w:proofErr w:type="gramStart"/>
      <w:r w:rsidRPr="006A752B">
        <w:rPr>
          <w:rFonts w:ascii="Tahoma" w:hAnsi="Tahoma" w:cs="Tahoma"/>
          <w:color w:val="0000FF"/>
          <w:highlight w:val="yellow"/>
        </w:rPr>
        <w:t>end</w:t>
      </w:r>
      <w:proofErr w:type="gramEnd"/>
      <w:r w:rsidRPr="006A752B">
        <w:rPr>
          <w:rFonts w:ascii="Tahoma" w:hAnsi="Tahoma" w:cs="Tahoma"/>
          <w:color w:val="80808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when</w:t>
      </w:r>
      <w:proofErr w:type="gramEnd"/>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 xml:space="preserve">data_type </w:t>
      </w:r>
      <w:r w:rsidRPr="006A752B">
        <w:rPr>
          <w:rFonts w:ascii="Tahoma" w:hAnsi="Tahoma" w:cs="Tahoma"/>
          <w:color w:val="808080"/>
          <w:highlight w:val="yellow"/>
        </w:rPr>
        <w:t>like</w:t>
      </w:r>
      <w:r w:rsidRPr="006A752B">
        <w:rPr>
          <w:rFonts w:ascii="Tahoma" w:hAnsi="Tahoma" w:cs="Tahoma"/>
          <w:highlight w:val="yellow"/>
        </w:rPr>
        <w:t xml:space="preserve"> </w:t>
      </w:r>
      <w:r w:rsidRPr="006A752B">
        <w:rPr>
          <w:rFonts w:ascii="Tahoma" w:hAnsi="Tahoma" w:cs="Tahoma"/>
          <w:color w:val="FF0000"/>
          <w:highlight w:val="yellow"/>
        </w:rPr>
        <w:t>'%date%'</w:t>
      </w:r>
      <w:r w:rsidRPr="006A752B">
        <w:rPr>
          <w:rFonts w:ascii="Tahoma" w:hAnsi="Tahoma" w:cs="Tahoma"/>
          <w:highlight w:val="yellow"/>
        </w:rPr>
        <w:t xml:space="preserve"> </w:t>
      </w:r>
      <w:r w:rsidRPr="006A752B">
        <w:rPr>
          <w:rFonts w:ascii="Tahoma" w:hAnsi="Tahoma" w:cs="Tahoma"/>
          <w:color w:val="0000FF"/>
          <w:highlight w:val="yellow"/>
        </w:rPr>
        <w:t>then</w:t>
      </w:r>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else</w:t>
      </w:r>
      <w:proofErr w:type="gramEnd"/>
      <w:r w:rsidRPr="006A752B">
        <w:rPr>
          <w:rFonts w:ascii="Tahoma" w:hAnsi="Tahoma" w:cs="Tahoma"/>
          <w:highlight w:val="yellow"/>
        </w:rPr>
        <w:t xml:space="preserve"> </w:t>
      </w:r>
      <w:r w:rsidRPr="006A752B">
        <w:rPr>
          <w:rFonts w:ascii="Tahoma" w:hAnsi="Tahoma" w:cs="Tahoma"/>
          <w:color w:val="FF0000"/>
          <w:highlight w:val="yellow"/>
        </w:rPr>
        <w:t>''</w:t>
      </w:r>
    </w:p>
    <w:p w:rsidR="005B2620" w:rsidRPr="006A752B" w:rsidRDefault="00691453" w:rsidP="006A752B">
      <w:pPr>
        <w:autoSpaceDE w:val="0"/>
        <w:autoSpaceDN w:val="0"/>
        <w:adjustRightInd w:val="0"/>
        <w:spacing w:before="60" w:after="60" w:line="240" w:lineRule="auto"/>
        <w:rPr>
          <w:rFonts w:ascii="Tahoma" w:hAnsi="Tahoma" w:cs="Tahoma"/>
          <w:color w:val="FF0000"/>
          <w:highlight w:val="yellow"/>
        </w:rPr>
      </w:pPr>
      <w:proofErr w:type="gramStart"/>
      <w:r w:rsidRPr="006A752B">
        <w:rPr>
          <w:rFonts w:ascii="Tahoma" w:hAnsi="Tahoma" w:cs="Tahoma"/>
          <w:color w:val="0000FF"/>
          <w:highlight w:val="yellow"/>
        </w:rPr>
        <w:t>end</w:t>
      </w:r>
      <w:proofErr w:type="gramEnd"/>
      <w:r w:rsidRPr="006A752B">
        <w:rPr>
          <w:rFonts w:ascii="Tahoma" w:hAnsi="Tahoma" w:cs="Tahoma"/>
          <w:highlight w:val="yellow"/>
        </w:rPr>
        <w:t xml:space="preserve"> </w:t>
      </w:r>
      <w:r w:rsidRPr="006A752B">
        <w:rPr>
          <w:rFonts w:ascii="Tahoma" w:hAnsi="Tahoma" w:cs="Tahoma"/>
          <w:color w:val="FF0000"/>
          <w:highlight w:val="yellow"/>
        </w:rPr>
        <w:t>'Data Length'</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from</w:t>
      </w:r>
      <w:proofErr w:type="gramEnd"/>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routines</w:t>
      </w:r>
      <w:r w:rsidRPr="006A752B">
        <w:rPr>
          <w:rFonts w:ascii="Tahoma" w:hAnsi="Tahoma" w:cs="Tahoma"/>
          <w:highlight w:val="yellow"/>
        </w:rPr>
        <w:t xml:space="preserve"> r</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808080"/>
          <w:highlight w:val="yellow"/>
        </w:rPr>
        <w:t>left</w:t>
      </w:r>
      <w:proofErr w:type="gramEnd"/>
      <w:r w:rsidRPr="006A752B">
        <w:rPr>
          <w:rFonts w:ascii="Tahoma" w:hAnsi="Tahoma" w:cs="Tahoma"/>
          <w:highlight w:val="yellow"/>
        </w:rPr>
        <w:t xml:space="preserve"> </w:t>
      </w:r>
      <w:r w:rsidRPr="006A752B">
        <w:rPr>
          <w:rFonts w:ascii="Tahoma" w:hAnsi="Tahoma" w:cs="Tahoma"/>
          <w:color w:val="808080"/>
          <w:highlight w:val="yellow"/>
        </w:rPr>
        <w:t>join</w:t>
      </w:r>
      <w:r w:rsidRPr="006A752B">
        <w:rPr>
          <w:rFonts w:ascii="Tahoma" w:hAnsi="Tahoma" w:cs="Tahoma"/>
          <w:highlight w:val="yellow"/>
        </w:rPr>
        <w:t xml:space="preserve"> </w:t>
      </w:r>
      <w:r w:rsidRPr="006A752B">
        <w:rPr>
          <w:rFonts w:ascii="Tahoma" w:hAnsi="Tahoma" w:cs="Tahoma"/>
          <w:color w:val="008000"/>
          <w:highlight w:val="yellow"/>
        </w:rPr>
        <w:t>information_schema</w:t>
      </w:r>
      <w:r w:rsidRPr="006A752B">
        <w:rPr>
          <w:rFonts w:ascii="Tahoma" w:hAnsi="Tahoma" w:cs="Tahoma"/>
          <w:color w:val="808080"/>
          <w:highlight w:val="yellow"/>
        </w:rPr>
        <w:t>.</w:t>
      </w:r>
      <w:r w:rsidRPr="006A752B">
        <w:rPr>
          <w:rFonts w:ascii="Tahoma" w:hAnsi="Tahoma" w:cs="Tahoma"/>
          <w:color w:val="008000"/>
          <w:highlight w:val="yellow"/>
        </w:rPr>
        <w:t>parameters</w:t>
      </w:r>
      <w:r w:rsidRPr="006A752B">
        <w:rPr>
          <w:rFonts w:ascii="Tahoma" w:hAnsi="Tahoma" w:cs="Tahoma"/>
          <w:highlight w:val="yellow"/>
        </w:rPr>
        <w:t xml:space="preserve"> p </w:t>
      </w:r>
      <w:r w:rsidRPr="006A752B">
        <w:rPr>
          <w:rFonts w:ascii="Tahoma" w:hAnsi="Tahoma" w:cs="Tahoma"/>
          <w:color w:val="0000FF"/>
          <w:highlight w:val="yellow"/>
        </w:rPr>
        <w:t>on</w:t>
      </w:r>
      <w:r w:rsidRPr="006A752B">
        <w:rPr>
          <w:rFonts w:ascii="Tahoma" w:hAnsi="Tahoma" w:cs="Tahoma"/>
          <w:highlight w:val="yellow"/>
        </w:rPr>
        <w:t xml:space="preserve"> r</w:t>
      </w:r>
      <w:r w:rsidRPr="006A752B">
        <w:rPr>
          <w:rFonts w:ascii="Tahoma" w:hAnsi="Tahoma" w:cs="Tahoma"/>
          <w:color w:val="808080"/>
          <w:highlight w:val="yellow"/>
        </w:rPr>
        <w:t>.</w:t>
      </w:r>
      <w:r w:rsidRPr="006A752B">
        <w:rPr>
          <w:rFonts w:ascii="Tahoma" w:hAnsi="Tahoma" w:cs="Tahoma"/>
          <w:highlight w:val="yellow"/>
        </w:rPr>
        <w:t xml:space="preserve">SPECIFIC_NAME </w:t>
      </w:r>
      <w:r w:rsidRPr="006A752B">
        <w:rPr>
          <w:rFonts w:ascii="Tahoma" w:hAnsi="Tahoma" w:cs="Tahoma"/>
          <w:color w:val="808080"/>
          <w:highlight w:val="yellow"/>
        </w:rPr>
        <w:t>=</w:t>
      </w:r>
      <w:r w:rsidRPr="006A752B">
        <w:rPr>
          <w:rFonts w:ascii="Tahoma" w:hAnsi="Tahoma" w:cs="Tahoma"/>
          <w:highlight w:val="yellow"/>
        </w:rPr>
        <w:t xml:space="preserve"> p</w:t>
      </w:r>
      <w:r w:rsidRPr="006A752B">
        <w:rPr>
          <w:rFonts w:ascii="Tahoma" w:hAnsi="Tahoma" w:cs="Tahoma"/>
          <w:color w:val="808080"/>
          <w:highlight w:val="yellow"/>
        </w:rPr>
        <w:t>.</w:t>
      </w:r>
      <w:r w:rsidRPr="006A752B">
        <w:rPr>
          <w:rFonts w:ascii="Tahoma" w:hAnsi="Tahoma" w:cs="Tahoma"/>
          <w:highlight w:val="yellow"/>
        </w:rPr>
        <w:t>SPECIFIC_NAME</w:t>
      </w:r>
    </w:p>
    <w:p w:rsidR="005B2620" w:rsidRPr="006A752B" w:rsidRDefault="00691453" w:rsidP="006A752B">
      <w:pPr>
        <w:autoSpaceDE w:val="0"/>
        <w:autoSpaceDN w:val="0"/>
        <w:adjustRightInd w:val="0"/>
        <w:spacing w:before="60" w:after="60" w:line="240" w:lineRule="auto"/>
        <w:rPr>
          <w:rFonts w:ascii="Tahoma" w:hAnsi="Tahoma" w:cs="Tahoma"/>
          <w:highlight w:val="yellow"/>
        </w:rPr>
      </w:pPr>
      <w:proofErr w:type="gramStart"/>
      <w:r w:rsidRPr="006A752B">
        <w:rPr>
          <w:rFonts w:ascii="Tahoma" w:hAnsi="Tahoma" w:cs="Tahoma"/>
          <w:color w:val="0000FF"/>
          <w:highlight w:val="yellow"/>
        </w:rPr>
        <w:t>where</w:t>
      </w:r>
      <w:proofErr w:type="gramEnd"/>
      <w:r w:rsidRPr="006A752B">
        <w:rPr>
          <w:rFonts w:ascii="Tahoma" w:hAnsi="Tahoma" w:cs="Tahoma"/>
          <w:highlight w:val="yellow"/>
        </w:rPr>
        <w:t xml:space="preserve"> ROUTINE_TYPE </w:t>
      </w:r>
      <w:r w:rsidRPr="006A752B">
        <w:rPr>
          <w:rFonts w:ascii="Tahoma" w:hAnsi="Tahoma" w:cs="Tahoma"/>
          <w:color w:val="808080"/>
          <w:highlight w:val="yellow"/>
        </w:rPr>
        <w:t>=</w:t>
      </w:r>
      <w:r w:rsidRPr="006A752B">
        <w:rPr>
          <w:rFonts w:ascii="Tahoma" w:hAnsi="Tahoma" w:cs="Tahoma"/>
          <w:highlight w:val="yellow"/>
        </w:rPr>
        <w:t xml:space="preserve"> </w:t>
      </w:r>
      <w:r w:rsidRPr="006A752B">
        <w:rPr>
          <w:rFonts w:ascii="Tahoma" w:hAnsi="Tahoma" w:cs="Tahoma"/>
          <w:color w:val="FF0000"/>
          <w:highlight w:val="yellow"/>
        </w:rPr>
        <w:t>'FUNCTION'</w:t>
      </w:r>
      <w:r w:rsidRPr="006A752B">
        <w:rPr>
          <w:rFonts w:ascii="Tahoma" w:hAnsi="Tahoma" w:cs="Tahoma"/>
          <w:highlight w:val="yellow"/>
        </w:rPr>
        <w:t xml:space="preserve"> </w:t>
      </w:r>
    </w:p>
    <w:p w:rsidR="005B2620" w:rsidRPr="006A752B" w:rsidRDefault="00691453" w:rsidP="006A752B">
      <w:pPr>
        <w:spacing w:before="60" w:after="60" w:line="240" w:lineRule="auto"/>
        <w:rPr>
          <w:rFonts w:ascii="Tahoma" w:hAnsi="Tahoma" w:cs="Tahoma"/>
          <w:color w:val="FF0000"/>
        </w:rPr>
      </w:pPr>
      <w:proofErr w:type="gramStart"/>
      <w:r w:rsidRPr="006A752B">
        <w:rPr>
          <w:rFonts w:ascii="Tahoma" w:hAnsi="Tahoma" w:cs="Tahoma"/>
          <w:color w:val="0000FF"/>
          <w:highlight w:val="yellow"/>
        </w:rPr>
        <w:t>order</w:t>
      </w:r>
      <w:proofErr w:type="gramEnd"/>
      <w:r w:rsidRPr="006A752B">
        <w:rPr>
          <w:rFonts w:ascii="Tahoma" w:hAnsi="Tahoma" w:cs="Tahoma"/>
          <w:highlight w:val="yellow"/>
        </w:rPr>
        <w:t xml:space="preserve"> </w:t>
      </w:r>
      <w:r w:rsidRPr="006A752B">
        <w:rPr>
          <w:rFonts w:ascii="Tahoma" w:hAnsi="Tahoma" w:cs="Tahoma"/>
          <w:color w:val="0000FF"/>
          <w:highlight w:val="yellow"/>
        </w:rPr>
        <w:t>by</w:t>
      </w:r>
      <w:r w:rsidRPr="006A752B">
        <w:rPr>
          <w:rFonts w:ascii="Tahoma" w:hAnsi="Tahoma" w:cs="Tahoma"/>
          <w:highlight w:val="yellow"/>
        </w:rPr>
        <w:t xml:space="preserve"> ROUTINE_NAME</w:t>
      </w:r>
      <w:r w:rsidRPr="006A752B">
        <w:rPr>
          <w:rFonts w:ascii="Tahoma" w:hAnsi="Tahoma" w:cs="Tahoma"/>
          <w:color w:val="808080"/>
          <w:highlight w:val="yellow"/>
        </w:rPr>
        <w:t>,</w:t>
      </w:r>
      <w:r w:rsidRPr="006A752B">
        <w:rPr>
          <w:rFonts w:ascii="Tahoma" w:hAnsi="Tahoma" w:cs="Tahoma"/>
          <w:highlight w:val="yellow"/>
        </w:rPr>
        <w:t xml:space="preserve"> PARAMETER_MODE</w:t>
      </w:r>
      <w:r w:rsidRPr="006A752B">
        <w:rPr>
          <w:rFonts w:ascii="Tahoma" w:hAnsi="Tahoma" w:cs="Tahoma"/>
          <w:color w:val="FF0000"/>
        </w:rPr>
        <w:t xml:space="preserve"> </w:t>
      </w:r>
    </w:p>
    <w:p w:rsidR="005B2620" w:rsidRPr="006A752B" w:rsidRDefault="005B2620" w:rsidP="006A752B">
      <w:pPr>
        <w:spacing w:before="60" w:after="60" w:line="240" w:lineRule="auto"/>
        <w:rPr>
          <w:rFonts w:ascii="Tahoma" w:hAnsi="Tahoma" w:cs="Tahoma"/>
          <w:color w:val="FF0000"/>
        </w:rPr>
      </w:pPr>
    </w:p>
    <w:p w:rsidR="005B2620" w:rsidRPr="006A752B" w:rsidRDefault="005B2620" w:rsidP="006A752B">
      <w:pPr>
        <w:spacing w:before="60" w:after="60" w:line="240" w:lineRule="auto"/>
        <w:rPr>
          <w:rFonts w:ascii="Tahoma" w:hAnsi="Tahoma" w:cs="Tahoma"/>
          <w:color w:val="FF0000"/>
        </w:rPr>
      </w:pPr>
    </w:p>
    <w:p w:rsidR="005B2620" w:rsidRPr="006A752B" w:rsidRDefault="00691453" w:rsidP="0046407A">
      <w:pPr>
        <w:pStyle w:val="Heading3"/>
        <w:tabs>
          <w:tab w:val="clear" w:pos="1530"/>
          <w:tab w:val="clear" w:pos="2736"/>
        </w:tabs>
        <w:spacing w:before="60" w:after="60" w:line="240" w:lineRule="auto"/>
        <w:ind w:left="720" w:hanging="720"/>
        <w:rPr>
          <w:rFonts w:ascii="Tahoma" w:hAnsi="Tahoma" w:cs="Tahoma"/>
        </w:rPr>
      </w:pPr>
      <w:bookmarkStart w:id="72" w:name="_Toc430592015"/>
      <w:r w:rsidRPr="006A752B">
        <w:rPr>
          <w:rFonts w:ascii="Tahoma" w:hAnsi="Tahoma" w:cs="Tahoma"/>
        </w:rPr>
        <w:t>GetRequestorDeptHead</w:t>
      </w:r>
      <w:bookmarkEnd w:id="72"/>
    </w:p>
    <w:p w:rsidR="005B2620" w:rsidRPr="006A752B" w:rsidRDefault="00691453" w:rsidP="006A752B">
      <w:pPr>
        <w:pStyle w:val="Caption"/>
        <w:keepNext/>
        <w:spacing w:before="60" w:after="60" w:line="240" w:lineRule="auto"/>
        <w:rPr>
          <w:rFonts w:ascii="Tahoma" w:hAnsi="Tahoma" w:cs="Tahoma"/>
          <w:sz w:val="18"/>
          <w:szCs w:val="18"/>
        </w:rPr>
      </w:pPr>
      <w:bookmarkStart w:id="73" w:name="_Toc430592370"/>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12</w:t>
      </w:r>
      <w:r w:rsidRPr="006A752B">
        <w:rPr>
          <w:rFonts w:ascii="Tahoma" w:hAnsi="Tahoma" w:cs="Tahoma"/>
          <w:sz w:val="18"/>
          <w:szCs w:val="18"/>
        </w:rPr>
        <w:fldChar w:fldCharType="end"/>
      </w:r>
      <w:r w:rsidRPr="006A752B">
        <w:rPr>
          <w:rFonts w:ascii="Tahoma" w:hAnsi="Tahoma" w:cs="Tahoma"/>
          <w:sz w:val="18"/>
          <w:szCs w:val="18"/>
        </w:rPr>
        <w:t xml:space="preserve"> Function</w:t>
      </w:r>
      <w:bookmarkEnd w:id="71"/>
      <w:r w:rsidRPr="006A752B">
        <w:rPr>
          <w:rFonts w:ascii="Tahoma" w:hAnsi="Tahoma" w:cs="Tahoma"/>
          <w:sz w:val="18"/>
          <w:szCs w:val="18"/>
        </w:rPr>
        <w:t xml:space="preserve"> GetRequestorDeptHead</w:t>
      </w:r>
      <w:bookmarkEnd w:id="73"/>
    </w:p>
    <w:tbl>
      <w:tblPr>
        <w:tblW w:w="9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578"/>
        <w:gridCol w:w="2215"/>
        <w:gridCol w:w="2748"/>
        <w:gridCol w:w="1068"/>
        <w:gridCol w:w="1379"/>
        <w:gridCol w:w="1602"/>
      </w:tblGrid>
      <w:tr w:rsidR="005B2620" w:rsidRPr="006A752B">
        <w:trPr>
          <w:cantSplit/>
          <w:tblHeader/>
        </w:trPr>
        <w:tc>
          <w:tcPr>
            <w:tcW w:w="279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w:t>
            </w:r>
            <w:bookmarkEnd w:id="55"/>
            <w:r w:rsidRPr="006A752B">
              <w:rPr>
                <w:rFonts w:ascii="Tahoma" w:hAnsi="Tahoma" w:cs="Tahoma"/>
                <w:b/>
                <w:bCs/>
              </w:rPr>
              <w:t>N ID</w:t>
            </w:r>
            <w:r w:rsidRPr="006A752B">
              <w:rPr>
                <w:rFonts w:ascii="Tahoma" w:hAnsi="Tahoma" w:cs="Tahoma"/>
                <w:b/>
                <w:bCs/>
                <w:color w:val="FF0000"/>
              </w:rPr>
              <w:t>*</w:t>
            </w:r>
          </w:p>
        </w:tc>
        <w:tc>
          <w:tcPr>
            <w:tcW w:w="6797"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FN-1</w:t>
            </w:r>
          </w:p>
        </w:tc>
      </w:tr>
      <w:tr w:rsidR="005B2620" w:rsidRPr="006A752B">
        <w:trPr>
          <w:cantSplit/>
          <w:tblHeader/>
        </w:trPr>
        <w:tc>
          <w:tcPr>
            <w:tcW w:w="2793"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FN Description</w:t>
            </w:r>
          </w:p>
        </w:tc>
        <w:tc>
          <w:tcPr>
            <w:tcW w:w="6797"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Function untuk mengambil data Dept Head Department dari requestor</w:t>
            </w:r>
          </w:p>
        </w:tc>
      </w:tr>
      <w:tr w:rsidR="005B2620" w:rsidRPr="006A752B">
        <w:trPr>
          <w:cantSplit/>
          <w:tblHeader/>
        </w:trPr>
        <w:tc>
          <w:tcPr>
            <w:tcW w:w="57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2215"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Name</w:t>
            </w:r>
          </w:p>
        </w:tc>
        <w:tc>
          <w:tcPr>
            <w:tcW w:w="274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Description</w:t>
            </w:r>
          </w:p>
        </w:tc>
        <w:tc>
          <w:tcPr>
            <w:tcW w:w="1068"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 / Out</w:t>
            </w:r>
          </w:p>
        </w:tc>
        <w:tc>
          <w:tcPr>
            <w:tcW w:w="1379"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1602"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@PRUser</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Nama user yang merequest PR </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100</w:t>
            </w:r>
          </w:p>
        </w:tc>
      </w:tr>
      <w:tr w:rsidR="005B2620" w:rsidRPr="006A752B">
        <w:trPr>
          <w:cantSplit/>
        </w:trPr>
        <w:tc>
          <w:tcPr>
            <w:tcW w:w="57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2</w:t>
            </w:r>
          </w:p>
        </w:tc>
        <w:tc>
          <w:tcPr>
            <w:tcW w:w="2215"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@DepHeadPRUser</w:t>
            </w:r>
          </w:p>
        </w:tc>
        <w:tc>
          <w:tcPr>
            <w:tcW w:w="274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Menampilkan nama Dept Head dari PR user</w:t>
            </w:r>
          </w:p>
        </w:tc>
        <w:tc>
          <w:tcPr>
            <w:tcW w:w="1068"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Out</w:t>
            </w:r>
          </w:p>
        </w:tc>
        <w:tc>
          <w:tcPr>
            <w:tcW w:w="1379"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6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100</w:t>
            </w: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pStyle w:val="Caption"/>
        <w:keepNext/>
        <w:spacing w:before="60" w:after="60" w:line="240" w:lineRule="auto"/>
        <w:rPr>
          <w:rFonts w:ascii="Tahoma" w:hAnsi="Tahoma" w:cs="Tahoma"/>
          <w:sz w:val="18"/>
          <w:szCs w:val="18"/>
        </w:rPr>
      </w:pPr>
      <w:bookmarkStart w:id="74" w:name="_Toc430592371"/>
      <w:r w:rsidRPr="006A752B">
        <w:rPr>
          <w:rFonts w:ascii="Tahoma" w:hAnsi="Tahoma" w:cs="Tahoma"/>
          <w:sz w:val="18"/>
          <w:szCs w:val="18"/>
        </w:rPr>
        <w:t xml:space="preserve">Table </w:t>
      </w:r>
      <w:r w:rsidRPr="006A752B">
        <w:rPr>
          <w:rFonts w:ascii="Tahoma" w:hAnsi="Tahoma" w:cs="Tahoma"/>
          <w:sz w:val="18"/>
          <w:szCs w:val="18"/>
        </w:rPr>
        <w:fldChar w:fldCharType="begin"/>
      </w:r>
      <w:r w:rsidRPr="006A752B">
        <w:rPr>
          <w:rFonts w:ascii="Tahoma" w:hAnsi="Tahoma" w:cs="Tahoma"/>
          <w:sz w:val="18"/>
          <w:szCs w:val="18"/>
        </w:rPr>
        <w:instrText xml:space="preserve"> SEQ Tabel \* ARABIC </w:instrText>
      </w:r>
      <w:r w:rsidRPr="006A752B">
        <w:rPr>
          <w:rFonts w:ascii="Tahoma" w:hAnsi="Tahoma" w:cs="Tahoma"/>
          <w:sz w:val="18"/>
          <w:szCs w:val="18"/>
        </w:rPr>
        <w:fldChar w:fldCharType="separate"/>
      </w:r>
      <w:r w:rsidRPr="006A752B">
        <w:rPr>
          <w:rFonts w:ascii="Tahoma" w:hAnsi="Tahoma" w:cs="Tahoma"/>
          <w:sz w:val="18"/>
          <w:szCs w:val="18"/>
        </w:rPr>
        <w:t>13</w:t>
      </w:r>
      <w:r w:rsidRPr="006A752B">
        <w:rPr>
          <w:rFonts w:ascii="Tahoma" w:hAnsi="Tahoma" w:cs="Tahoma"/>
          <w:sz w:val="18"/>
          <w:szCs w:val="18"/>
        </w:rPr>
        <w:fldChar w:fldCharType="end"/>
      </w:r>
      <w:r w:rsidRPr="006A752B">
        <w:rPr>
          <w:rFonts w:ascii="Tahoma" w:hAnsi="Tahoma" w:cs="Tahoma"/>
          <w:sz w:val="18"/>
          <w:szCs w:val="18"/>
        </w:rPr>
        <w:t xml:space="preserve"> Function GetWarehouseDeptHead</w:t>
      </w:r>
      <w:bookmarkEnd w:id="74"/>
    </w:p>
    <w:tbl>
      <w:tblPr>
        <w:tblW w:w="9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97"/>
        <w:gridCol w:w="2724"/>
        <w:gridCol w:w="2623"/>
        <w:gridCol w:w="967"/>
        <w:gridCol w:w="1277"/>
        <w:gridCol w:w="1502"/>
      </w:tblGrid>
      <w:tr w:rsidR="005B2620" w:rsidRPr="006A752B">
        <w:trPr>
          <w:cantSplit/>
          <w:tblHeader/>
        </w:trPr>
        <w:tc>
          <w:tcPr>
            <w:tcW w:w="3221"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FN ID</w:t>
            </w:r>
            <w:r w:rsidRPr="006A752B">
              <w:rPr>
                <w:rFonts w:ascii="Tahoma" w:hAnsi="Tahoma" w:cs="Tahoma"/>
                <w:b/>
                <w:bCs/>
                <w:color w:val="FF0000"/>
              </w:rPr>
              <w:t>*</w:t>
            </w:r>
          </w:p>
        </w:tc>
        <w:tc>
          <w:tcPr>
            <w:tcW w:w="6369"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FN-2</w:t>
            </w:r>
          </w:p>
        </w:tc>
      </w:tr>
      <w:tr w:rsidR="005B2620" w:rsidRPr="006A752B">
        <w:trPr>
          <w:cantSplit/>
          <w:tblHeader/>
        </w:trPr>
        <w:tc>
          <w:tcPr>
            <w:tcW w:w="3221" w:type="dxa"/>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FN Description</w:t>
            </w:r>
          </w:p>
        </w:tc>
        <w:tc>
          <w:tcPr>
            <w:tcW w:w="6369" w:type="dxa"/>
            <w:gridSpan w:val="4"/>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Function untuk mengambil data Dept Head Warehouse Department</w:t>
            </w:r>
          </w:p>
        </w:tc>
      </w:tr>
      <w:tr w:rsidR="005B2620" w:rsidRPr="006A752B">
        <w:trPr>
          <w:cantSplit/>
          <w:tblHeader/>
        </w:trPr>
        <w:tc>
          <w:tcPr>
            <w:tcW w:w="497"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No</w:t>
            </w:r>
          </w:p>
        </w:tc>
        <w:tc>
          <w:tcPr>
            <w:tcW w:w="2724"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Name</w:t>
            </w:r>
          </w:p>
        </w:tc>
        <w:tc>
          <w:tcPr>
            <w:tcW w:w="2623"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Parameter Description</w:t>
            </w:r>
          </w:p>
        </w:tc>
        <w:tc>
          <w:tcPr>
            <w:tcW w:w="967"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In / Out</w:t>
            </w:r>
          </w:p>
        </w:tc>
        <w:tc>
          <w:tcPr>
            <w:tcW w:w="1277"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b/>
                <w:bCs/>
              </w:rPr>
              <w:t>Data Type</w:t>
            </w:r>
          </w:p>
        </w:tc>
        <w:tc>
          <w:tcPr>
            <w:tcW w:w="1502" w:type="dxa"/>
            <w:tcBorders>
              <w:top w:val="single" w:sz="6" w:space="0" w:color="000000"/>
              <w:left w:val="single" w:sz="6" w:space="0" w:color="000000"/>
              <w:bottom w:val="single" w:sz="6" w:space="0" w:color="000000"/>
              <w:right w:val="single" w:sz="6" w:space="0" w:color="000000"/>
            </w:tcBorders>
            <w:shd w:val="clear" w:color="auto" w:fill="E5DFEC"/>
            <w:vAlign w:val="center"/>
          </w:tcPr>
          <w:p w:rsidR="005B2620" w:rsidRPr="006A752B" w:rsidRDefault="00691453" w:rsidP="006A752B">
            <w:pPr>
              <w:spacing w:before="60" w:after="60" w:line="240" w:lineRule="auto"/>
              <w:rPr>
                <w:rFonts w:ascii="Tahoma" w:hAnsi="Tahoma" w:cs="Tahoma"/>
                <w:b/>
                <w:bCs/>
              </w:rPr>
            </w:pPr>
            <w:r w:rsidRPr="006A752B">
              <w:rPr>
                <w:rFonts w:ascii="Tahoma" w:hAnsi="Tahoma" w:cs="Tahoma"/>
                <w:b/>
                <w:bCs/>
              </w:rPr>
              <w:t>Data Length</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w:t>
            </w:r>
          </w:p>
        </w:tc>
        <w:tc>
          <w:tcPr>
            <w:tcW w:w="272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@WarehouseUser</w:t>
            </w:r>
          </w:p>
        </w:tc>
        <w:tc>
          <w:tcPr>
            <w:tcW w:w="2623"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 xml:space="preserve">Nama warehouse staff </w:t>
            </w:r>
          </w:p>
        </w:tc>
        <w:tc>
          <w:tcPr>
            <w:tcW w:w="96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In</w:t>
            </w:r>
          </w:p>
        </w:tc>
        <w:tc>
          <w:tcPr>
            <w:tcW w:w="127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5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100</w:t>
            </w:r>
          </w:p>
        </w:tc>
      </w:tr>
      <w:tr w:rsidR="005B2620" w:rsidRPr="006A752B">
        <w:trPr>
          <w:cantSplit/>
        </w:trPr>
        <w:tc>
          <w:tcPr>
            <w:tcW w:w="49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2</w:t>
            </w:r>
          </w:p>
        </w:tc>
        <w:tc>
          <w:tcPr>
            <w:tcW w:w="2724"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@DepHeadWarehouseUser</w:t>
            </w:r>
          </w:p>
        </w:tc>
        <w:tc>
          <w:tcPr>
            <w:tcW w:w="2623"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Menampilkan nama Dept Head dari Warehouse Department</w:t>
            </w:r>
          </w:p>
        </w:tc>
        <w:tc>
          <w:tcPr>
            <w:tcW w:w="96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Out</w:t>
            </w:r>
          </w:p>
        </w:tc>
        <w:tc>
          <w:tcPr>
            <w:tcW w:w="1277"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varchar</w:t>
            </w:r>
          </w:p>
        </w:tc>
        <w:tc>
          <w:tcPr>
            <w:tcW w:w="1502" w:type="dxa"/>
            <w:tcBorders>
              <w:top w:val="single" w:sz="6" w:space="0" w:color="000000"/>
              <w:left w:val="single" w:sz="6" w:space="0" w:color="000000"/>
              <w:bottom w:val="single" w:sz="6" w:space="0" w:color="000000"/>
              <w:right w:val="single" w:sz="6" w:space="0" w:color="000000"/>
            </w:tcBorders>
            <w:vAlign w:val="center"/>
          </w:tcPr>
          <w:p w:rsidR="005B2620" w:rsidRPr="006A752B" w:rsidRDefault="00691453" w:rsidP="006A752B">
            <w:pPr>
              <w:spacing w:before="60" w:after="60" w:line="240" w:lineRule="auto"/>
              <w:rPr>
                <w:rFonts w:ascii="Tahoma" w:hAnsi="Tahoma" w:cs="Tahoma"/>
              </w:rPr>
            </w:pPr>
            <w:r w:rsidRPr="006A752B">
              <w:rPr>
                <w:rFonts w:ascii="Tahoma" w:hAnsi="Tahoma" w:cs="Tahoma"/>
              </w:rPr>
              <w:t>100</w:t>
            </w:r>
          </w:p>
        </w:tc>
      </w:tr>
    </w:tbl>
    <w:p w:rsidR="005B2620" w:rsidRPr="006A752B" w:rsidRDefault="005B2620" w:rsidP="006A752B">
      <w:pPr>
        <w:spacing w:before="60" w:after="60" w:line="240" w:lineRule="auto"/>
        <w:rPr>
          <w:rFonts w:ascii="Tahoma" w:hAnsi="Tahoma" w:cs="Tahoma"/>
        </w:rPr>
      </w:pPr>
    </w:p>
    <w:p w:rsidR="005B2620" w:rsidRPr="006A752B" w:rsidRDefault="00691453" w:rsidP="006A752B">
      <w:pPr>
        <w:spacing w:before="60" w:after="60" w:line="240" w:lineRule="auto"/>
        <w:jc w:val="center"/>
        <w:rPr>
          <w:rFonts w:ascii="Tahoma" w:hAnsi="Tahoma" w:cs="Tahoma"/>
          <w:b/>
        </w:rPr>
      </w:pPr>
      <w:r w:rsidRPr="006A752B">
        <w:rPr>
          <w:rFonts w:ascii="Tahoma" w:hAnsi="Tahoma" w:cs="Tahoma"/>
          <w:b/>
        </w:rPr>
        <w:t>….</w:t>
      </w:r>
    </w:p>
    <w:sectPr w:rsidR="005B2620" w:rsidRPr="006A752B" w:rsidSect="002E1CFF">
      <w:pgSz w:w="12240" w:h="15840"/>
      <w:pgMar w:top="1080" w:right="1440" w:bottom="108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2C91"/>
    <w:multiLevelType w:val="multilevel"/>
    <w:tmpl w:val="03952C9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CD5648"/>
    <w:multiLevelType w:val="multilevel"/>
    <w:tmpl w:val="08CD564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BBA0351"/>
    <w:multiLevelType w:val="multilevel"/>
    <w:tmpl w:val="0BBA03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0415037"/>
    <w:multiLevelType w:val="multilevel"/>
    <w:tmpl w:val="1041503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B97988"/>
    <w:multiLevelType w:val="multilevel"/>
    <w:tmpl w:val="16B9798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B984618"/>
    <w:multiLevelType w:val="multilevel"/>
    <w:tmpl w:val="1B984618"/>
    <w:lvl w:ilvl="0">
      <w:start w:val="1"/>
      <w:numFmt w:val="decimal"/>
      <w:lvlText w:val="%1."/>
      <w:lvlJc w:val="left"/>
      <w:pPr>
        <w:ind w:left="720" w:hanging="360"/>
      </w:pPr>
      <w:rPr>
        <w:rFonts w:hint="default"/>
      </w:rPr>
    </w:lvl>
    <w:lvl w:ilvl="1" w:tentative="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6">
    <w:nsid w:val="208D7CD7"/>
    <w:multiLevelType w:val="multilevel"/>
    <w:tmpl w:val="208D7CD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0CA2335"/>
    <w:multiLevelType w:val="multilevel"/>
    <w:tmpl w:val="20CA2335"/>
    <w:lvl w:ilvl="0" w:tentative="1">
      <w:start w:val="1"/>
      <w:numFmt w:val="decimal"/>
      <w:lvlText w:val="%1.0"/>
      <w:lvlJc w:val="left"/>
      <w:pPr>
        <w:tabs>
          <w:tab w:val="left" w:pos="720"/>
        </w:tabs>
        <w:ind w:left="432" w:hanging="432"/>
      </w:pPr>
      <w:rPr>
        <w:rFonts w:hint="default"/>
      </w:rPr>
    </w:lvl>
    <w:lvl w:ilvl="1" w:tentative="1">
      <w:start w:val="1"/>
      <w:numFmt w:val="decimal"/>
      <w:pStyle w:val="AppendixHeading1"/>
      <w:lvlText w:val="%2.%1"/>
      <w:lvlJc w:val="left"/>
      <w:pPr>
        <w:tabs>
          <w:tab w:val="left" w:pos="720"/>
        </w:tabs>
        <w:ind w:left="576" w:hanging="576"/>
      </w:pPr>
      <w:rPr>
        <w:rFonts w:hint="default"/>
      </w:rPr>
    </w:lvl>
    <w:lvl w:ilvl="2" w:tentative="1">
      <w:start w:val="1"/>
      <w:numFmt w:val="decimal"/>
      <w:lvlText w:val="%3.%1.%2"/>
      <w:lvlJc w:val="left"/>
      <w:pPr>
        <w:tabs>
          <w:tab w:val="left" w:pos="1080"/>
        </w:tabs>
        <w:ind w:left="720" w:hanging="720"/>
      </w:pPr>
      <w:rPr>
        <w:rFonts w:hint="default"/>
      </w:rPr>
    </w:lvl>
    <w:lvl w:ilvl="3" w:tentative="1">
      <w:start w:val="1"/>
      <w:numFmt w:val="decimal"/>
      <w:lvlText w:val="%4.%1.%2.%3"/>
      <w:lvlJc w:val="left"/>
      <w:pPr>
        <w:tabs>
          <w:tab w:val="left" w:pos="1440"/>
        </w:tabs>
        <w:ind w:left="864" w:hanging="864"/>
      </w:pPr>
      <w:rPr>
        <w:rFonts w:hint="default"/>
      </w:rPr>
    </w:lvl>
    <w:lvl w:ilvl="4" w:tentative="1">
      <w:start w:val="1"/>
      <w:numFmt w:val="decimal"/>
      <w:lvlText w:val="%1.%2.%3.%4.%5"/>
      <w:lvlJc w:val="left"/>
      <w:pPr>
        <w:tabs>
          <w:tab w:val="left" w:pos="1800"/>
        </w:tabs>
        <w:ind w:left="1008" w:hanging="1008"/>
      </w:pPr>
      <w:rPr>
        <w:rFonts w:hint="default"/>
      </w:rPr>
    </w:lvl>
    <w:lvl w:ilvl="5" w:tentative="1">
      <w:start w:val="1"/>
      <w:numFmt w:val="decimal"/>
      <w:lvlText w:val="%1.%2.%3.%4.%5.%6"/>
      <w:lvlJc w:val="left"/>
      <w:pPr>
        <w:tabs>
          <w:tab w:val="left" w:pos="2160"/>
        </w:tabs>
        <w:ind w:left="1152" w:hanging="1152"/>
      </w:pPr>
      <w:rPr>
        <w:rFonts w:hint="default"/>
      </w:rPr>
    </w:lvl>
    <w:lvl w:ilvl="6" w:tentative="1">
      <w:start w:val="1"/>
      <w:numFmt w:val="decimal"/>
      <w:lvlText w:val="%1.%2.%3.%4.%5.%6.%7"/>
      <w:lvlJc w:val="left"/>
      <w:pPr>
        <w:tabs>
          <w:tab w:val="left" w:pos="2520"/>
        </w:tabs>
        <w:ind w:left="1296" w:hanging="1296"/>
      </w:pPr>
      <w:rPr>
        <w:rFonts w:hint="default"/>
      </w:rPr>
    </w:lvl>
    <w:lvl w:ilvl="7" w:tentative="1">
      <w:start w:val="1"/>
      <w:numFmt w:val="decimal"/>
      <w:lvlText w:val="%1.%2.%3.%4.%5.%6.%7.%8"/>
      <w:lvlJc w:val="left"/>
      <w:pPr>
        <w:tabs>
          <w:tab w:val="left" w:pos="2880"/>
        </w:tabs>
        <w:ind w:left="1440" w:hanging="1440"/>
      </w:pPr>
      <w:rPr>
        <w:rFonts w:hint="default"/>
      </w:rPr>
    </w:lvl>
    <w:lvl w:ilvl="8" w:tentative="1">
      <w:start w:val="1"/>
      <w:numFmt w:val="decimal"/>
      <w:lvlText w:val="%1.%2.%3.%4.%5.%6.%7.%8.%9"/>
      <w:lvlJc w:val="left"/>
      <w:pPr>
        <w:tabs>
          <w:tab w:val="left" w:pos="3240"/>
        </w:tabs>
        <w:ind w:left="1584" w:hanging="1584"/>
      </w:pPr>
      <w:rPr>
        <w:rFonts w:hint="default"/>
      </w:rPr>
    </w:lvl>
  </w:abstractNum>
  <w:abstractNum w:abstractNumId="8">
    <w:nsid w:val="30D231C1"/>
    <w:multiLevelType w:val="singleLevel"/>
    <w:tmpl w:val="30D231C1"/>
    <w:lvl w:ilvl="0" w:tentative="1">
      <w:start w:val="1"/>
      <w:numFmt w:val="bullet"/>
      <w:pStyle w:val="ListQuestion"/>
      <w:lvlText w:val="&gt;"/>
      <w:lvlJc w:val="left"/>
      <w:pPr>
        <w:tabs>
          <w:tab w:val="left" w:pos="360"/>
        </w:tabs>
        <w:ind w:left="360" w:hanging="360"/>
      </w:pPr>
      <w:rPr>
        <w:rFonts w:ascii="Tahoma" w:hAnsi="Tahoma" w:hint="default"/>
        <w:b/>
        <w:i w:val="0"/>
        <w:color w:val="000000"/>
      </w:rPr>
    </w:lvl>
  </w:abstractNum>
  <w:abstractNum w:abstractNumId="9">
    <w:nsid w:val="31931A88"/>
    <w:multiLevelType w:val="multilevel"/>
    <w:tmpl w:val="31931A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8659AC"/>
    <w:multiLevelType w:val="singleLevel"/>
    <w:tmpl w:val="3A8659AC"/>
    <w:lvl w:ilvl="0" w:tentative="1">
      <w:start w:val="1"/>
      <w:numFmt w:val="bullet"/>
      <w:pStyle w:val="bullet"/>
      <w:lvlText w:val=""/>
      <w:lvlJc w:val="left"/>
      <w:pPr>
        <w:tabs>
          <w:tab w:val="left" w:pos="360"/>
        </w:tabs>
        <w:ind w:left="360" w:hanging="360"/>
      </w:pPr>
      <w:rPr>
        <w:rFonts w:ascii="Symbol" w:hAnsi="Symbol" w:cs="Symbol" w:hint="default"/>
      </w:rPr>
    </w:lvl>
  </w:abstractNum>
  <w:abstractNum w:abstractNumId="11">
    <w:nsid w:val="527B7E51"/>
    <w:multiLevelType w:val="multilevel"/>
    <w:tmpl w:val="527B7E51"/>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57080E79"/>
    <w:multiLevelType w:val="multilevel"/>
    <w:tmpl w:val="57080E79"/>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AFB25C6"/>
    <w:multiLevelType w:val="multilevel"/>
    <w:tmpl w:val="5AFB25C6"/>
    <w:lvl w:ilvl="0">
      <w:start w:val="1"/>
      <w:numFmt w:val="decimal"/>
      <w:pStyle w:val="Heading1"/>
      <w:lvlText w:val="%1."/>
      <w:lvlJc w:val="left"/>
      <w:pPr>
        <w:tabs>
          <w:tab w:val="left" w:pos="2736"/>
        </w:tabs>
        <w:ind w:left="2736" w:hanging="576"/>
      </w:pPr>
      <w:rPr>
        <w:rFonts w:ascii="Arial" w:hAnsi="Arial" w:cs="Arial" w:hint="default"/>
      </w:rPr>
    </w:lvl>
    <w:lvl w:ilvl="1">
      <w:start w:val="1"/>
      <w:numFmt w:val="decimal"/>
      <w:pStyle w:val="Heading2"/>
      <w:lvlText w:val="%1.%2."/>
      <w:lvlJc w:val="left"/>
      <w:pPr>
        <w:tabs>
          <w:tab w:val="left" w:pos="3204"/>
        </w:tabs>
        <w:ind w:left="3204" w:hanging="864"/>
      </w:pPr>
      <w:rPr>
        <w:rFonts w:hint="default"/>
        <w:color w:val="auto"/>
      </w:rPr>
    </w:lvl>
    <w:lvl w:ilvl="2">
      <w:start w:val="1"/>
      <w:numFmt w:val="decimal"/>
      <w:pStyle w:val="Heading3"/>
      <w:lvlText w:val="%1.%2.%3."/>
      <w:lvlJc w:val="left"/>
      <w:pPr>
        <w:tabs>
          <w:tab w:val="left" w:pos="1530"/>
        </w:tabs>
        <w:ind w:left="1314" w:hanging="864"/>
      </w:pPr>
      <w:rPr>
        <w:rFonts w:ascii="Calibri" w:hAnsi="Calibri" w:cs="Calibri" w:hint="default"/>
        <w:i w:val="0"/>
        <w:color w:val="auto"/>
      </w:rPr>
    </w:lvl>
    <w:lvl w:ilvl="3" w:tentative="1">
      <w:start w:val="1"/>
      <w:numFmt w:val="decimal"/>
      <w:pStyle w:val="Heading4"/>
      <w:lvlText w:val="%1.%2.%3.%4."/>
      <w:lvlJc w:val="left"/>
      <w:pPr>
        <w:tabs>
          <w:tab w:val="left" w:pos="2592"/>
        </w:tabs>
        <w:ind w:left="1800" w:hanging="648"/>
      </w:pPr>
      <w:rPr>
        <w:rFonts w:hint="default"/>
        <w:color w:val="auto"/>
      </w:rPr>
    </w:lvl>
    <w:lvl w:ilvl="4" w:tentative="1">
      <w:start w:val="1"/>
      <w:numFmt w:val="decimal"/>
      <w:lvlText w:val="%1.%2.%3.%4.%5."/>
      <w:lvlJc w:val="left"/>
      <w:pPr>
        <w:tabs>
          <w:tab w:val="left" w:pos="2592"/>
        </w:tabs>
        <w:ind w:left="2304" w:hanging="792"/>
      </w:pPr>
      <w:rPr>
        <w:rFonts w:hint="default"/>
      </w:rPr>
    </w:lvl>
    <w:lvl w:ilvl="5" w:tentative="1">
      <w:start w:val="1"/>
      <w:numFmt w:val="decimal"/>
      <w:lvlText w:val="%1.%2.%3.%4.%5.%6."/>
      <w:lvlJc w:val="left"/>
      <w:pPr>
        <w:tabs>
          <w:tab w:val="left" w:pos="2952"/>
        </w:tabs>
        <w:ind w:left="2808" w:hanging="936"/>
      </w:pPr>
      <w:rPr>
        <w:rFonts w:hint="default"/>
      </w:rPr>
    </w:lvl>
    <w:lvl w:ilvl="6" w:tentative="1">
      <w:start w:val="1"/>
      <w:numFmt w:val="decimal"/>
      <w:lvlText w:val="%1.%2.%3.%4.%5.%6.%7."/>
      <w:lvlJc w:val="left"/>
      <w:pPr>
        <w:tabs>
          <w:tab w:val="left" w:pos="3672"/>
        </w:tabs>
        <w:ind w:left="3312" w:hanging="1080"/>
      </w:pPr>
      <w:rPr>
        <w:rFonts w:hint="default"/>
      </w:rPr>
    </w:lvl>
    <w:lvl w:ilvl="7" w:tentative="1">
      <w:start w:val="1"/>
      <w:numFmt w:val="decimal"/>
      <w:lvlText w:val="%1.%2.%3.%4.%5.%6.%7.%8."/>
      <w:lvlJc w:val="left"/>
      <w:pPr>
        <w:tabs>
          <w:tab w:val="left" w:pos="4032"/>
        </w:tabs>
        <w:ind w:left="3816" w:hanging="1224"/>
      </w:pPr>
      <w:rPr>
        <w:rFonts w:hint="default"/>
      </w:rPr>
    </w:lvl>
    <w:lvl w:ilvl="8" w:tentative="1">
      <w:start w:val="1"/>
      <w:numFmt w:val="decimal"/>
      <w:lvlText w:val="%1.%2.%3.%4.%5.%6.%7.%8.%9."/>
      <w:lvlJc w:val="left"/>
      <w:pPr>
        <w:tabs>
          <w:tab w:val="left" w:pos="4752"/>
        </w:tabs>
        <w:ind w:left="4392" w:hanging="1440"/>
      </w:pPr>
      <w:rPr>
        <w:rFonts w:hint="default"/>
      </w:rPr>
    </w:lvl>
  </w:abstractNum>
  <w:abstractNum w:abstractNumId="14">
    <w:nsid w:val="5CB306BB"/>
    <w:multiLevelType w:val="multilevel"/>
    <w:tmpl w:val="5CB306BB"/>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E2870DD"/>
    <w:multiLevelType w:val="multilevel"/>
    <w:tmpl w:val="5E2870D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337094F"/>
    <w:multiLevelType w:val="multilevel"/>
    <w:tmpl w:val="6337094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4C35DE1"/>
    <w:multiLevelType w:val="multilevel"/>
    <w:tmpl w:val="64C35DE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F305FE3"/>
    <w:multiLevelType w:val="multilevel"/>
    <w:tmpl w:val="6F305FE3"/>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71051EEC"/>
    <w:multiLevelType w:val="multilevel"/>
    <w:tmpl w:val="71051EE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4"/>
  </w:num>
  <w:num w:numId="7">
    <w:abstractNumId w:val="2"/>
  </w:num>
  <w:num w:numId="8">
    <w:abstractNumId w:val="0"/>
  </w:num>
  <w:num w:numId="9">
    <w:abstractNumId w:val="15"/>
  </w:num>
  <w:num w:numId="10">
    <w:abstractNumId w:val="9"/>
  </w:num>
  <w:num w:numId="11">
    <w:abstractNumId w:val="5"/>
  </w:num>
  <w:num w:numId="12">
    <w:abstractNumId w:val="17"/>
  </w:num>
  <w:num w:numId="13">
    <w:abstractNumId w:val="14"/>
  </w:num>
  <w:num w:numId="14">
    <w:abstractNumId w:val="1"/>
  </w:num>
  <w:num w:numId="15">
    <w:abstractNumId w:val="12"/>
  </w:num>
  <w:num w:numId="16">
    <w:abstractNumId w:val="19"/>
  </w:num>
  <w:num w:numId="17">
    <w:abstractNumId w:val="11"/>
  </w:num>
  <w:num w:numId="18">
    <w:abstractNumId w:val="18"/>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720"/>
  <w:drawingGridHorizontalSpacing w:val="0"/>
  <w:displayHorizontalDrawingGridEvery w:val="0"/>
  <w:displayVerticalDrawingGridEvery w:val="0"/>
  <w:noPunctuationKerning/>
  <w:characterSpacingControl w:val="doNotCompress"/>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2620"/>
    <w:rsid w:val="000960E1"/>
    <w:rsid w:val="002E1CFF"/>
    <w:rsid w:val="003C28E6"/>
    <w:rsid w:val="0046407A"/>
    <w:rsid w:val="004E6377"/>
    <w:rsid w:val="005B2620"/>
    <w:rsid w:val="00691453"/>
    <w:rsid w:val="006A752B"/>
    <w:rsid w:val="007B6811"/>
    <w:rsid w:val="009539BB"/>
    <w:rsid w:val="00972CD0"/>
    <w:rsid w:val="009A290B"/>
    <w:rsid w:val="00AC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984EA41-9569-40F7-B521-65E57908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uiPriority="99"/>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Arial" w:hAnsi="Arial"/>
    </w:rPr>
  </w:style>
  <w:style w:type="paragraph" w:styleId="Heading1">
    <w:name w:val="heading 1"/>
    <w:basedOn w:val="Normal"/>
    <w:next w:val="Normal"/>
    <w:qFormat/>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basedOn w:val="Normal"/>
    <w:next w:val="Normal"/>
    <w:qFormat/>
    <w:pPr>
      <w:keepNext/>
      <w:numPr>
        <w:ilvl w:val="1"/>
        <w:numId w:val="1"/>
      </w:numPr>
      <w:pBdr>
        <w:bottom w:val="single" w:sz="24" w:space="0" w:color="auto"/>
      </w:pBdr>
      <w:tabs>
        <w:tab w:val="left" w:pos="2736"/>
      </w:tabs>
      <w:spacing w:before="240" w:after="240"/>
      <w:outlineLvl w:val="1"/>
    </w:pPr>
    <w:rPr>
      <w:rFonts w:ascii="Arial Bold" w:hAnsi="Arial Bold"/>
      <w:b/>
      <w:sz w:val="32"/>
    </w:rPr>
  </w:style>
  <w:style w:type="paragraph" w:styleId="Heading3">
    <w:name w:val="heading 3"/>
    <w:basedOn w:val="Heading2"/>
    <w:next w:val="Normal"/>
    <w:link w:val="Heading3Char"/>
    <w:qFormat/>
    <w:pPr>
      <w:numPr>
        <w:ilvl w:val="2"/>
      </w:numPr>
      <w:pBdr>
        <w:bottom w:val="none" w:sz="0" w:space="0" w:color="auto"/>
      </w:pBdr>
      <w:shd w:val="pct10" w:color="auto" w:fill="auto"/>
      <w:tabs>
        <w:tab w:val="clear" w:pos="3204"/>
      </w:tabs>
      <w:outlineLvl w:val="2"/>
    </w:pPr>
    <w:rPr>
      <w:kern w:val="28"/>
      <w:sz w:val="24"/>
    </w:rPr>
  </w:style>
  <w:style w:type="paragraph" w:styleId="Heading4">
    <w:name w:val="heading 4"/>
    <w:basedOn w:val="Heading3"/>
    <w:next w:val="Normal"/>
    <w:qFormat/>
    <w:pPr>
      <w:numPr>
        <w:ilvl w:val="3"/>
      </w:numPr>
      <w:shd w:val="clear" w:color="auto" w:fill="auto"/>
      <w:tabs>
        <w:tab w:val="clear" w:pos="1530"/>
        <w:tab w:val="left" w:pos="1080"/>
      </w:tabs>
      <w:spacing w:after="120"/>
      <w:outlineLvl w:val="3"/>
    </w:pPr>
    <w:rPr>
      <w:sz w:val="20"/>
    </w:rPr>
  </w:style>
  <w:style w:type="paragraph" w:styleId="Heading5">
    <w:name w:val="heading 5"/>
    <w:basedOn w:val="Heading4"/>
    <w:next w:val="Normal"/>
    <w:qFormat/>
    <w:pPr>
      <w:numPr>
        <w:numId w:val="0"/>
      </w:numPr>
      <w:tabs>
        <w:tab w:val="clear" w:pos="1080"/>
      </w:tabs>
      <w:spacing w:before="0"/>
      <w:outlineLvl w:val="4"/>
    </w:pPr>
    <w:rPr>
      <w:rFonts w:ascii="Helvetica" w:hAnsi="Helvetica"/>
      <w:b w:val="0"/>
    </w:rPr>
  </w:style>
  <w:style w:type="paragraph" w:styleId="Heading6">
    <w:name w:val="heading 6"/>
    <w:basedOn w:val="Normal"/>
    <w:next w:val="Normal"/>
    <w:qFormat/>
    <w:pPr>
      <w:keepNext/>
      <w:jc w:val="center"/>
      <w:outlineLvl w:val="5"/>
    </w:pPr>
    <w:rPr>
      <w:sz w:val="22"/>
    </w:rPr>
  </w:style>
  <w:style w:type="paragraph" w:styleId="Heading7">
    <w:name w:val="heading 7"/>
    <w:basedOn w:val="Normal"/>
    <w:next w:val="Normal"/>
    <w:qFormat/>
    <w:pPr>
      <w:keepNext/>
      <w:outlineLvl w:val="6"/>
    </w:pPr>
    <w:rPr>
      <w:color w:val="000000"/>
      <w:sz w:val="22"/>
    </w:rPr>
  </w:style>
  <w:style w:type="paragraph" w:styleId="Heading8">
    <w:name w:val="heading 8"/>
    <w:basedOn w:val="Normal"/>
    <w:next w:val="Normal"/>
    <w:qFormat/>
    <w:pPr>
      <w:keepNext/>
      <w:outlineLvl w:val="7"/>
    </w:pPr>
    <w:rPr>
      <w:b/>
      <w:sz w:val="40"/>
    </w:rPr>
  </w:style>
  <w:style w:type="paragraph" w:styleId="Heading9">
    <w:name w:val="heading 9"/>
    <w:basedOn w:val="Normal"/>
    <w:next w:val="Normal"/>
    <w:qFormat/>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162" w:right="180"/>
      <w:jc w:val="both"/>
    </w:pPr>
    <w:rPr>
      <w:sz w:val="22"/>
    </w:rPr>
  </w:style>
  <w:style w:type="paragraph" w:styleId="BodyText">
    <w:name w:val="Body Text"/>
    <w:basedOn w:val="Normal"/>
    <w:link w:val="BodyTextChar"/>
    <w:rPr>
      <w:i/>
      <w:iCs/>
      <w:color w:val="0000FF"/>
    </w:rPr>
  </w:style>
  <w:style w:type="paragraph" w:styleId="BodyText2">
    <w:name w:val="Body Text 2"/>
    <w:basedOn w:val="Normal"/>
    <w:rPr>
      <w:i/>
      <w:iCs/>
    </w:rPr>
  </w:style>
  <w:style w:type="paragraph" w:styleId="BodyTextIndent">
    <w:name w:val="Body Text Indent"/>
    <w:basedOn w:val="Normal"/>
    <w:pPr>
      <w:ind w:left="360"/>
    </w:pPr>
    <w:rPr>
      <w:sz w:val="22"/>
    </w:rPr>
  </w:style>
  <w:style w:type="paragraph" w:styleId="Caption">
    <w:name w:val="caption"/>
    <w:basedOn w:val="Normal"/>
    <w:next w:val="Normal"/>
    <w:qFormat/>
    <w:pPr>
      <w:spacing w:before="240" w:after="120"/>
      <w:jc w:val="center"/>
    </w:pPr>
    <w:rPr>
      <w:rFonts w:cs="Arial"/>
      <w:b/>
      <w:bCs/>
      <w:sz w:val="28"/>
    </w:rPr>
  </w:style>
  <w:style w:type="paragraph" w:styleId="CommentText">
    <w:name w:val="annotation text"/>
    <w:basedOn w:val="Normal"/>
    <w:link w:val="CommentTextChar"/>
    <w:semiHidden/>
    <w:pPr>
      <w:spacing w:before="60" w:after="60"/>
    </w:pPr>
  </w:style>
  <w:style w:type="paragraph" w:styleId="CommentSubject">
    <w:name w:val="annotation subject"/>
    <w:basedOn w:val="CommentText"/>
    <w:next w:val="CommentText"/>
    <w:link w:val="CommentSubjectChar"/>
    <w:pPr>
      <w:spacing w:before="0" w:after="0"/>
    </w:pPr>
    <w:rPr>
      <w:b/>
      <w:bCs/>
    </w:rPr>
  </w:style>
  <w:style w:type="paragraph" w:styleId="DocumentMap">
    <w:name w:val="Document Map"/>
    <w:basedOn w:val="Normal"/>
    <w:link w:val="DocumentMapChar"/>
    <w:rPr>
      <w:rFonts w:ascii="Tahoma" w:hAnsi="Tahoma"/>
      <w:sz w:val="16"/>
      <w:szCs w:val="16"/>
    </w:rPr>
  </w:style>
  <w:style w:type="paragraph" w:styleId="Footer">
    <w:name w:val="footer"/>
    <w:basedOn w:val="Normal"/>
    <w:pPr>
      <w:pBdr>
        <w:top w:val="single" w:sz="12" w:space="1" w:color="000000"/>
      </w:pBdr>
      <w:tabs>
        <w:tab w:val="center" w:pos="4680"/>
        <w:tab w:val="right" w:pos="9360"/>
      </w:tabs>
      <w:spacing w:before="60" w:after="60"/>
    </w:pPr>
    <w:rPr>
      <w:sz w:val="18"/>
    </w:rPr>
  </w:style>
  <w:style w:type="paragraph" w:styleId="Header">
    <w:name w:val="header"/>
    <w:basedOn w:val="Normal"/>
    <w:pPr>
      <w:pBdr>
        <w:bottom w:val="single" w:sz="18" w:space="1" w:color="000000"/>
      </w:pBdr>
      <w:tabs>
        <w:tab w:val="right" w:pos="9360"/>
      </w:tabs>
      <w:spacing w:before="60" w:after="60"/>
    </w:pPr>
    <w:rPr>
      <w:b/>
    </w:rPr>
  </w:style>
  <w:style w:type="paragraph" w:styleId="List2">
    <w:name w:val="List 2"/>
    <w:basedOn w:val="Normal"/>
    <w:pPr>
      <w:ind w:left="720" w:hanging="360"/>
    </w:pPr>
    <w:rPr>
      <w:rFonts w:cs="Arial"/>
    </w:rPr>
  </w:style>
  <w:style w:type="paragraph" w:styleId="PlainText">
    <w:name w:val="Plain Text"/>
    <w:basedOn w:val="Normal"/>
    <w:rPr>
      <w:rFonts w:ascii="Courier New" w:hAnsi="Courier New"/>
    </w:rPr>
  </w:style>
  <w:style w:type="paragraph" w:styleId="TableofFigures">
    <w:name w:val="table of figures"/>
    <w:basedOn w:val="Normal"/>
    <w:next w:val="Normal"/>
    <w:uiPriority w:val="99"/>
  </w:style>
  <w:style w:type="paragraph" w:styleId="TOC1">
    <w:name w:val="toc 1"/>
    <w:basedOn w:val="Normal"/>
    <w:next w:val="Normal"/>
    <w:uiPriority w:val="39"/>
    <w:pPr>
      <w:spacing w:before="240" w:after="120"/>
    </w:pPr>
    <w:rPr>
      <w:rFonts w:ascii="Calibri" w:hAnsi="Calibri"/>
      <w:b/>
      <w:bCs/>
    </w:rPr>
  </w:style>
  <w:style w:type="paragraph" w:styleId="TOC2">
    <w:name w:val="toc 2"/>
    <w:basedOn w:val="Normal"/>
    <w:next w:val="Normal"/>
    <w:uiPriority w:val="39"/>
    <w:pPr>
      <w:spacing w:before="120"/>
      <w:ind w:left="200"/>
    </w:pPr>
    <w:rPr>
      <w:rFonts w:ascii="Calibri" w:hAnsi="Calibri"/>
      <w:i/>
      <w:iCs/>
    </w:rPr>
  </w:style>
  <w:style w:type="paragraph" w:styleId="TOC3">
    <w:name w:val="toc 3"/>
    <w:basedOn w:val="Normal"/>
    <w:next w:val="Normal"/>
    <w:uiPriority w:val="39"/>
    <w:pPr>
      <w:ind w:left="400"/>
    </w:pPr>
    <w:rPr>
      <w:rFonts w:ascii="Calibri" w:hAnsi="Calibri"/>
    </w:rPr>
  </w:style>
  <w:style w:type="paragraph" w:styleId="TOC4">
    <w:name w:val="toc 4"/>
    <w:basedOn w:val="Normal"/>
    <w:next w:val="Normal"/>
    <w:semiHidden/>
    <w:pPr>
      <w:ind w:left="600"/>
    </w:pPr>
    <w:rPr>
      <w:rFonts w:ascii="Calibri" w:hAnsi="Calibri"/>
    </w:rPr>
  </w:style>
  <w:style w:type="paragraph" w:styleId="TOC5">
    <w:name w:val="toc 5"/>
    <w:basedOn w:val="Normal"/>
    <w:next w:val="Normal"/>
    <w:semiHidden/>
    <w:pPr>
      <w:ind w:left="800"/>
    </w:pPr>
    <w:rPr>
      <w:rFonts w:ascii="Calibri" w:hAnsi="Calibri"/>
    </w:rPr>
  </w:style>
  <w:style w:type="paragraph" w:styleId="TOC6">
    <w:name w:val="toc 6"/>
    <w:basedOn w:val="Normal"/>
    <w:next w:val="Normal"/>
    <w:semiHidden/>
    <w:pPr>
      <w:ind w:left="1000"/>
    </w:pPr>
    <w:rPr>
      <w:rFonts w:ascii="Calibri" w:hAnsi="Calibri"/>
    </w:rPr>
  </w:style>
  <w:style w:type="paragraph" w:styleId="TOC7">
    <w:name w:val="toc 7"/>
    <w:basedOn w:val="Normal"/>
    <w:next w:val="Normal"/>
    <w:semiHidden/>
    <w:pPr>
      <w:ind w:left="1200"/>
    </w:pPr>
    <w:rPr>
      <w:rFonts w:ascii="Calibri" w:hAnsi="Calibri"/>
    </w:rPr>
  </w:style>
  <w:style w:type="paragraph" w:styleId="TOC8">
    <w:name w:val="toc 8"/>
    <w:basedOn w:val="Normal"/>
    <w:next w:val="Normal"/>
    <w:semiHidden/>
    <w:pPr>
      <w:ind w:left="1400"/>
    </w:pPr>
    <w:rPr>
      <w:rFonts w:ascii="Calibri" w:hAnsi="Calibri"/>
    </w:rPr>
  </w:style>
  <w:style w:type="paragraph" w:styleId="TOC9">
    <w:name w:val="toc 9"/>
    <w:basedOn w:val="Normal"/>
    <w:next w:val="Normal"/>
    <w:semiHidden/>
    <w:pPr>
      <w:ind w:left="1600"/>
    </w:pPr>
    <w:rPr>
      <w:rFonts w:ascii="Calibri" w:hAnsi="Calibri"/>
    </w:rPr>
  </w:style>
  <w:style w:type="character" w:styleId="CommentReference">
    <w:name w:val="annotation reference"/>
    <w:rPr>
      <w:sz w:val="18"/>
      <w:szCs w:val="18"/>
    </w:rP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Version">
    <w:name w:val="Version"/>
    <w:pPr>
      <w:spacing w:after="160" w:line="360" w:lineRule="auto"/>
      <w:jc w:val="right"/>
    </w:pPr>
    <w:rPr>
      <w:rFonts w:ascii="Arial" w:hAnsi="Arial"/>
      <w:b/>
      <w:snapToGrid w:val="0"/>
      <w:color w:val="808080"/>
      <w:sz w:val="24"/>
      <w:lang w:eastAsia="zh-CN"/>
    </w:rPr>
  </w:style>
  <w:style w:type="paragraph" w:customStyle="1" w:styleId="DocTitle">
    <w:name w:val="Doc_Title"/>
    <w:pPr>
      <w:spacing w:before="840" w:after="120" w:line="259" w:lineRule="auto"/>
      <w:jc w:val="center"/>
    </w:pPr>
    <w:rPr>
      <w:rFonts w:ascii="Arial" w:hAnsi="Arial"/>
      <w:b/>
      <w:sz w:val="48"/>
      <w:lang w:eastAsia="zh-CN"/>
    </w:rPr>
  </w:style>
  <w:style w:type="paragraph" w:customStyle="1" w:styleId="OSSPTitle">
    <w:name w:val="OSSP_Title"/>
    <w:pPr>
      <w:spacing w:before="720" w:after="120" w:line="259" w:lineRule="auto"/>
      <w:jc w:val="center"/>
    </w:pPr>
    <w:rPr>
      <w:rFonts w:ascii="Arial" w:hAnsi="Arial"/>
      <w:b/>
      <w:sz w:val="40"/>
      <w:lang w:eastAsia="zh-CN"/>
    </w:rPr>
  </w:style>
  <w:style w:type="paragraph" w:customStyle="1" w:styleId="OrgName">
    <w:name w:val="Org_Name"/>
    <w:pPr>
      <w:spacing w:before="480" w:after="120" w:line="259" w:lineRule="auto"/>
      <w:jc w:val="center"/>
    </w:pPr>
    <w:rPr>
      <w:rFonts w:ascii="Arial" w:hAnsi="Arial"/>
      <w:b/>
      <w:sz w:val="32"/>
      <w:lang w:eastAsia="zh-CN"/>
    </w:rPr>
  </w:style>
  <w:style w:type="paragraph" w:customStyle="1" w:styleId="ReleaseDate">
    <w:name w:val="Release_Date"/>
    <w:pPr>
      <w:spacing w:after="160" w:line="259" w:lineRule="auto"/>
      <w:jc w:val="right"/>
    </w:pPr>
    <w:rPr>
      <w:rFonts w:ascii="Arial" w:hAnsi="Arial"/>
      <w:b/>
      <w:color w:val="808080"/>
      <w:sz w:val="22"/>
      <w:lang w:eastAsia="zh-CN"/>
    </w:rPr>
  </w:style>
  <w:style w:type="paragraph" w:customStyle="1" w:styleId="DocRevisedDate">
    <w:name w:val="Doc_Revised_Date"/>
    <w:basedOn w:val="Normal"/>
    <w:pPr>
      <w:spacing w:before="20" w:after="20"/>
    </w:pPr>
    <w:rPr>
      <w:rFonts w:cs="Arial"/>
      <w:i/>
      <w:iCs/>
      <w:color w:val="0000FF"/>
    </w:rPr>
  </w:style>
  <w:style w:type="paragraph" w:customStyle="1" w:styleId="TemplateName">
    <w:name w:val="Template_Name"/>
    <w:basedOn w:val="Normal"/>
    <w:pPr>
      <w:spacing w:before="60" w:after="60"/>
    </w:pPr>
    <w:rPr>
      <w:rFonts w:cs="Arial"/>
      <w:i/>
      <w:iCs/>
      <w:color w:val="0000FF"/>
    </w:rPr>
  </w:style>
  <w:style w:type="paragraph" w:customStyle="1" w:styleId="ProjectName">
    <w:name w:val="Project_Name"/>
    <w:basedOn w:val="Normal"/>
    <w:pPr>
      <w:spacing w:before="60" w:after="60"/>
    </w:pPr>
    <w:rPr>
      <w:rFonts w:cs="Arial"/>
      <w:i/>
      <w:iCs/>
      <w:color w:val="0000FF"/>
    </w:rPr>
  </w:style>
  <w:style w:type="paragraph" w:customStyle="1" w:styleId="DocumentVersionNumber">
    <w:name w:val="Document_Version_Number"/>
    <w:basedOn w:val="Normal"/>
    <w:pPr>
      <w:spacing w:before="20" w:after="20"/>
    </w:pPr>
    <w:rPr>
      <w:rFonts w:cs="Arial"/>
      <w:i/>
      <w:iCs/>
      <w:color w:val="0000FF"/>
    </w:rPr>
  </w:style>
  <w:style w:type="paragraph" w:customStyle="1" w:styleId="TemplateVersionNumber">
    <w:name w:val="Template_Version_Number"/>
    <w:basedOn w:val="Normal"/>
    <w:pPr>
      <w:spacing w:before="20" w:after="20"/>
    </w:pPr>
    <w:rPr>
      <w:rFonts w:cs="Arial"/>
    </w:rPr>
  </w:style>
  <w:style w:type="paragraph" w:customStyle="1" w:styleId="bullet">
    <w:name w:val="bullet"/>
    <w:basedOn w:val="BodyText"/>
    <w:pPr>
      <w:keepNext/>
      <w:keepLines/>
      <w:numPr>
        <w:numId w:val="2"/>
      </w:numPr>
      <w:tabs>
        <w:tab w:val="clear" w:pos="360"/>
        <w:tab w:val="left" w:pos="720"/>
      </w:tabs>
      <w:spacing w:before="120"/>
      <w:ind w:left="720"/>
    </w:pPr>
    <w:rPr>
      <w:bCs/>
      <w:i w:val="0"/>
      <w:iCs w:val="0"/>
      <w:color w:val="auto"/>
      <w:sz w:val="22"/>
    </w:rPr>
  </w:style>
  <w:style w:type="paragraph" w:customStyle="1" w:styleId="DocNo">
    <w:name w:val="Doc_No"/>
    <w:pPr>
      <w:spacing w:after="160" w:line="259" w:lineRule="auto"/>
      <w:jc w:val="right"/>
    </w:pPr>
    <w:rPr>
      <w:rFonts w:ascii="Arial" w:hAnsi="Arial"/>
      <w:b/>
      <w:color w:val="999999"/>
      <w:sz w:val="28"/>
      <w:lang w:eastAsia="zh-CN"/>
    </w:rPr>
  </w:style>
  <w:style w:type="paragraph" w:customStyle="1" w:styleId="ListQuestion">
    <w:name w:val="ListQuestion"/>
    <w:basedOn w:val="Normal"/>
    <w:pPr>
      <w:numPr>
        <w:numId w:val="3"/>
      </w:numPr>
    </w:pPr>
  </w:style>
  <w:style w:type="paragraph" w:customStyle="1" w:styleId="text3">
    <w:name w:val="text3"/>
    <w:pPr>
      <w:spacing w:before="120" w:after="160" w:line="259" w:lineRule="auto"/>
      <w:ind w:left="1080"/>
      <w:jc w:val="both"/>
    </w:pPr>
    <w:rPr>
      <w:rFonts w:ascii="Helv" w:hAnsi="Helv"/>
      <w:lang w:eastAsia="zh-CN"/>
    </w:rPr>
  </w:style>
  <w:style w:type="paragraph" w:customStyle="1" w:styleId="DefaultText">
    <w:name w:val="Default Text"/>
    <w:basedOn w:val="Normal"/>
    <w:rPr>
      <w:rFonts w:ascii="Times New Roman" w:hAnsi="Times New Roman"/>
    </w:rPr>
  </w:style>
  <w:style w:type="paragraph" w:customStyle="1" w:styleId="TableText">
    <w:name w:val="Table Text"/>
    <w:basedOn w:val="Normal"/>
  </w:style>
  <w:style w:type="paragraph" w:customStyle="1" w:styleId="TabColTitle1">
    <w:name w:val="TabColTitle1"/>
    <w:next w:val="Normal"/>
    <w:pPr>
      <w:spacing w:after="160" w:line="240" w:lineRule="atLeast"/>
    </w:pPr>
    <w:rPr>
      <w:rFonts w:ascii="Helv" w:hAnsi="Helv"/>
      <w:color w:val="800080"/>
      <w:lang w:eastAsia="zh-CN"/>
    </w:rPr>
  </w:style>
  <w:style w:type="paragraph" w:customStyle="1" w:styleId="FormText1">
    <w:name w:val="FormText1"/>
    <w:pPr>
      <w:tabs>
        <w:tab w:val="left" w:pos="144"/>
        <w:tab w:val="left" w:pos="2160"/>
        <w:tab w:val="left" w:pos="2880"/>
        <w:tab w:val="left" w:pos="3600"/>
        <w:tab w:val="left" w:pos="4320"/>
        <w:tab w:val="left" w:pos="5040"/>
      </w:tabs>
      <w:spacing w:after="120" w:line="0" w:lineRule="atLeast"/>
      <w:jc w:val="both"/>
    </w:pPr>
    <w:rPr>
      <w:rFonts w:ascii="Helv" w:hAnsi="Helv"/>
      <w:lang w:eastAsia="zh-CN"/>
    </w:rPr>
  </w:style>
  <w:style w:type="paragraph" w:customStyle="1" w:styleId="FormName">
    <w:name w:val="Form Nam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pPr>
      <w:tabs>
        <w:tab w:val="left" w:pos="360"/>
      </w:tabs>
      <w:spacing w:after="40"/>
      <w:ind w:left="360" w:hanging="360"/>
    </w:pPr>
    <w:rPr>
      <w:rFonts w:ascii="Verdana" w:hAnsi="Verdana" w:cs="Arial"/>
    </w:rPr>
  </w:style>
  <w:style w:type="paragraph" w:customStyle="1" w:styleId="SRBodyText">
    <w:name w:val="SR Body Text"/>
    <w:basedOn w:val="Normal"/>
    <w:pPr>
      <w:jc w:val="both"/>
    </w:pPr>
    <w:rPr>
      <w:rFonts w:cs="Arial"/>
      <w:color w:val="000000"/>
      <w:szCs w:val="24"/>
    </w:rPr>
  </w:style>
  <w:style w:type="paragraph" w:customStyle="1" w:styleId="AppendixHeading1">
    <w:name w:val="Appendix Heading 1"/>
    <w:basedOn w:val="Normal"/>
    <w:pPr>
      <w:numPr>
        <w:ilvl w:val="1"/>
        <w:numId w:val="4"/>
      </w:numPr>
    </w:pPr>
    <w:rPr>
      <w:rFonts w:cs="Arial"/>
    </w:rPr>
  </w:style>
  <w:style w:type="paragraph" w:customStyle="1" w:styleId="Picture2Med">
    <w:name w:val="Picture2 Med"/>
    <w:basedOn w:val="Normal"/>
    <w:next w:val="Normal"/>
    <w:pPr>
      <w:keepNext/>
      <w:spacing w:before="280" w:after="120"/>
    </w:pPr>
    <w:rPr>
      <w:rFonts w:ascii="Century Schoolbook" w:hAnsi="Century Schoolbook" w:cs="Arial"/>
    </w:rPr>
  </w:style>
  <w:style w:type="paragraph" w:customStyle="1" w:styleId="ABLOCKPARA">
    <w:name w:val="A BLOCK PARA"/>
    <w:basedOn w:val="Normal"/>
    <w:rPr>
      <w:rFonts w:ascii="Book Antiqua" w:hAnsi="Book Antiqua" w:cs="Arial"/>
    </w:rPr>
  </w:style>
  <w:style w:type="paragraph" w:customStyle="1" w:styleId="ListParagraph1">
    <w:name w:val="List Paragraph1"/>
    <w:basedOn w:val="Normal"/>
    <w:uiPriority w:val="34"/>
    <w:qFormat/>
    <w:pPr>
      <w:ind w:left="720"/>
    </w:pPr>
  </w:style>
  <w:style w:type="paragraph" w:customStyle="1" w:styleId="Revision1">
    <w:name w:val="Revision1"/>
    <w:hidden/>
    <w:uiPriority w:val="99"/>
    <w:semiHidden/>
    <w:pPr>
      <w:spacing w:after="160" w:line="259" w:lineRule="auto"/>
    </w:pPr>
    <w:rPr>
      <w:rFonts w:ascii="Arial" w:hAnsi="Arial"/>
      <w:lang w:eastAsia="zh-CN"/>
    </w:rPr>
  </w:style>
  <w:style w:type="paragraph" w:customStyle="1" w:styleId="Default">
    <w:name w:val="Default"/>
    <w:pPr>
      <w:autoSpaceDE w:val="0"/>
      <w:autoSpaceDN w:val="0"/>
      <w:adjustRightInd w:val="0"/>
      <w:spacing w:after="160" w:line="259" w:lineRule="auto"/>
    </w:pPr>
    <w:rPr>
      <w:rFonts w:ascii="Arial" w:hAnsi="Arial" w:cs="Arial"/>
      <w:color w:val="000000"/>
      <w:sz w:val="24"/>
      <w:szCs w:val="24"/>
      <w:lang w:eastAsia="zh-CN"/>
    </w:rPr>
  </w:style>
  <w:style w:type="paragraph" w:customStyle="1" w:styleId="UseCase1">
    <w:name w:val="Use Case1"/>
    <w:basedOn w:val="Normal"/>
    <w:pPr>
      <w:spacing w:before="60" w:after="60"/>
    </w:pPr>
    <w:rPr>
      <w:rFonts w:cs="Arial"/>
      <w:b/>
      <w:sz w:val="22"/>
      <w:szCs w:val="22"/>
    </w:rPr>
  </w:style>
  <w:style w:type="paragraph" w:customStyle="1" w:styleId="Extension">
    <w:name w:val="Extension"/>
    <w:basedOn w:val="Normal"/>
    <w:next w:val="Normal"/>
    <w:pPr>
      <w:tabs>
        <w:tab w:val="left" w:pos="900"/>
      </w:tabs>
      <w:ind w:left="900" w:hanging="540"/>
    </w:pPr>
    <w:rPr>
      <w:rFonts w:cs="Arial"/>
      <w:sz w:val="22"/>
      <w:szCs w:val="22"/>
    </w:rPr>
  </w:style>
  <w:style w:type="paragraph" w:customStyle="1" w:styleId="TOCHeading1">
    <w:name w:val="TOC Heading1"/>
    <w:basedOn w:val="Heading1"/>
    <w:next w:val="Normal"/>
    <w:uiPriority w:val="39"/>
    <w:unhideWhenUsed/>
    <w:qFormat/>
    <w:pPr>
      <w:keepLines/>
      <w:numPr>
        <w:numId w:val="0"/>
      </w:numPr>
      <w:pBdr>
        <w:top w:val="none" w:sz="0" w:space="0" w:color="auto"/>
        <w:left w:val="none" w:sz="0" w:space="0" w:color="auto"/>
        <w:bottom w:val="none" w:sz="0" w:space="0" w:color="auto"/>
        <w:right w:val="none" w:sz="0" w:space="0" w:color="auto"/>
      </w:pBdr>
      <w:spacing w:before="240" w:after="0"/>
      <w:outlineLvl w:val="9"/>
    </w:pPr>
    <w:rPr>
      <w:rFonts w:ascii="Calibri Light" w:hAnsi="Calibri Light"/>
      <w:b w:val="0"/>
      <w:color w:val="2D73B3"/>
      <w:sz w:val="32"/>
      <w:szCs w:val="32"/>
    </w:rPr>
  </w:style>
  <w:style w:type="character" w:customStyle="1" w:styleId="hps">
    <w:name w:val="hps"/>
    <w:basedOn w:val="DefaultParagraphFont"/>
  </w:style>
  <w:style w:type="character" w:customStyle="1" w:styleId="CommentTextChar">
    <w:name w:val="Comment Text Char"/>
    <w:link w:val="CommentText"/>
    <w:semiHidden/>
    <w:rPr>
      <w:rFonts w:ascii="Arial" w:hAnsi="Arial" w:cs="Arial"/>
    </w:rPr>
  </w:style>
  <w:style w:type="character" w:customStyle="1" w:styleId="CommentSubjectChar">
    <w:name w:val="Comment Subject Char"/>
    <w:link w:val="CommentSubject"/>
    <w:rPr>
      <w:rFonts w:ascii="Arial" w:hAnsi="Arial" w:cs="Arial"/>
      <w:b/>
      <w:bCs/>
    </w:rPr>
  </w:style>
  <w:style w:type="character" w:customStyle="1" w:styleId="DocumentMapChar">
    <w:name w:val="Document Map Char"/>
    <w:link w:val="DocumentMap"/>
    <w:rPr>
      <w:rFonts w:ascii="Tahoma" w:hAnsi="Tahoma" w:cs="Tahoma"/>
      <w:sz w:val="16"/>
      <w:szCs w:val="16"/>
    </w:rPr>
  </w:style>
  <w:style w:type="character" w:customStyle="1" w:styleId="Heading3Char">
    <w:name w:val="Heading 3 Char"/>
    <w:link w:val="Heading3"/>
    <w:rPr>
      <w:rFonts w:ascii="Arial Bold" w:hAnsi="Arial Bold"/>
      <w:b/>
      <w:kern w:val="28"/>
      <w:sz w:val="24"/>
      <w:shd w:val="pct10" w:color="auto" w:fill="auto"/>
    </w:rPr>
  </w:style>
  <w:style w:type="character" w:customStyle="1" w:styleId="BodyTextChar">
    <w:name w:val="Body Text Char"/>
    <w:link w:val="BodyText"/>
    <w:rPr>
      <w:rFonts w:ascii="Arial" w:hAnsi="Arial"/>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26</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27615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Herru-Laptop</cp:lastModifiedBy>
  <cp:revision>11</cp:revision>
  <cp:lastPrinted>2015-09-29T09:59:00Z</cp:lastPrinted>
  <dcterms:created xsi:type="dcterms:W3CDTF">2015-09-21T02:52:00Z</dcterms:created>
  <dcterms:modified xsi:type="dcterms:W3CDTF">2017-07-17T10:25:00Z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