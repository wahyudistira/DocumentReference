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E4" w:rsidRPr="003B467F" w:rsidRDefault="001C00E4" w:rsidP="003B467F">
      <w:pPr>
        <w:rPr>
          <w:rFonts w:cs="Arial"/>
          <w:b/>
          <w:sz w:val="24"/>
        </w:rPr>
      </w:pPr>
      <w:r w:rsidRPr="003B467F">
        <w:rPr>
          <w:rFonts w:cs="Arial"/>
          <w:b/>
          <w:sz w:val="24"/>
        </w:rPr>
        <w:t>TATA CARA DAN KONSEP PENGISIAN FSD</w:t>
      </w:r>
    </w:p>
    <w:p w:rsidR="001C00E4" w:rsidRPr="003B467F" w:rsidRDefault="001C00E4" w:rsidP="003B467F">
      <w:pPr>
        <w:pStyle w:val="ListParagraph"/>
        <w:rPr>
          <w:rFonts w:cs="Arial"/>
        </w:rPr>
      </w:pPr>
    </w:p>
    <w:p w:rsidR="001C00E4" w:rsidRPr="003B467F" w:rsidRDefault="001C00E4" w:rsidP="003B467F">
      <w:pPr>
        <w:pStyle w:val="ListParagraph"/>
        <w:numPr>
          <w:ilvl w:val="0"/>
          <w:numId w:val="25"/>
        </w:numPr>
        <w:rPr>
          <w:rFonts w:cs="Arial"/>
        </w:rPr>
      </w:pPr>
      <w:r w:rsidRPr="003B467F">
        <w:rPr>
          <w:rFonts w:cs="Arial"/>
        </w:rPr>
        <w:t>FSD ini dibuat sesuai dengan kondisi terakhir pada aplikasi. Jika project yang dibuat adalah Change Request (CR), maka FSD wajib diupdate segala sesuatu yang berubah dari aplikasi kedalam dokumen ini.</w:t>
      </w:r>
    </w:p>
    <w:p w:rsidR="001C00E4" w:rsidRPr="003B467F" w:rsidRDefault="001C00E4" w:rsidP="003B467F">
      <w:pPr>
        <w:pStyle w:val="ListParagraph"/>
        <w:numPr>
          <w:ilvl w:val="0"/>
          <w:numId w:val="25"/>
        </w:numPr>
        <w:rPr>
          <w:rFonts w:cs="Arial"/>
        </w:rPr>
      </w:pPr>
      <w:r w:rsidRPr="003B467F">
        <w:rPr>
          <w:rFonts w:cs="Arial"/>
        </w:rPr>
        <w:t>Semua informasi yang dituliskan dalam FSD ini wajib dijelaskan secara detil dan tidak ambigu.</w:t>
      </w:r>
    </w:p>
    <w:p w:rsidR="001C00E4" w:rsidRPr="003B467F" w:rsidRDefault="001C00E4" w:rsidP="003B467F">
      <w:pPr>
        <w:pStyle w:val="ListParagraph"/>
        <w:numPr>
          <w:ilvl w:val="0"/>
          <w:numId w:val="25"/>
        </w:numPr>
        <w:rPr>
          <w:rFonts w:cs="Arial"/>
        </w:rPr>
      </w:pPr>
      <w:r w:rsidRPr="003B467F">
        <w:rPr>
          <w:rFonts w:cs="Arial"/>
        </w:rPr>
        <w:t>Semua informasi mengenai petunjuk pengisian harus dihapuskan</w:t>
      </w:r>
    </w:p>
    <w:p w:rsidR="001C00E4" w:rsidRPr="003B467F" w:rsidRDefault="001C00E4" w:rsidP="003B467F">
      <w:pPr>
        <w:pStyle w:val="ListParagraph"/>
        <w:numPr>
          <w:ilvl w:val="0"/>
          <w:numId w:val="25"/>
        </w:numPr>
        <w:rPr>
          <w:rFonts w:cs="Arial"/>
        </w:rPr>
      </w:pPr>
      <w:r w:rsidRPr="003B467F">
        <w:rPr>
          <w:rFonts w:cs="Arial"/>
        </w:rPr>
        <w:t>Pendekatan dari pembuatan FSD ini adalah Divide dan Conquer dalam artian setiap permintaan bisnis klien dipecah menjadi bagian-bagian terkecil. Oleh karenanya disarankan membuat sebuah dokumen Requirement Tracebility Matrix (RTM) seperti contoh dibawah ini terlebih dahulu untuk memudahkan dalam pengisian ataupun memahami proses bisnis aplikasi ini</w:t>
      </w:r>
    </w:p>
    <w:tbl>
      <w:tblPr>
        <w:tblW w:w="0" w:type="auto"/>
        <w:tblLook w:val="04A0" w:firstRow="1" w:lastRow="0" w:firstColumn="1" w:lastColumn="0" w:noHBand="0" w:noVBand="1"/>
      </w:tblPr>
      <w:tblGrid>
        <w:gridCol w:w="2358"/>
        <w:gridCol w:w="610"/>
        <w:gridCol w:w="2024"/>
        <w:gridCol w:w="607"/>
        <w:gridCol w:w="2484"/>
        <w:gridCol w:w="588"/>
        <w:gridCol w:w="1349"/>
        <w:gridCol w:w="611"/>
        <w:gridCol w:w="1298"/>
        <w:gridCol w:w="629"/>
        <w:gridCol w:w="1338"/>
      </w:tblGrid>
      <w:tr w:rsidR="001C00E4" w:rsidRPr="003B467F" w:rsidTr="001C00E4">
        <w:trPr>
          <w:trHeight w:val="510"/>
        </w:trPr>
        <w:tc>
          <w:tcPr>
            <w:tcW w:w="23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Client Requirement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Business Requirement (BR)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FR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Function Requirement</w:t>
            </w:r>
            <w:r w:rsidRPr="003B467F">
              <w:rPr>
                <w:rFonts w:eastAsia="Batang" w:cs="Arial"/>
              </w:rPr>
              <w:br/>
              <w:t>(FR)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BF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Business Flow Global</w:t>
            </w:r>
            <w:r w:rsidRPr="003B467F">
              <w:rPr>
                <w:rFonts w:eastAsia="Batang" w:cs="Arial"/>
              </w:rPr>
              <w:br/>
              <w:t>(BF Global)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BF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Business Flow Detail</w:t>
            </w:r>
            <w:r w:rsidRPr="003B467F">
              <w:rPr>
                <w:rFonts w:eastAsia="Batang" w:cs="Arial"/>
              </w:rPr>
              <w:br/>
              <w:t>(BF Detail)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UC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Use Case</w:t>
            </w:r>
            <w:r w:rsidRPr="003B467F">
              <w:rPr>
                <w:rFonts w:eastAsia="Batang" w:cs="Arial"/>
              </w:rPr>
              <w:br/>
              <w:t>(UC)</w:t>
            </w:r>
          </w:p>
        </w:tc>
      </w:tr>
      <w:tr w:rsidR="001C00E4" w:rsidRPr="003B467F" w:rsidTr="001C00E4">
        <w:trPr>
          <w:trHeight w:val="255"/>
        </w:trPr>
        <w:tc>
          <w:tcPr>
            <w:tcW w:w="2358" w:type="dxa"/>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eastAsia="Batang" w:cs="Arial"/>
              </w:rPr>
            </w:pPr>
            <w:r w:rsidRPr="003B467F">
              <w:rPr>
                <w:rFonts w:eastAsia="Batang" w:cs="Arial"/>
              </w:rPr>
              <w:t xml:space="preserve">Membuat aplikasi </w:t>
            </w:r>
          </w:p>
          <w:p w:rsidR="001C00E4" w:rsidRPr="003B467F" w:rsidRDefault="001C00E4" w:rsidP="003B467F">
            <w:pPr>
              <w:rPr>
                <w:rFonts w:eastAsia="Batang" w:cs="Arial"/>
              </w:rPr>
            </w:pPr>
            <w:r w:rsidRPr="003B467F">
              <w:rPr>
                <w:rFonts w:eastAsia="Batang" w:cs="Arial"/>
              </w:rPr>
              <w:t xml:space="preserve">yang mampu </w:t>
            </w:r>
          </w:p>
          <w:p w:rsidR="001C00E4" w:rsidRPr="003B467F" w:rsidRDefault="001C00E4" w:rsidP="003B467F">
            <w:pPr>
              <w:rPr>
                <w:rFonts w:eastAsia="Batang" w:cs="Arial"/>
              </w:rPr>
            </w:pPr>
            <w:r w:rsidRPr="003B467F">
              <w:rPr>
                <w:rFonts w:eastAsia="Batang" w:cs="Arial"/>
              </w:rPr>
              <w:t xml:space="preserve">menghandle proses </w:t>
            </w:r>
          </w:p>
          <w:p w:rsidR="001C00E4" w:rsidRPr="003B467F" w:rsidRDefault="001C00E4" w:rsidP="003B467F">
            <w:pPr>
              <w:rPr>
                <w:rFonts w:eastAsia="Batang" w:cs="Arial"/>
              </w:rPr>
            </w:pPr>
            <w:r w:rsidRPr="003B467F">
              <w:rPr>
                <w:rFonts w:eastAsia="Batang" w:cs="Arial"/>
              </w:rPr>
              <w:t>pembelian barang</w:t>
            </w:r>
          </w:p>
          <w:p w:rsidR="001C00E4" w:rsidRPr="003B467F" w:rsidRDefault="001C00E4" w:rsidP="003B467F">
            <w:pPr>
              <w:rPr>
                <w:rFonts w:eastAsia="Batang" w:cs="Arial"/>
              </w:rPr>
            </w:pPr>
            <w:r w:rsidRPr="003B467F">
              <w:rPr>
                <w:rFonts w:eastAsia="Batang" w:cs="Arial"/>
              </w:rPr>
              <w:t xml:space="preserve">sampai dengan </w:t>
            </w:r>
          </w:p>
          <w:p w:rsidR="001C00E4" w:rsidRPr="003B467F" w:rsidRDefault="001C00E4" w:rsidP="003B467F">
            <w:pPr>
              <w:rPr>
                <w:rFonts w:eastAsia="Batang" w:cs="Arial"/>
              </w:rPr>
            </w:pPr>
            <w:r w:rsidRPr="003B467F">
              <w:rPr>
                <w:rFonts w:eastAsia="Batang" w:cs="Arial"/>
              </w:rPr>
              <w:t xml:space="preserve">pembayaran ke </w:t>
            </w:r>
          </w:p>
          <w:p w:rsidR="001C00E4" w:rsidRPr="003B467F" w:rsidRDefault="001C00E4" w:rsidP="003B467F">
            <w:pPr>
              <w:rPr>
                <w:rFonts w:cs="Arial"/>
              </w:rPr>
            </w:pPr>
            <w:r w:rsidRPr="003B467F">
              <w:rPr>
                <w:rFonts w:eastAsia="Batang" w:cs="Arial"/>
              </w:rPr>
              <w:t>customer</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Purchase Request (PR)</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fitur untuk permintaan barang (Purchase Request)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PR-&gt;VS-&gt;PO-&gt;GR-&gt;IP</w:t>
            </w:r>
            <w:bookmarkStart w:id="0" w:name="_GoBack"/>
            <w:bookmarkEnd w:id="0"/>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PR -&gt; PR Approval</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PR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PR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UC-3</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PR Approval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persetujuan permintaan barang</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UC-4</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PR Approval - Revision</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UC-5</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PR Approval - Cancel</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Vendor Selection (VS)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FR-3</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rencana pembelian</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Planing - VS</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UC-6</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VS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UC-7</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VS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UC-8</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VS - Edit</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UC-9</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VS - Cancel</w:t>
            </w:r>
          </w:p>
        </w:tc>
      </w:tr>
      <w:tr w:rsidR="001C00E4" w:rsidRPr="003B467F" w:rsidTr="001C00E4">
        <w:trPr>
          <w:trHeight w:val="76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FR-4</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penyeleksian vendor (Vendor Selection)</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UC-10</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VS - Bidding</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BR-3</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Purchase Order (PO)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FR-5</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fitur pembelian barang (Purchase Order)</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BF-1.3</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PO -&gt; PO Approval</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UC-11</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w:t>
            </w:r>
            <w:r w:rsidRPr="003B467F">
              <w:rPr>
                <w:rFonts w:cs="Arial"/>
              </w:rPr>
              <w:lastRenderedPageBreak/>
              <w:t>12</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lastRenderedPageBreak/>
              <w:t>PO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FR-6</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persetujuan pembelian barang</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UC-13</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Approval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UC-14</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Approval - Revision</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UC-15</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Approval - Cancel</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BR-4</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Good Receive (GR)</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FR-7</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penerimaan barang (Good Receive)</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BF-1.4</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-&gt; GR</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UC-16</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GR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UC-17</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GR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BR-5</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Invoice Payment (IP)</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FR-8</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pembayaran tagihan (Invoice Payment)</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BF-1.5</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-&gt; GR -&gt; Invoice</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UC-18</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IP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UC-19</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IP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UC-20</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IP - Edit</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UC-21</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IP - Cancel</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BR-6</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Master</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penyimpanan data barang, supplier dll</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UC-22</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Master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UC-23</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Master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UC-24</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Master - Edit</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UC-25</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Master - Delete</w:t>
            </w:r>
          </w:p>
        </w:tc>
      </w:tr>
      <w:tr w:rsidR="001C00E4" w:rsidRPr="003B467F" w:rsidTr="001C00E4">
        <w:trPr>
          <w:trHeight w:val="510"/>
        </w:trPr>
        <w:tc>
          <w:tcPr>
            <w:tcW w:w="2358" w:type="dxa"/>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xml:space="preserve">Membuat aplikasi </w:t>
            </w:r>
          </w:p>
          <w:p w:rsidR="001C00E4" w:rsidRPr="003B467F" w:rsidRDefault="001C00E4" w:rsidP="003B467F">
            <w:pPr>
              <w:rPr>
                <w:rFonts w:cs="Arial"/>
              </w:rPr>
            </w:pPr>
            <w:r w:rsidRPr="003B467F">
              <w:rPr>
                <w:rFonts w:cs="Arial"/>
              </w:rPr>
              <w:t xml:space="preserve">yang mampu menampilkan laporan </w:t>
            </w:r>
          </w:p>
          <w:p w:rsidR="001C00E4" w:rsidRPr="003B467F" w:rsidRDefault="001C00E4" w:rsidP="003B467F">
            <w:pPr>
              <w:rPr>
                <w:rFonts w:cs="Arial"/>
              </w:rPr>
            </w:pPr>
            <w:r w:rsidRPr="003B467F">
              <w:rPr>
                <w:rFonts w:cs="Arial"/>
              </w:rPr>
              <w:t xml:space="preserve">dari aktifitas pembelian termasuk didalamnya status dan jumlah </w:t>
            </w:r>
          </w:p>
          <w:p w:rsidR="001C00E4" w:rsidRPr="003B467F" w:rsidRDefault="001C00E4" w:rsidP="003B467F">
            <w:pPr>
              <w:rPr>
                <w:rFonts w:cs="Arial"/>
              </w:rPr>
            </w:pPr>
            <w:r w:rsidRPr="003B467F">
              <w:rPr>
                <w:rFonts w:cs="Arial"/>
              </w:rPr>
              <w:t>harganya</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BR-7</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module Reporting</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FR-10</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report Purchase Request</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UC-26</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Report PR</w:t>
            </w:r>
          </w:p>
        </w:tc>
      </w:tr>
      <w:tr w:rsidR="001C00E4" w:rsidRPr="003B467F" w:rsidTr="001C00E4">
        <w:trPr>
          <w:trHeight w:val="76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FR-11</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report Purchase Request vs Purchase Order</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UC-27</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Report PR vs PO</w:t>
            </w:r>
          </w:p>
        </w:tc>
      </w:tr>
      <w:tr w:rsidR="001C00E4" w:rsidRPr="003B467F" w:rsidTr="001C00E4">
        <w:trPr>
          <w:trHeight w:val="76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FR-12</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report Purchase Order vs Good Receive</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UC-28</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Report PO vs GR</w:t>
            </w:r>
          </w:p>
        </w:tc>
      </w:tr>
      <w:tr w:rsidR="001C00E4" w:rsidRPr="003B467F" w:rsidTr="001C00E4">
        <w:trPr>
          <w:trHeight w:val="76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FR-13</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report Purchase Order vs Invoice Payment</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UC-29</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Report PO vs GR vs IP</w:t>
            </w:r>
          </w:p>
        </w:tc>
      </w:tr>
    </w:tbl>
    <w:p w:rsidR="001C00E4" w:rsidRPr="003B467F" w:rsidRDefault="001C00E4" w:rsidP="003B467F">
      <w:pPr>
        <w:pStyle w:val="Heading1"/>
        <w:tabs>
          <w:tab w:val="clear" w:pos="2736"/>
          <w:tab w:val="num" w:pos="810"/>
        </w:tabs>
        <w:ind w:left="806" w:hanging="734"/>
        <w:rPr>
          <w:rFonts w:ascii="Arial" w:hAnsi="Arial" w:cs="Arial"/>
          <w:lang w:val="id-ID"/>
        </w:rPr>
        <w:sectPr w:rsidR="001C00E4" w:rsidRPr="003B467F" w:rsidSect="009A6264">
          <w:pgSz w:w="15840" w:h="12240" w:orient="landscape" w:code="1"/>
          <w:pgMar w:top="1440" w:right="1080" w:bottom="1440" w:left="1080" w:header="720" w:footer="720" w:gutter="0"/>
          <w:cols w:space="720"/>
          <w:titlePg/>
          <w:docGrid w:linePitch="272"/>
        </w:sectPr>
      </w:pPr>
    </w:p>
    <w:p w:rsidR="00D53BAF" w:rsidRPr="003B467F" w:rsidRDefault="00D53BAF" w:rsidP="003B467F">
      <w:pPr>
        <w:rPr>
          <w:rFonts w:cs="Arial"/>
          <w:b/>
          <w:sz w:val="40"/>
          <w:szCs w:val="40"/>
        </w:rPr>
      </w:pPr>
    </w:p>
    <w:p w:rsidR="006E2DBA" w:rsidRPr="003B467F" w:rsidRDefault="006E2DBA" w:rsidP="003B467F">
      <w:pPr>
        <w:rPr>
          <w:rFonts w:cs="Arial"/>
          <w:b/>
          <w:sz w:val="40"/>
          <w:szCs w:val="40"/>
        </w:rPr>
      </w:pPr>
    </w:p>
    <w:p w:rsidR="00774989" w:rsidRPr="003B467F" w:rsidRDefault="00774989" w:rsidP="003B467F">
      <w:pPr>
        <w:rPr>
          <w:rFonts w:cs="Arial"/>
          <w:b/>
          <w:sz w:val="40"/>
          <w:szCs w:val="40"/>
        </w:rPr>
      </w:pPr>
    </w:p>
    <w:p w:rsidR="006E2DBA" w:rsidRPr="003B467F" w:rsidRDefault="00FD4DCB" w:rsidP="003B467F">
      <w:pPr>
        <w:tabs>
          <w:tab w:val="left" w:pos="6480"/>
        </w:tabs>
        <w:rPr>
          <w:rFonts w:cs="Arial"/>
          <w:b/>
          <w:sz w:val="40"/>
          <w:szCs w:val="40"/>
          <w:lang w:val="id-ID"/>
        </w:rPr>
      </w:pPr>
      <w:r w:rsidRPr="003B467F">
        <w:rPr>
          <w:rFonts w:cs="Arial"/>
          <w:b/>
          <w:sz w:val="40"/>
          <w:szCs w:val="40"/>
          <w:lang w:val="id-ID"/>
        </w:rPr>
        <w:tab/>
      </w: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EF470E" w:rsidP="003B467F">
      <w:pPr>
        <w:rPr>
          <w:rFonts w:cs="Arial"/>
          <w:b/>
          <w:sz w:val="40"/>
          <w:szCs w:val="40"/>
          <w:lang w:val="id-ID"/>
        </w:rPr>
      </w:pPr>
      <w:r w:rsidRPr="003B467F">
        <w:rPr>
          <w:rFonts w:cs="Arial"/>
          <w:b/>
          <w:sz w:val="40"/>
          <w:szCs w:val="40"/>
          <w:lang w:val="id-ID"/>
        </w:rPr>
        <w:t>FUNCTIONAL SPECIFICATION DOCUMENT</w:t>
      </w:r>
    </w:p>
    <w:p w:rsidR="006E2DBA" w:rsidRPr="003B467F" w:rsidRDefault="00FB4479" w:rsidP="003B467F">
      <w:pPr>
        <w:rPr>
          <w:rFonts w:cs="Arial"/>
          <w:b/>
          <w:sz w:val="40"/>
          <w:szCs w:val="40"/>
        </w:rPr>
      </w:pPr>
      <w:r w:rsidRPr="003B467F">
        <w:rPr>
          <w:rFonts w:cs="Arial"/>
          <w:b/>
          <w:sz w:val="40"/>
          <w:szCs w:val="40"/>
        </w:rPr>
        <w:t>&lt;project_title&gt;</w:t>
      </w:r>
    </w:p>
    <w:p w:rsidR="006E2DBA" w:rsidRPr="003B467F" w:rsidRDefault="006E2DBA" w:rsidP="003B467F">
      <w:pPr>
        <w:rPr>
          <w:rFonts w:cs="Arial"/>
          <w:b/>
          <w:sz w:val="28"/>
          <w:szCs w:val="28"/>
          <w:lang w:val="id-ID"/>
        </w:rPr>
      </w:pPr>
    </w:p>
    <w:p w:rsidR="006E2DBA" w:rsidRPr="003B467F" w:rsidRDefault="006E2DBA" w:rsidP="003B467F">
      <w:pPr>
        <w:rPr>
          <w:rFonts w:cs="Arial"/>
          <w:b/>
          <w:sz w:val="40"/>
          <w:szCs w:val="40"/>
          <w:lang w:val="id-ID"/>
        </w:rPr>
      </w:pPr>
      <w:r w:rsidRPr="003B467F">
        <w:rPr>
          <w:rFonts w:cs="Arial"/>
          <w:b/>
          <w:sz w:val="28"/>
          <w:szCs w:val="28"/>
          <w:lang w:val="id-ID"/>
        </w:rPr>
        <w:t xml:space="preserve">Version </w:t>
      </w:r>
      <w:r w:rsidR="00D53BAF" w:rsidRPr="003B467F">
        <w:rPr>
          <w:rFonts w:cs="Arial"/>
          <w:b/>
          <w:sz w:val="28"/>
          <w:szCs w:val="28"/>
        </w:rPr>
        <w:t>1</w:t>
      </w:r>
      <w:r w:rsidRPr="003B467F">
        <w:rPr>
          <w:rFonts w:cs="Arial"/>
          <w:b/>
          <w:sz w:val="28"/>
          <w:szCs w:val="28"/>
          <w:lang w:val="id-ID"/>
        </w:rPr>
        <w:t>.</w:t>
      </w:r>
      <w:r w:rsidR="00E54790" w:rsidRPr="003B467F">
        <w:rPr>
          <w:rFonts w:cs="Arial"/>
          <w:b/>
          <w:sz w:val="28"/>
          <w:szCs w:val="28"/>
          <w:lang w:val="id-ID"/>
        </w:rPr>
        <w:t>00</w:t>
      </w: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b/>
          <w:lang w:val="id-ID"/>
        </w:rPr>
      </w:pPr>
      <w:r w:rsidRPr="003B467F">
        <w:rPr>
          <w:rFonts w:cs="Arial"/>
          <w:b/>
          <w:lang w:val="id-ID"/>
        </w:rPr>
        <w:t>COPYRIGHT NOTICE</w:t>
      </w:r>
    </w:p>
    <w:p w:rsidR="006E2DBA" w:rsidRPr="003B467F" w:rsidDel="001C5210" w:rsidRDefault="006E2DBA" w:rsidP="003B467F">
      <w:pPr>
        <w:rPr>
          <w:del w:id="1" w:author="00067675" w:date="2014-09-17T09:58:00Z"/>
          <w:rFonts w:cs="Arial"/>
          <w:b/>
          <w:i/>
          <w:sz w:val="16"/>
          <w:szCs w:val="16"/>
          <w:lang w:val="id-ID"/>
        </w:rPr>
      </w:pPr>
    </w:p>
    <w:p w:rsidR="006E2DBA" w:rsidRPr="003B467F" w:rsidRDefault="006E2DBA" w:rsidP="003B467F">
      <w:pPr>
        <w:rPr>
          <w:rFonts w:cs="Arial"/>
        </w:rPr>
      </w:pPr>
      <w:r w:rsidRPr="003B467F">
        <w:rPr>
          <w:rFonts w:cs="Arial"/>
          <w:b/>
          <w:lang w:val="id-ID"/>
        </w:rPr>
        <w:t xml:space="preserve">Copyright </w:t>
      </w:r>
      <w:r w:rsidRPr="003B467F">
        <w:rPr>
          <w:rFonts w:cs="Arial"/>
          <w:b/>
          <w:lang w:val="id-ID"/>
        </w:rPr>
        <w:sym w:font="Symbol" w:char="F0E3"/>
      </w:r>
      <w:r w:rsidRPr="003B467F">
        <w:rPr>
          <w:rFonts w:cs="Arial"/>
          <w:b/>
          <w:lang w:val="id-ID"/>
        </w:rPr>
        <w:t xml:space="preserve"> (20</w:t>
      </w:r>
      <w:r w:rsidR="00E54790" w:rsidRPr="003B467F">
        <w:rPr>
          <w:rFonts w:cs="Arial"/>
          <w:b/>
          <w:lang w:val="id-ID"/>
        </w:rPr>
        <w:t>14</w:t>
      </w:r>
      <w:r w:rsidRPr="003B467F">
        <w:rPr>
          <w:rFonts w:cs="Arial"/>
          <w:b/>
          <w:lang w:val="id-ID"/>
        </w:rPr>
        <w:t xml:space="preserve">) by </w:t>
      </w:r>
      <w:r w:rsidR="000B3456" w:rsidRPr="003B467F">
        <w:rPr>
          <w:rFonts w:cs="Arial"/>
          <w:b/>
        </w:rPr>
        <w:t>PT. Code Development Indonesia</w:t>
      </w:r>
    </w:p>
    <w:p w:rsidR="006E2DBA" w:rsidRPr="003B467F" w:rsidRDefault="006E2DBA" w:rsidP="003B467F">
      <w:pPr>
        <w:ind w:left="162"/>
        <w:rPr>
          <w:rFonts w:cs="Arial"/>
          <w:lang w:val="id-ID"/>
        </w:rPr>
      </w:pPr>
    </w:p>
    <w:p w:rsidR="006E2DBA" w:rsidRPr="003B467F" w:rsidRDefault="006E2DBA" w:rsidP="003B467F">
      <w:pPr>
        <w:pStyle w:val="BlockText"/>
        <w:jc w:val="left"/>
        <w:rPr>
          <w:rFonts w:cs="Arial"/>
          <w:sz w:val="20"/>
          <w:lang w:val="id-ID"/>
        </w:rPr>
      </w:pPr>
      <w:r w:rsidRPr="003B467F">
        <w:rPr>
          <w:rFonts w:cs="Arial"/>
          <w:sz w:val="20"/>
          <w:lang w:val="id-ID"/>
        </w:rPr>
        <w:t xml:space="preserve">All rights reserved. This material is confidential and proprietary to </w:t>
      </w:r>
      <w:r w:rsidR="000B3456" w:rsidRPr="003B467F">
        <w:rPr>
          <w:rFonts w:cs="Arial"/>
          <w:sz w:val="20"/>
        </w:rPr>
        <w:t xml:space="preserve">PT. Code Development Indonesia </w:t>
      </w:r>
      <w:r w:rsidRPr="003B467F">
        <w:rPr>
          <w:rFonts w:cs="Arial"/>
          <w:sz w:val="20"/>
          <w:lang w:val="id-ID"/>
        </w:rPr>
        <w:t xml:space="preserve">and no part of this material should be reproduced, published in any form by any means, electronic or mechanical including photocopy or any information storage or retrieval system nor should the material be disclosed to third parties without the express written authorization of </w:t>
      </w:r>
      <w:r w:rsidR="000B3456" w:rsidRPr="003B467F">
        <w:rPr>
          <w:rFonts w:cs="Arial"/>
          <w:sz w:val="20"/>
        </w:rPr>
        <w:t>PT. Code Development Indonesia.</w:t>
      </w:r>
    </w:p>
    <w:p w:rsidR="007A696D" w:rsidRPr="003B467F" w:rsidRDefault="007A696D"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12713F" w:rsidRPr="003B467F" w:rsidRDefault="005957DE" w:rsidP="003B467F">
      <w:pPr>
        <w:pStyle w:val="BodyText"/>
        <w:rPr>
          <w:rFonts w:cs="Arial"/>
          <w:i w:val="0"/>
          <w:color w:val="auto"/>
        </w:rPr>
      </w:pPr>
      <w:r w:rsidRPr="003B467F">
        <w:rPr>
          <w:rFonts w:cs="Arial"/>
          <w:i w:val="0"/>
          <w:color w:val="auto"/>
        </w:rPr>
        <w:lastRenderedPageBreak/>
        <w:t>Functiona</w:t>
      </w:r>
      <w:r w:rsidR="006114D7" w:rsidRPr="003B467F">
        <w:rPr>
          <w:rFonts w:cs="Arial"/>
          <w:i w:val="0"/>
          <w:color w:val="auto"/>
        </w:rPr>
        <w:t>l Specification Document versi 2</w:t>
      </w:r>
      <w:r w:rsidRPr="003B467F">
        <w:rPr>
          <w:rFonts w:cs="Arial"/>
          <w:i w:val="0"/>
          <w:color w:val="auto"/>
        </w:rPr>
        <w:t xml:space="preserve">.00 ini dirilis untuk project </w:t>
      </w:r>
      <w:r w:rsidR="001C7491" w:rsidRPr="003B467F">
        <w:rPr>
          <w:rFonts w:cs="Arial"/>
          <w:i w:val="0"/>
          <w:color w:val="auto"/>
        </w:rPr>
        <w:t>…</w:t>
      </w:r>
      <w:r w:rsidRPr="003B467F">
        <w:rPr>
          <w:rFonts w:cs="Arial"/>
          <w:i w:val="0"/>
          <w:color w:val="auto"/>
        </w:rPr>
        <w:t>, PT. Code Development Indonesia</w:t>
      </w:r>
      <w:r w:rsidR="008A2BD1" w:rsidRPr="003B467F">
        <w:rPr>
          <w:rFonts w:cs="Arial"/>
          <w:i w:val="0"/>
          <w:color w:val="auto"/>
        </w:rPr>
        <w:t xml:space="preserve"> (Code.id</w:t>
      </w:r>
      <w:r w:rsidR="002F77ED" w:rsidRPr="003B467F">
        <w:rPr>
          <w:rFonts w:cs="Arial"/>
          <w:i w:val="0"/>
          <w:color w:val="auto"/>
        </w:rPr>
        <w:t>)</w:t>
      </w:r>
      <w:r w:rsidRPr="003B467F">
        <w:rPr>
          <w:rFonts w:cs="Arial"/>
          <w:i w:val="0"/>
          <w:color w:val="auto"/>
        </w:rPr>
        <w:t xml:space="preserve">, efekif dari </w:t>
      </w:r>
      <w:r w:rsidR="001C7491" w:rsidRPr="003B467F">
        <w:rPr>
          <w:rFonts w:cs="Arial"/>
          <w:i w:val="0"/>
          <w:color w:val="auto"/>
        </w:rPr>
        <w:t>tanggal ….</w:t>
      </w:r>
      <w:r w:rsidRPr="003B467F">
        <w:rPr>
          <w:rFonts w:cs="Arial"/>
          <w:i w:val="0"/>
          <w:color w:val="auto"/>
        </w:rPr>
        <w:t>.</w:t>
      </w:r>
    </w:p>
    <w:p w:rsidR="0012713F" w:rsidRPr="003B467F" w:rsidRDefault="0012713F" w:rsidP="003B467F">
      <w:pPr>
        <w:pStyle w:val="BodyText"/>
        <w:rPr>
          <w:rFonts w:cs="Arial"/>
          <w:lang w:val="id-ID"/>
        </w:rPr>
      </w:pP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6120"/>
        <w:gridCol w:w="1980"/>
      </w:tblGrid>
      <w:tr w:rsidR="0012713F" w:rsidRPr="003B467F" w:rsidTr="00414608">
        <w:trPr>
          <w:trHeight w:val="947"/>
        </w:trPr>
        <w:tc>
          <w:tcPr>
            <w:tcW w:w="1800" w:type="dxa"/>
          </w:tcPr>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lang w:val="id-ID"/>
              </w:rPr>
            </w:pPr>
            <w:r w:rsidRPr="003B467F">
              <w:rPr>
                <w:rFonts w:cs="Arial"/>
                <w:i w:val="0"/>
                <w:iCs w:val="0"/>
                <w:color w:val="auto"/>
                <w:lang w:val="id-ID"/>
              </w:rPr>
              <w:t xml:space="preserve">Prepared by </w:t>
            </w:r>
          </w:p>
        </w:tc>
        <w:tc>
          <w:tcPr>
            <w:tcW w:w="6120" w:type="dxa"/>
          </w:tcPr>
          <w:p w:rsidR="00F61CD6" w:rsidRPr="003B467F" w:rsidRDefault="00F61CD6" w:rsidP="003B467F">
            <w:pPr>
              <w:pStyle w:val="BodyText"/>
              <w:rPr>
                <w:rFonts w:cs="Arial"/>
                <w:i w:val="0"/>
                <w:iCs w:val="0"/>
                <w:color w:val="auto"/>
              </w:rPr>
            </w:pPr>
          </w:p>
          <w:p w:rsidR="00F61CD6" w:rsidRPr="003B467F" w:rsidRDefault="00F61CD6" w:rsidP="003B467F">
            <w:pPr>
              <w:pStyle w:val="BodyText"/>
              <w:rPr>
                <w:rFonts w:cs="Arial"/>
                <w:i w:val="0"/>
                <w:iCs w:val="0"/>
                <w:color w:val="auto"/>
              </w:rPr>
            </w:pPr>
          </w:p>
          <w:p w:rsidR="00F61CD6" w:rsidRPr="003B467F" w:rsidRDefault="00F61CD6" w:rsidP="003B467F">
            <w:pPr>
              <w:pStyle w:val="BodyText"/>
              <w:rPr>
                <w:rFonts w:cs="Arial"/>
                <w:i w:val="0"/>
                <w:iCs w:val="0"/>
                <w:color w:val="auto"/>
              </w:rPr>
            </w:pPr>
          </w:p>
          <w:p w:rsidR="0012713F" w:rsidRPr="003B467F" w:rsidRDefault="006114D7" w:rsidP="003B467F">
            <w:pPr>
              <w:pStyle w:val="BodyText"/>
              <w:rPr>
                <w:rFonts w:cs="Arial"/>
                <w:i w:val="0"/>
                <w:iCs w:val="0"/>
                <w:color w:val="auto"/>
              </w:rPr>
            </w:pPr>
            <w:r w:rsidRPr="003B467F">
              <w:rPr>
                <w:rFonts w:cs="Arial"/>
                <w:i w:val="0"/>
                <w:iCs w:val="0"/>
                <w:color w:val="auto"/>
              </w:rPr>
              <w:t>Herru Purnomo</w:t>
            </w:r>
          </w:p>
        </w:tc>
        <w:tc>
          <w:tcPr>
            <w:tcW w:w="1980" w:type="dxa"/>
          </w:tcPr>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rPr>
            </w:pPr>
            <w:r w:rsidRPr="003B467F">
              <w:rPr>
                <w:rFonts w:cs="Arial"/>
                <w:i w:val="0"/>
                <w:iCs w:val="0"/>
                <w:color w:val="auto"/>
                <w:lang w:val="id-ID"/>
              </w:rPr>
              <w:t>Date:</w:t>
            </w:r>
            <w:r w:rsidR="00233F9E" w:rsidRPr="003B467F">
              <w:rPr>
                <w:rFonts w:cs="Arial"/>
                <w:i w:val="0"/>
                <w:iCs w:val="0"/>
                <w:color w:val="auto"/>
              </w:rPr>
              <w:t xml:space="preserve"> </w:t>
            </w:r>
            <w:r w:rsidR="0029288B" w:rsidRPr="003B467F">
              <w:rPr>
                <w:rFonts w:cs="Arial"/>
                <w:i w:val="0"/>
                <w:iCs w:val="0"/>
                <w:color w:val="auto"/>
              </w:rPr>
              <w:fldChar w:fldCharType="begin"/>
            </w:r>
            <w:r w:rsidR="006114D7" w:rsidRPr="003B467F">
              <w:rPr>
                <w:rFonts w:cs="Arial"/>
                <w:i w:val="0"/>
                <w:iCs w:val="0"/>
                <w:color w:val="auto"/>
              </w:rPr>
              <w:instrText xml:space="preserve"> CREATEDATE  \@ "dd-MMM-yyyy"  \* MERGEFORMAT </w:instrText>
            </w:r>
            <w:r w:rsidR="0029288B" w:rsidRPr="003B467F">
              <w:rPr>
                <w:rFonts w:cs="Arial"/>
                <w:i w:val="0"/>
                <w:iCs w:val="0"/>
                <w:color w:val="auto"/>
              </w:rPr>
              <w:fldChar w:fldCharType="separate"/>
            </w:r>
            <w:r w:rsidR="006114D7" w:rsidRPr="003B467F">
              <w:rPr>
                <w:rFonts w:cs="Arial"/>
                <w:i w:val="0"/>
                <w:iCs w:val="0"/>
                <w:noProof/>
                <w:color w:val="auto"/>
              </w:rPr>
              <w:t>11-Sep-2015</w:t>
            </w:r>
            <w:r w:rsidR="0029288B" w:rsidRPr="003B467F">
              <w:rPr>
                <w:rFonts w:cs="Arial"/>
                <w:i w:val="0"/>
                <w:iCs w:val="0"/>
                <w:color w:val="auto"/>
              </w:rPr>
              <w:fldChar w:fldCharType="end"/>
            </w:r>
          </w:p>
        </w:tc>
      </w:tr>
      <w:tr w:rsidR="001C7491" w:rsidRPr="003B467F" w:rsidTr="00561BF4">
        <w:tc>
          <w:tcPr>
            <w:tcW w:w="1800" w:type="dxa"/>
          </w:tcPr>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rPr>
            </w:pPr>
            <w:r w:rsidRPr="003B467F">
              <w:rPr>
                <w:rFonts w:cs="Arial"/>
                <w:i w:val="0"/>
                <w:iCs w:val="0"/>
                <w:color w:val="auto"/>
              </w:rPr>
              <w:t>Kontributor</w:t>
            </w:r>
          </w:p>
        </w:tc>
        <w:tc>
          <w:tcPr>
            <w:tcW w:w="6120" w:type="dxa"/>
          </w:tcPr>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rPr>
            </w:pPr>
            <w:r w:rsidRPr="003B467F">
              <w:rPr>
                <w:rFonts w:cs="Arial"/>
                <w:i w:val="0"/>
                <w:iCs w:val="0"/>
                <w:color w:val="auto"/>
              </w:rPr>
              <w:t>Martina, Herru, Breman, Adi, Yosephine,</w:t>
            </w:r>
            <w:r w:rsidR="00C9267B" w:rsidRPr="003B467F">
              <w:rPr>
                <w:rFonts w:cs="Arial"/>
                <w:i w:val="0"/>
                <w:iCs w:val="0"/>
                <w:color w:val="auto"/>
              </w:rPr>
              <w:t xml:space="preserve"> Fauzil</w:t>
            </w:r>
          </w:p>
        </w:tc>
        <w:tc>
          <w:tcPr>
            <w:tcW w:w="1980" w:type="dxa"/>
          </w:tcPr>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rPr>
            </w:pPr>
            <w:r w:rsidRPr="003B467F">
              <w:rPr>
                <w:rFonts w:cs="Arial"/>
                <w:i w:val="0"/>
                <w:iCs w:val="0"/>
                <w:color w:val="auto"/>
                <w:lang w:val="id-ID"/>
              </w:rPr>
              <w:t>Date:</w:t>
            </w:r>
          </w:p>
        </w:tc>
      </w:tr>
    </w:tbl>
    <w:p w:rsidR="00832DF1" w:rsidRPr="003B467F" w:rsidRDefault="00832DF1" w:rsidP="003B467F">
      <w:pPr>
        <w:pStyle w:val="BodyText"/>
        <w:ind w:left="2160" w:firstLine="720"/>
        <w:rPr>
          <w:rFonts w:cs="Arial"/>
          <w:b/>
          <w:bCs/>
          <w:sz w:val="28"/>
          <w:szCs w:val="24"/>
        </w:rPr>
      </w:pPr>
    </w:p>
    <w:p w:rsidR="001C7491" w:rsidRPr="003B467F" w:rsidRDefault="001C7491" w:rsidP="003B467F">
      <w:pPr>
        <w:pStyle w:val="BodyText"/>
        <w:ind w:left="2160" w:firstLine="720"/>
        <w:rPr>
          <w:rFonts w:cs="Arial"/>
          <w:b/>
          <w:bCs/>
          <w:sz w:val="28"/>
          <w:szCs w:val="24"/>
        </w:rPr>
      </w:pPr>
    </w:p>
    <w:p w:rsidR="00E81CFF" w:rsidRPr="003B467F" w:rsidRDefault="00E81CFF" w:rsidP="003B467F">
      <w:pPr>
        <w:ind w:left="2160" w:firstLine="720"/>
        <w:rPr>
          <w:rFonts w:cs="Arial"/>
          <w:b/>
          <w:bCs/>
          <w:i/>
          <w:iCs/>
          <w:sz w:val="28"/>
          <w:szCs w:val="24"/>
          <w:lang w:val="id-ID"/>
        </w:rPr>
      </w:pPr>
      <w:r w:rsidRPr="003B467F">
        <w:rPr>
          <w:rFonts w:cs="Arial"/>
          <w:b/>
          <w:bCs/>
          <w:sz w:val="28"/>
          <w:szCs w:val="24"/>
          <w:lang w:val="id-ID"/>
        </w:rPr>
        <w:t>REVISION HISTORY</w:t>
      </w:r>
    </w:p>
    <w:p w:rsidR="00E81CFF" w:rsidRPr="003B467F" w:rsidRDefault="00E81CFF" w:rsidP="003B467F">
      <w:pPr>
        <w:rPr>
          <w:rFonts w:cs="Arial"/>
          <w:lang w:val="id-ID"/>
        </w:rPr>
      </w:pPr>
    </w:p>
    <w:p w:rsidR="00E81CFF" w:rsidRPr="003B467F" w:rsidRDefault="00E81CFF" w:rsidP="003B467F">
      <w:pPr>
        <w:rPr>
          <w:rFonts w:cs="Arial"/>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1810"/>
        <w:gridCol w:w="1025"/>
        <w:gridCol w:w="2306"/>
        <w:gridCol w:w="1013"/>
        <w:gridCol w:w="1680"/>
      </w:tblGrid>
      <w:tr w:rsidR="00DF4E54" w:rsidRPr="003B467F" w:rsidTr="006917AF">
        <w:tc>
          <w:tcPr>
            <w:tcW w:w="910" w:type="pct"/>
          </w:tcPr>
          <w:p w:rsidR="00DF4E54" w:rsidRPr="003B467F" w:rsidRDefault="00DF4E54" w:rsidP="003B467F">
            <w:pPr>
              <w:rPr>
                <w:rFonts w:eastAsia="Batang" w:cs="Arial"/>
                <w:b/>
                <w:lang w:val="id-ID"/>
              </w:rPr>
            </w:pPr>
            <w:r w:rsidRPr="003B467F">
              <w:rPr>
                <w:rFonts w:eastAsia="Batang" w:cs="Arial"/>
                <w:b/>
                <w:lang w:val="id-ID"/>
              </w:rPr>
              <w:t>Revision  No.</w:t>
            </w:r>
          </w:p>
        </w:tc>
        <w:tc>
          <w:tcPr>
            <w:tcW w:w="945" w:type="pct"/>
          </w:tcPr>
          <w:p w:rsidR="00DF4E54" w:rsidRPr="003B467F" w:rsidRDefault="00DF4E54" w:rsidP="003B467F">
            <w:pPr>
              <w:rPr>
                <w:rFonts w:eastAsia="Batang" w:cs="Arial"/>
                <w:b/>
                <w:lang w:val="id-ID"/>
              </w:rPr>
            </w:pPr>
            <w:r w:rsidRPr="003B467F">
              <w:rPr>
                <w:rFonts w:eastAsia="Batang" w:cs="Arial"/>
                <w:b/>
                <w:lang w:val="id-ID"/>
              </w:rPr>
              <w:t>Revision Date</w:t>
            </w:r>
          </w:p>
        </w:tc>
        <w:tc>
          <w:tcPr>
            <w:tcW w:w="535" w:type="pct"/>
          </w:tcPr>
          <w:p w:rsidR="00DF4E54" w:rsidRPr="003B467F" w:rsidRDefault="00DF4E54" w:rsidP="003B467F">
            <w:pPr>
              <w:rPr>
                <w:rFonts w:eastAsia="Batang" w:cs="Arial"/>
                <w:b/>
                <w:lang w:val="id-ID"/>
              </w:rPr>
            </w:pPr>
            <w:r w:rsidRPr="003B467F">
              <w:rPr>
                <w:rFonts w:eastAsia="Batang" w:cs="Arial"/>
                <w:b/>
                <w:lang w:val="id-ID"/>
              </w:rPr>
              <w:t>Author</w:t>
            </w:r>
          </w:p>
        </w:tc>
        <w:tc>
          <w:tcPr>
            <w:tcW w:w="1204" w:type="pct"/>
          </w:tcPr>
          <w:p w:rsidR="00DF4E54" w:rsidRPr="003B467F" w:rsidRDefault="00DF4E54" w:rsidP="003B467F">
            <w:pPr>
              <w:rPr>
                <w:rFonts w:eastAsia="Batang" w:cs="Arial"/>
                <w:b/>
                <w:lang w:val="id-ID"/>
              </w:rPr>
            </w:pPr>
            <w:r w:rsidRPr="003B467F">
              <w:rPr>
                <w:rFonts w:eastAsia="Batang" w:cs="Arial"/>
                <w:b/>
                <w:lang w:val="id-ID"/>
              </w:rPr>
              <w:t>Sections Changed</w:t>
            </w:r>
          </w:p>
        </w:tc>
        <w:tc>
          <w:tcPr>
            <w:tcW w:w="529" w:type="pct"/>
          </w:tcPr>
          <w:p w:rsidR="00DF4E54" w:rsidRPr="003B467F" w:rsidRDefault="00DF4E54" w:rsidP="003B467F">
            <w:pPr>
              <w:rPr>
                <w:rFonts w:eastAsia="Batang" w:cs="Arial"/>
                <w:b/>
                <w:lang w:val="id-ID"/>
              </w:rPr>
            </w:pPr>
            <w:r w:rsidRPr="003B467F">
              <w:rPr>
                <w:rFonts w:eastAsia="Batang" w:cs="Arial"/>
                <w:b/>
                <w:lang w:val="id-ID"/>
              </w:rPr>
              <w:t>Page #</w:t>
            </w:r>
          </w:p>
        </w:tc>
        <w:tc>
          <w:tcPr>
            <w:tcW w:w="877" w:type="pct"/>
          </w:tcPr>
          <w:p w:rsidR="00DF4E54" w:rsidRPr="003B467F" w:rsidRDefault="00DF4E54" w:rsidP="003B467F">
            <w:pPr>
              <w:rPr>
                <w:rFonts w:eastAsia="Batang" w:cs="Arial"/>
                <w:b/>
                <w:lang w:val="id-ID"/>
              </w:rPr>
            </w:pPr>
            <w:r w:rsidRPr="003B467F">
              <w:rPr>
                <w:rFonts w:eastAsia="Batang" w:cs="Arial"/>
                <w:b/>
                <w:lang w:val="id-ID"/>
              </w:rPr>
              <w:t>Descriptions</w:t>
            </w:r>
          </w:p>
        </w:tc>
      </w:tr>
      <w:tr w:rsidR="00DF4E54" w:rsidRPr="003B467F" w:rsidTr="006917AF">
        <w:tc>
          <w:tcPr>
            <w:tcW w:w="910" w:type="pct"/>
          </w:tcPr>
          <w:p w:rsidR="00DF4E54" w:rsidRPr="003B467F" w:rsidRDefault="00DF4E54" w:rsidP="003B467F">
            <w:pPr>
              <w:rPr>
                <w:rFonts w:eastAsia="Batang" w:cs="Arial"/>
              </w:rPr>
            </w:pPr>
          </w:p>
        </w:tc>
        <w:tc>
          <w:tcPr>
            <w:tcW w:w="945" w:type="pct"/>
          </w:tcPr>
          <w:p w:rsidR="00DF4E54" w:rsidRPr="003B467F" w:rsidRDefault="00DF4E54" w:rsidP="003B467F">
            <w:pPr>
              <w:rPr>
                <w:rFonts w:eastAsia="Batang" w:cs="Arial"/>
                <w:color w:val="5B9BD5"/>
              </w:rPr>
            </w:pPr>
          </w:p>
        </w:tc>
        <w:tc>
          <w:tcPr>
            <w:tcW w:w="535" w:type="pct"/>
          </w:tcPr>
          <w:p w:rsidR="00DF4E54" w:rsidRPr="003B467F" w:rsidRDefault="00DF4E54" w:rsidP="003B467F">
            <w:pPr>
              <w:rPr>
                <w:rFonts w:eastAsia="Batang" w:cs="Arial"/>
              </w:rPr>
            </w:pPr>
          </w:p>
        </w:tc>
        <w:tc>
          <w:tcPr>
            <w:tcW w:w="1204" w:type="pct"/>
          </w:tcPr>
          <w:p w:rsidR="00DF4E54" w:rsidRPr="003B467F" w:rsidRDefault="00DF4E54" w:rsidP="003B467F">
            <w:pPr>
              <w:rPr>
                <w:rFonts w:eastAsia="Batang" w:cs="Arial"/>
              </w:rPr>
            </w:pPr>
          </w:p>
        </w:tc>
        <w:tc>
          <w:tcPr>
            <w:tcW w:w="529" w:type="pct"/>
          </w:tcPr>
          <w:p w:rsidR="00DF4E54" w:rsidRPr="003B467F" w:rsidRDefault="00DF4E54" w:rsidP="003B467F">
            <w:pPr>
              <w:rPr>
                <w:rFonts w:eastAsia="Batang" w:cs="Arial"/>
              </w:rPr>
            </w:pPr>
          </w:p>
        </w:tc>
        <w:tc>
          <w:tcPr>
            <w:tcW w:w="877" w:type="pct"/>
          </w:tcPr>
          <w:p w:rsidR="00DF4E54" w:rsidRPr="003B467F" w:rsidRDefault="00DF4E54" w:rsidP="003B467F">
            <w:pPr>
              <w:rPr>
                <w:rFonts w:eastAsia="Batang" w:cs="Arial"/>
              </w:rPr>
            </w:pPr>
          </w:p>
        </w:tc>
      </w:tr>
    </w:tbl>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093A09" w:rsidRPr="003B467F" w:rsidRDefault="00093A09" w:rsidP="003B467F">
      <w:pPr>
        <w:rPr>
          <w:rFonts w:cs="Arial"/>
          <w:b/>
          <w:sz w:val="24"/>
        </w:rPr>
      </w:pPr>
      <w:bookmarkStart w:id="2" w:name="_Toc440359981"/>
      <w:bookmarkStart w:id="3" w:name="_Toc523210262"/>
    </w:p>
    <w:p w:rsidR="003B467F" w:rsidRDefault="003B467F">
      <w:pPr>
        <w:rPr>
          <w:rFonts w:cs="Arial"/>
          <w:b/>
          <w:sz w:val="24"/>
          <w:lang w:val="id-ID"/>
        </w:rPr>
      </w:pPr>
      <w:r>
        <w:rPr>
          <w:rFonts w:cs="Arial"/>
          <w:b/>
          <w:sz w:val="24"/>
          <w:lang w:val="id-ID"/>
        </w:rPr>
        <w:br w:type="page"/>
      </w:r>
    </w:p>
    <w:p w:rsidR="007A696D" w:rsidRPr="003B467F" w:rsidRDefault="007A696D" w:rsidP="003B467F">
      <w:pPr>
        <w:pStyle w:val="CommentText"/>
        <w:rPr>
          <w:rFonts w:cs="Arial"/>
          <w:b/>
          <w:sz w:val="24"/>
          <w:lang w:val="id-ID"/>
        </w:rPr>
      </w:pPr>
      <w:r w:rsidRPr="003B467F">
        <w:rPr>
          <w:rFonts w:cs="Arial"/>
          <w:b/>
          <w:sz w:val="24"/>
          <w:lang w:val="id-ID"/>
        </w:rPr>
        <w:lastRenderedPageBreak/>
        <w:t>TABLE OF CONTENTS</w:t>
      </w:r>
      <w:bookmarkEnd w:id="2"/>
    </w:p>
    <w:p w:rsidR="0094698D" w:rsidRDefault="0029288B">
      <w:pPr>
        <w:pStyle w:val="TOC1"/>
        <w:tabs>
          <w:tab w:val="left" w:pos="400"/>
          <w:tab w:val="right" w:leader="dot" w:pos="9350"/>
        </w:tabs>
        <w:rPr>
          <w:rFonts w:eastAsiaTheme="minorEastAsia" w:cstheme="minorBidi"/>
          <w:b w:val="0"/>
          <w:bCs w:val="0"/>
          <w:noProof/>
          <w:sz w:val="22"/>
          <w:szCs w:val="22"/>
        </w:rPr>
      </w:pPr>
      <w:r w:rsidRPr="003B467F">
        <w:rPr>
          <w:rFonts w:ascii="Arial" w:hAnsi="Arial" w:cs="Arial"/>
          <w:b w:val="0"/>
          <w:bCs w:val="0"/>
          <w:caps/>
          <w:noProof/>
          <w:szCs w:val="40"/>
          <w:lang w:val="id-ID"/>
        </w:rPr>
        <w:fldChar w:fldCharType="begin"/>
      </w:r>
      <w:r w:rsidR="003B467F" w:rsidRPr="003B467F">
        <w:rPr>
          <w:rFonts w:ascii="Arial" w:hAnsi="Arial" w:cs="Arial"/>
          <w:b w:val="0"/>
          <w:bCs w:val="0"/>
          <w:caps/>
          <w:noProof/>
          <w:szCs w:val="40"/>
          <w:lang w:val="id-ID"/>
        </w:rPr>
        <w:instrText xml:space="preserve"> TOC \o "1-3" \h \z \u </w:instrText>
      </w:r>
      <w:r w:rsidRPr="003B467F">
        <w:rPr>
          <w:rFonts w:ascii="Arial" w:hAnsi="Arial" w:cs="Arial"/>
          <w:b w:val="0"/>
          <w:bCs w:val="0"/>
          <w:caps/>
          <w:noProof/>
          <w:szCs w:val="40"/>
          <w:lang w:val="id-ID"/>
        </w:rPr>
        <w:fldChar w:fldCharType="separate"/>
      </w:r>
      <w:hyperlink w:anchor="_Toc430594549" w:history="1">
        <w:r w:rsidR="0094698D" w:rsidRPr="00F75B8D">
          <w:rPr>
            <w:rStyle w:val="Hyperlink"/>
            <w:rFonts w:ascii="Arial" w:hAnsi="Arial" w:cs="Arial"/>
            <w:noProof/>
            <w:lang w:val="id-ID"/>
          </w:rPr>
          <w:t>1.</w:t>
        </w:r>
        <w:r w:rsidR="0094698D">
          <w:rPr>
            <w:rFonts w:eastAsiaTheme="minorEastAsia" w:cstheme="minorBidi"/>
            <w:b w:val="0"/>
            <w:bCs w:val="0"/>
            <w:noProof/>
            <w:sz w:val="22"/>
            <w:szCs w:val="22"/>
          </w:rPr>
          <w:tab/>
        </w:r>
        <w:r w:rsidR="0094698D" w:rsidRPr="00F75B8D">
          <w:rPr>
            <w:rStyle w:val="Hyperlink"/>
            <w:rFonts w:ascii="Arial" w:hAnsi="Arial" w:cs="Arial"/>
            <w:noProof/>
            <w:lang w:val="id-ID"/>
          </w:rPr>
          <w:t>Introduction</w:t>
        </w:r>
        <w:r w:rsidR="0094698D">
          <w:rPr>
            <w:noProof/>
            <w:webHidden/>
          </w:rPr>
          <w:tab/>
        </w:r>
        <w:r w:rsidR="0094698D">
          <w:rPr>
            <w:noProof/>
            <w:webHidden/>
          </w:rPr>
          <w:fldChar w:fldCharType="begin"/>
        </w:r>
        <w:r w:rsidR="0094698D">
          <w:rPr>
            <w:noProof/>
            <w:webHidden/>
          </w:rPr>
          <w:instrText xml:space="preserve"> PAGEREF _Toc430594549 \h </w:instrText>
        </w:r>
        <w:r w:rsidR="0094698D">
          <w:rPr>
            <w:noProof/>
            <w:webHidden/>
          </w:rPr>
        </w:r>
        <w:r w:rsidR="0094698D">
          <w:rPr>
            <w:noProof/>
            <w:webHidden/>
          </w:rPr>
          <w:fldChar w:fldCharType="separate"/>
        </w:r>
        <w:r w:rsidR="0094698D">
          <w:rPr>
            <w:noProof/>
            <w:webHidden/>
          </w:rPr>
          <w:t>8</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50" w:history="1">
        <w:r w:rsidR="0094698D" w:rsidRPr="00F75B8D">
          <w:rPr>
            <w:rStyle w:val="Hyperlink"/>
            <w:rFonts w:ascii="Arial" w:hAnsi="Arial" w:cs="Arial"/>
            <w:noProof/>
            <w:lang w:val="id-ID"/>
          </w:rPr>
          <w:t>1.1.</w:t>
        </w:r>
        <w:r w:rsidR="0094698D">
          <w:rPr>
            <w:rFonts w:eastAsiaTheme="minorEastAsia" w:cstheme="minorBidi"/>
            <w:i w:val="0"/>
            <w:iCs w:val="0"/>
            <w:noProof/>
            <w:sz w:val="22"/>
            <w:szCs w:val="22"/>
          </w:rPr>
          <w:tab/>
        </w:r>
        <w:r w:rsidR="0094698D" w:rsidRPr="00F75B8D">
          <w:rPr>
            <w:rStyle w:val="Hyperlink"/>
            <w:rFonts w:ascii="Arial" w:hAnsi="Arial" w:cs="Arial"/>
            <w:noProof/>
          </w:rPr>
          <w:t>Background of Request</w:t>
        </w:r>
        <w:r w:rsidR="0094698D">
          <w:rPr>
            <w:noProof/>
            <w:webHidden/>
          </w:rPr>
          <w:tab/>
        </w:r>
        <w:r w:rsidR="0094698D">
          <w:rPr>
            <w:noProof/>
            <w:webHidden/>
          </w:rPr>
          <w:fldChar w:fldCharType="begin"/>
        </w:r>
        <w:r w:rsidR="0094698D">
          <w:rPr>
            <w:noProof/>
            <w:webHidden/>
          </w:rPr>
          <w:instrText xml:space="preserve"> PAGEREF _Toc430594550 \h </w:instrText>
        </w:r>
        <w:r w:rsidR="0094698D">
          <w:rPr>
            <w:noProof/>
            <w:webHidden/>
          </w:rPr>
        </w:r>
        <w:r w:rsidR="0094698D">
          <w:rPr>
            <w:noProof/>
            <w:webHidden/>
          </w:rPr>
          <w:fldChar w:fldCharType="separate"/>
        </w:r>
        <w:r w:rsidR="0094698D">
          <w:rPr>
            <w:noProof/>
            <w:webHidden/>
          </w:rPr>
          <w:t>8</w:t>
        </w:r>
        <w:r w:rsidR="0094698D">
          <w:rPr>
            <w:noProof/>
            <w:webHidden/>
          </w:rPr>
          <w:fldChar w:fldCharType="end"/>
        </w:r>
      </w:hyperlink>
    </w:p>
    <w:p w:rsidR="0094698D" w:rsidRDefault="0076752A">
      <w:pPr>
        <w:pStyle w:val="TOC3"/>
        <w:tabs>
          <w:tab w:val="left" w:pos="1200"/>
          <w:tab w:val="right" w:leader="dot" w:pos="9350"/>
        </w:tabs>
        <w:rPr>
          <w:rFonts w:eastAsiaTheme="minorEastAsia" w:cstheme="minorBidi"/>
          <w:noProof/>
          <w:sz w:val="22"/>
          <w:szCs w:val="22"/>
        </w:rPr>
      </w:pPr>
      <w:hyperlink w:anchor="_Toc430594551" w:history="1">
        <w:r w:rsidR="0094698D" w:rsidRPr="00F75B8D">
          <w:rPr>
            <w:rStyle w:val="Hyperlink"/>
            <w:rFonts w:ascii="Calibri" w:hAnsi="Calibri" w:cs="Calibri"/>
            <w:noProof/>
            <w:lang w:val="id-ID"/>
          </w:rPr>
          <w:t>1.1.1.</w:t>
        </w:r>
        <w:r w:rsidR="0094698D">
          <w:rPr>
            <w:rFonts w:eastAsiaTheme="minorEastAsia" w:cstheme="minorBidi"/>
            <w:noProof/>
            <w:sz w:val="22"/>
            <w:szCs w:val="22"/>
          </w:rPr>
          <w:tab/>
        </w:r>
        <w:r w:rsidR="0094698D" w:rsidRPr="00F75B8D">
          <w:rPr>
            <w:rStyle w:val="Hyperlink"/>
            <w:rFonts w:ascii="Arial" w:hAnsi="Arial" w:cs="Arial"/>
            <w:noProof/>
            <w:lang w:val="id-ID"/>
          </w:rPr>
          <w:t>Functionality</w:t>
        </w:r>
        <w:r w:rsidR="0094698D">
          <w:rPr>
            <w:noProof/>
            <w:webHidden/>
          </w:rPr>
          <w:tab/>
        </w:r>
        <w:r w:rsidR="0094698D">
          <w:rPr>
            <w:noProof/>
            <w:webHidden/>
          </w:rPr>
          <w:fldChar w:fldCharType="begin"/>
        </w:r>
        <w:r w:rsidR="0094698D">
          <w:rPr>
            <w:noProof/>
            <w:webHidden/>
          </w:rPr>
          <w:instrText xml:space="preserve"> PAGEREF _Toc430594551 \h </w:instrText>
        </w:r>
        <w:r w:rsidR="0094698D">
          <w:rPr>
            <w:noProof/>
            <w:webHidden/>
          </w:rPr>
        </w:r>
        <w:r w:rsidR="0094698D">
          <w:rPr>
            <w:noProof/>
            <w:webHidden/>
          </w:rPr>
          <w:fldChar w:fldCharType="separate"/>
        </w:r>
        <w:r w:rsidR="0094698D">
          <w:rPr>
            <w:noProof/>
            <w:webHidden/>
          </w:rPr>
          <w:t>8</w:t>
        </w:r>
        <w:r w:rsidR="0094698D">
          <w:rPr>
            <w:noProof/>
            <w:webHidden/>
          </w:rPr>
          <w:fldChar w:fldCharType="end"/>
        </w:r>
      </w:hyperlink>
    </w:p>
    <w:p w:rsidR="0094698D" w:rsidRDefault="0076752A">
      <w:pPr>
        <w:pStyle w:val="TOC3"/>
        <w:tabs>
          <w:tab w:val="left" w:pos="1200"/>
          <w:tab w:val="right" w:leader="dot" w:pos="9350"/>
        </w:tabs>
        <w:rPr>
          <w:rFonts w:eastAsiaTheme="minorEastAsia" w:cstheme="minorBidi"/>
          <w:noProof/>
          <w:sz w:val="22"/>
          <w:szCs w:val="22"/>
        </w:rPr>
      </w:pPr>
      <w:hyperlink w:anchor="_Toc430594552" w:history="1">
        <w:r w:rsidR="0094698D" w:rsidRPr="00F75B8D">
          <w:rPr>
            <w:rStyle w:val="Hyperlink"/>
            <w:rFonts w:ascii="Calibri" w:hAnsi="Calibri" w:cs="Calibri"/>
            <w:noProof/>
            <w:lang w:val="id-ID"/>
          </w:rPr>
          <w:t>1.1.2.</w:t>
        </w:r>
        <w:r w:rsidR="0094698D">
          <w:rPr>
            <w:rFonts w:eastAsiaTheme="minorEastAsia" w:cstheme="minorBidi"/>
            <w:noProof/>
            <w:sz w:val="22"/>
            <w:szCs w:val="22"/>
          </w:rPr>
          <w:tab/>
        </w:r>
        <w:r w:rsidR="0094698D" w:rsidRPr="00F75B8D">
          <w:rPr>
            <w:rStyle w:val="Hyperlink"/>
            <w:rFonts w:ascii="Arial" w:hAnsi="Arial" w:cs="Arial"/>
            <w:noProof/>
            <w:lang w:val="id-ID"/>
          </w:rPr>
          <w:t>Design Constraint</w:t>
        </w:r>
        <w:r w:rsidR="0094698D">
          <w:rPr>
            <w:noProof/>
            <w:webHidden/>
          </w:rPr>
          <w:tab/>
        </w:r>
        <w:r w:rsidR="0094698D">
          <w:rPr>
            <w:noProof/>
            <w:webHidden/>
          </w:rPr>
          <w:fldChar w:fldCharType="begin"/>
        </w:r>
        <w:r w:rsidR="0094698D">
          <w:rPr>
            <w:noProof/>
            <w:webHidden/>
          </w:rPr>
          <w:instrText xml:space="preserve"> PAGEREF _Toc430594552 \h </w:instrText>
        </w:r>
        <w:r w:rsidR="0094698D">
          <w:rPr>
            <w:noProof/>
            <w:webHidden/>
          </w:rPr>
        </w:r>
        <w:r w:rsidR="0094698D">
          <w:rPr>
            <w:noProof/>
            <w:webHidden/>
          </w:rPr>
          <w:fldChar w:fldCharType="separate"/>
        </w:r>
        <w:r w:rsidR="0094698D">
          <w:rPr>
            <w:noProof/>
            <w:webHidden/>
          </w:rPr>
          <w:t>8</w:t>
        </w:r>
        <w:r w:rsidR="0094698D">
          <w:rPr>
            <w:noProof/>
            <w:webHidden/>
          </w:rPr>
          <w:fldChar w:fldCharType="end"/>
        </w:r>
      </w:hyperlink>
    </w:p>
    <w:p w:rsidR="0094698D" w:rsidRDefault="0076752A">
      <w:pPr>
        <w:pStyle w:val="TOC3"/>
        <w:tabs>
          <w:tab w:val="left" w:pos="1200"/>
          <w:tab w:val="right" w:leader="dot" w:pos="9350"/>
        </w:tabs>
        <w:rPr>
          <w:rFonts w:eastAsiaTheme="minorEastAsia" w:cstheme="minorBidi"/>
          <w:noProof/>
          <w:sz w:val="22"/>
          <w:szCs w:val="22"/>
        </w:rPr>
      </w:pPr>
      <w:hyperlink w:anchor="_Toc430594553" w:history="1">
        <w:r w:rsidR="0094698D" w:rsidRPr="00F75B8D">
          <w:rPr>
            <w:rStyle w:val="Hyperlink"/>
            <w:rFonts w:ascii="Calibri" w:hAnsi="Calibri" w:cs="Calibri"/>
            <w:noProof/>
            <w:lang w:val="id-ID"/>
          </w:rPr>
          <w:t>1.1.3.</w:t>
        </w:r>
        <w:r w:rsidR="0094698D">
          <w:rPr>
            <w:rFonts w:eastAsiaTheme="minorEastAsia" w:cstheme="minorBidi"/>
            <w:noProof/>
            <w:sz w:val="22"/>
            <w:szCs w:val="22"/>
          </w:rPr>
          <w:tab/>
        </w:r>
        <w:r w:rsidR="0094698D" w:rsidRPr="00F75B8D">
          <w:rPr>
            <w:rStyle w:val="Hyperlink"/>
            <w:rFonts w:ascii="Arial" w:hAnsi="Arial" w:cs="Arial"/>
            <w:noProof/>
            <w:lang w:val="id-ID"/>
          </w:rPr>
          <w:t>Consideration for Performance</w:t>
        </w:r>
        <w:r w:rsidR="0094698D">
          <w:rPr>
            <w:noProof/>
            <w:webHidden/>
          </w:rPr>
          <w:tab/>
        </w:r>
        <w:r w:rsidR="0094698D">
          <w:rPr>
            <w:noProof/>
            <w:webHidden/>
          </w:rPr>
          <w:fldChar w:fldCharType="begin"/>
        </w:r>
        <w:r w:rsidR="0094698D">
          <w:rPr>
            <w:noProof/>
            <w:webHidden/>
          </w:rPr>
          <w:instrText xml:space="preserve"> PAGEREF _Toc430594553 \h </w:instrText>
        </w:r>
        <w:r w:rsidR="0094698D">
          <w:rPr>
            <w:noProof/>
            <w:webHidden/>
          </w:rPr>
        </w:r>
        <w:r w:rsidR="0094698D">
          <w:rPr>
            <w:noProof/>
            <w:webHidden/>
          </w:rPr>
          <w:fldChar w:fldCharType="separate"/>
        </w:r>
        <w:r w:rsidR="0094698D">
          <w:rPr>
            <w:noProof/>
            <w:webHidden/>
          </w:rPr>
          <w:t>8</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54" w:history="1">
        <w:r w:rsidR="0094698D" w:rsidRPr="00F75B8D">
          <w:rPr>
            <w:rStyle w:val="Hyperlink"/>
            <w:rFonts w:ascii="Arial" w:hAnsi="Arial" w:cs="Arial"/>
            <w:noProof/>
            <w:lang w:val="id-ID"/>
          </w:rPr>
          <w:t>1.2.</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Scope of Work</w:t>
        </w:r>
        <w:r w:rsidR="0094698D">
          <w:rPr>
            <w:noProof/>
            <w:webHidden/>
          </w:rPr>
          <w:tab/>
        </w:r>
        <w:r w:rsidR="0094698D">
          <w:rPr>
            <w:noProof/>
            <w:webHidden/>
          </w:rPr>
          <w:fldChar w:fldCharType="begin"/>
        </w:r>
        <w:r w:rsidR="0094698D">
          <w:rPr>
            <w:noProof/>
            <w:webHidden/>
          </w:rPr>
          <w:instrText xml:space="preserve"> PAGEREF _Toc430594554 \h </w:instrText>
        </w:r>
        <w:r w:rsidR="0094698D">
          <w:rPr>
            <w:noProof/>
            <w:webHidden/>
          </w:rPr>
        </w:r>
        <w:r w:rsidR="0094698D">
          <w:rPr>
            <w:noProof/>
            <w:webHidden/>
          </w:rPr>
          <w:fldChar w:fldCharType="separate"/>
        </w:r>
        <w:r w:rsidR="0094698D">
          <w:rPr>
            <w:noProof/>
            <w:webHidden/>
          </w:rPr>
          <w:t>9</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55" w:history="1">
        <w:r w:rsidR="0094698D" w:rsidRPr="00F75B8D">
          <w:rPr>
            <w:rStyle w:val="Hyperlink"/>
            <w:rFonts w:ascii="Arial" w:hAnsi="Arial" w:cs="Arial"/>
            <w:noProof/>
            <w:lang w:val="id-ID"/>
          </w:rPr>
          <w:t>1.3.</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Dependent/Related Projects</w:t>
        </w:r>
        <w:r w:rsidR="0094698D">
          <w:rPr>
            <w:noProof/>
            <w:webHidden/>
          </w:rPr>
          <w:tab/>
        </w:r>
        <w:r w:rsidR="0094698D">
          <w:rPr>
            <w:noProof/>
            <w:webHidden/>
          </w:rPr>
          <w:fldChar w:fldCharType="begin"/>
        </w:r>
        <w:r w:rsidR="0094698D">
          <w:rPr>
            <w:noProof/>
            <w:webHidden/>
          </w:rPr>
          <w:instrText xml:space="preserve"> PAGEREF _Toc430594555 \h </w:instrText>
        </w:r>
        <w:r w:rsidR="0094698D">
          <w:rPr>
            <w:noProof/>
            <w:webHidden/>
          </w:rPr>
        </w:r>
        <w:r w:rsidR="0094698D">
          <w:rPr>
            <w:noProof/>
            <w:webHidden/>
          </w:rPr>
          <w:fldChar w:fldCharType="separate"/>
        </w:r>
        <w:r w:rsidR="0094698D">
          <w:rPr>
            <w:noProof/>
            <w:webHidden/>
          </w:rPr>
          <w:t>10</w:t>
        </w:r>
        <w:r w:rsidR="0094698D">
          <w:rPr>
            <w:noProof/>
            <w:webHidden/>
          </w:rPr>
          <w:fldChar w:fldCharType="end"/>
        </w:r>
      </w:hyperlink>
    </w:p>
    <w:p w:rsidR="0094698D" w:rsidRDefault="0076752A">
      <w:pPr>
        <w:pStyle w:val="TOC1"/>
        <w:tabs>
          <w:tab w:val="left" w:pos="400"/>
          <w:tab w:val="right" w:leader="dot" w:pos="9350"/>
        </w:tabs>
        <w:rPr>
          <w:rFonts w:eastAsiaTheme="minorEastAsia" w:cstheme="minorBidi"/>
          <w:b w:val="0"/>
          <w:bCs w:val="0"/>
          <w:noProof/>
          <w:sz w:val="22"/>
          <w:szCs w:val="22"/>
        </w:rPr>
      </w:pPr>
      <w:hyperlink w:anchor="_Toc430594556" w:history="1">
        <w:r w:rsidR="0094698D" w:rsidRPr="00F75B8D">
          <w:rPr>
            <w:rStyle w:val="Hyperlink"/>
            <w:rFonts w:ascii="Arial" w:hAnsi="Arial" w:cs="Arial"/>
            <w:noProof/>
            <w:lang w:val="id-ID"/>
          </w:rPr>
          <w:t>2.</w:t>
        </w:r>
        <w:r w:rsidR="0094698D">
          <w:rPr>
            <w:rFonts w:eastAsiaTheme="minorEastAsia" w:cstheme="minorBidi"/>
            <w:b w:val="0"/>
            <w:bCs w:val="0"/>
            <w:noProof/>
            <w:sz w:val="22"/>
            <w:szCs w:val="22"/>
          </w:rPr>
          <w:tab/>
        </w:r>
        <w:r w:rsidR="0094698D" w:rsidRPr="00F75B8D">
          <w:rPr>
            <w:rStyle w:val="Hyperlink"/>
            <w:rFonts w:ascii="Arial" w:hAnsi="Arial" w:cs="Arial"/>
            <w:noProof/>
            <w:lang w:val="id-ID"/>
          </w:rPr>
          <w:t>Business Requirement (BR)</w:t>
        </w:r>
        <w:r w:rsidR="0094698D">
          <w:rPr>
            <w:noProof/>
            <w:webHidden/>
          </w:rPr>
          <w:tab/>
        </w:r>
        <w:r w:rsidR="0094698D">
          <w:rPr>
            <w:noProof/>
            <w:webHidden/>
          </w:rPr>
          <w:fldChar w:fldCharType="begin"/>
        </w:r>
        <w:r w:rsidR="0094698D">
          <w:rPr>
            <w:noProof/>
            <w:webHidden/>
          </w:rPr>
          <w:instrText xml:space="preserve"> PAGEREF _Toc430594556 \h </w:instrText>
        </w:r>
        <w:r w:rsidR="0094698D">
          <w:rPr>
            <w:noProof/>
            <w:webHidden/>
          </w:rPr>
        </w:r>
        <w:r w:rsidR="0094698D">
          <w:rPr>
            <w:noProof/>
            <w:webHidden/>
          </w:rPr>
          <w:fldChar w:fldCharType="separate"/>
        </w:r>
        <w:r w:rsidR="0094698D">
          <w:rPr>
            <w:noProof/>
            <w:webHidden/>
          </w:rPr>
          <w:t>11</w:t>
        </w:r>
        <w:r w:rsidR="0094698D">
          <w:rPr>
            <w:noProof/>
            <w:webHidden/>
          </w:rPr>
          <w:fldChar w:fldCharType="end"/>
        </w:r>
      </w:hyperlink>
    </w:p>
    <w:p w:rsidR="0094698D" w:rsidRDefault="0076752A">
      <w:pPr>
        <w:pStyle w:val="TOC1"/>
        <w:tabs>
          <w:tab w:val="left" w:pos="400"/>
          <w:tab w:val="right" w:leader="dot" w:pos="9350"/>
        </w:tabs>
        <w:rPr>
          <w:rFonts w:eastAsiaTheme="minorEastAsia" w:cstheme="minorBidi"/>
          <w:b w:val="0"/>
          <w:bCs w:val="0"/>
          <w:noProof/>
          <w:sz w:val="22"/>
          <w:szCs w:val="22"/>
        </w:rPr>
      </w:pPr>
      <w:hyperlink w:anchor="_Toc430594557" w:history="1">
        <w:r w:rsidR="0094698D" w:rsidRPr="00F75B8D">
          <w:rPr>
            <w:rStyle w:val="Hyperlink"/>
            <w:rFonts w:ascii="Arial" w:hAnsi="Arial" w:cs="Arial"/>
            <w:noProof/>
            <w:lang w:val="id-ID"/>
          </w:rPr>
          <w:t>3.</w:t>
        </w:r>
        <w:r w:rsidR="0094698D">
          <w:rPr>
            <w:rFonts w:eastAsiaTheme="minorEastAsia" w:cstheme="minorBidi"/>
            <w:b w:val="0"/>
            <w:bCs w:val="0"/>
            <w:noProof/>
            <w:sz w:val="22"/>
            <w:szCs w:val="22"/>
          </w:rPr>
          <w:tab/>
        </w:r>
        <w:r w:rsidR="0094698D" w:rsidRPr="00F75B8D">
          <w:rPr>
            <w:rStyle w:val="Hyperlink"/>
            <w:rFonts w:ascii="Arial" w:hAnsi="Arial" w:cs="Arial"/>
            <w:noProof/>
            <w:lang w:val="id-ID"/>
          </w:rPr>
          <w:t>Systems Overview</w:t>
        </w:r>
        <w:r w:rsidR="0094698D">
          <w:rPr>
            <w:noProof/>
            <w:webHidden/>
          </w:rPr>
          <w:tab/>
        </w:r>
        <w:r w:rsidR="0094698D">
          <w:rPr>
            <w:noProof/>
            <w:webHidden/>
          </w:rPr>
          <w:fldChar w:fldCharType="begin"/>
        </w:r>
        <w:r w:rsidR="0094698D">
          <w:rPr>
            <w:noProof/>
            <w:webHidden/>
          </w:rPr>
          <w:instrText xml:space="preserve"> PAGEREF _Toc430594557 \h </w:instrText>
        </w:r>
        <w:r w:rsidR="0094698D">
          <w:rPr>
            <w:noProof/>
            <w:webHidden/>
          </w:rPr>
        </w:r>
        <w:r w:rsidR="0094698D">
          <w:rPr>
            <w:noProof/>
            <w:webHidden/>
          </w:rPr>
          <w:fldChar w:fldCharType="separate"/>
        </w:r>
        <w:r w:rsidR="0094698D">
          <w:rPr>
            <w:noProof/>
            <w:webHidden/>
          </w:rPr>
          <w:t>12</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58" w:history="1">
        <w:r w:rsidR="0094698D" w:rsidRPr="00F75B8D">
          <w:rPr>
            <w:rStyle w:val="Hyperlink"/>
            <w:rFonts w:ascii="Arial" w:hAnsi="Arial" w:cs="Arial"/>
            <w:noProof/>
            <w:lang w:val="id-ID"/>
          </w:rPr>
          <w:t>3.1.</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System Context</w:t>
        </w:r>
        <w:r w:rsidR="0094698D">
          <w:rPr>
            <w:noProof/>
            <w:webHidden/>
          </w:rPr>
          <w:tab/>
        </w:r>
        <w:r w:rsidR="0094698D">
          <w:rPr>
            <w:noProof/>
            <w:webHidden/>
          </w:rPr>
          <w:fldChar w:fldCharType="begin"/>
        </w:r>
        <w:r w:rsidR="0094698D">
          <w:rPr>
            <w:noProof/>
            <w:webHidden/>
          </w:rPr>
          <w:instrText xml:space="preserve"> PAGEREF _Toc430594558 \h </w:instrText>
        </w:r>
        <w:r w:rsidR="0094698D">
          <w:rPr>
            <w:noProof/>
            <w:webHidden/>
          </w:rPr>
        </w:r>
        <w:r w:rsidR="0094698D">
          <w:rPr>
            <w:noProof/>
            <w:webHidden/>
          </w:rPr>
          <w:fldChar w:fldCharType="separate"/>
        </w:r>
        <w:r w:rsidR="0094698D">
          <w:rPr>
            <w:noProof/>
            <w:webHidden/>
          </w:rPr>
          <w:t>12</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59" w:history="1">
        <w:r w:rsidR="0094698D" w:rsidRPr="00F75B8D">
          <w:rPr>
            <w:rStyle w:val="Hyperlink"/>
            <w:rFonts w:ascii="Arial" w:hAnsi="Arial" w:cs="Arial"/>
            <w:noProof/>
            <w:lang w:val="id-ID"/>
          </w:rPr>
          <w:t>3.2.</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Impacted Systems</w:t>
        </w:r>
        <w:r w:rsidR="0094698D">
          <w:rPr>
            <w:noProof/>
            <w:webHidden/>
          </w:rPr>
          <w:tab/>
        </w:r>
        <w:r w:rsidR="0094698D">
          <w:rPr>
            <w:noProof/>
            <w:webHidden/>
          </w:rPr>
          <w:fldChar w:fldCharType="begin"/>
        </w:r>
        <w:r w:rsidR="0094698D">
          <w:rPr>
            <w:noProof/>
            <w:webHidden/>
          </w:rPr>
          <w:instrText xml:space="preserve"> PAGEREF _Toc430594559 \h </w:instrText>
        </w:r>
        <w:r w:rsidR="0094698D">
          <w:rPr>
            <w:noProof/>
            <w:webHidden/>
          </w:rPr>
        </w:r>
        <w:r w:rsidR="0094698D">
          <w:rPr>
            <w:noProof/>
            <w:webHidden/>
          </w:rPr>
          <w:fldChar w:fldCharType="separate"/>
        </w:r>
        <w:r w:rsidR="0094698D">
          <w:rPr>
            <w:noProof/>
            <w:webHidden/>
          </w:rPr>
          <w:t>12</w:t>
        </w:r>
        <w:r w:rsidR="0094698D">
          <w:rPr>
            <w:noProof/>
            <w:webHidden/>
          </w:rPr>
          <w:fldChar w:fldCharType="end"/>
        </w:r>
      </w:hyperlink>
    </w:p>
    <w:p w:rsidR="0094698D" w:rsidRDefault="0076752A">
      <w:pPr>
        <w:pStyle w:val="TOC1"/>
        <w:tabs>
          <w:tab w:val="left" w:pos="400"/>
          <w:tab w:val="right" w:leader="dot" w:pos="9350"/>
        </w:tabs>
        <w:rPr>
          <w:rFonts w:eastAsiaTheme="minorEastAsia" w:cstheme="minorBidi"/>
          <w:b w:val="0"/>
          <w:bCs w:val="0"/>
          <w:noProof/>
          <w:sz w:val="22"/>
          <w:szCs w:val="22"/>
        </w:rPr>
      </w:pPr>
      <w:hyperlink w:anchor="_Toc430594560" w:history="1">
        <w:r w:rsidR="0094698D" w:rsidRPr="00F75B8D">
          <w:rPr>
            <w:rStyle w:val="Hyperlink"/>
            <w:rFonts w:ascii="Arial" w:hAnsi="Arial" w:cs="Arial"/>
            <w:noProof/>
            <w:lang w:val="id-ID"/>
          </w:rPr>
          <w:t>4.</w:t>
        </w:r>
        <w:r w:rsidR="0094698D">
          <w:rPr>
            <w:rFonts w:eastAsiaTheme="minorEastAsia" w:cstheme="minorBidi"/>
            <w:b w:val="0"/>
            <w:bCs w:val="0"/>
            <w:noProof/>
            <w:sz w:val="22"/>
            <w:szCs w:val="22"/>
          </w:rPr>
          <w:tab/>
        </w:r>
        <w:r w:rsidR="0094698D" w:rsidRPr="00F75B8D">
          <w:rPr>
            <w:rStyle w:val="Hyperlink"/>
            <w:rFonts w:ascii="Arial" w:hAnsi="Arial" w:cs="Arial"/>
            <w:noProof/>
            <w:lang w:val="id-ID"/>
          </w:rPr>
          <w:t>Functional Requirements (FR)</w:t>
        </w:r>
        <w:r w:rsidR="0094698D">
          <w:rPr>
            <w:noProof/>
            <w:webHidden/>
          </w:rPr>
          <w:tab/>
        </w:r>
        <w:r w:rsidR="0094698D">
          <w:rPr>
            <w:noProof/>
            <w:webHidden/>
          </w:rPr>
          <w:fldChar w:fldCharType="begin"/>
        </w:r>
        <w:r w:rsidR="0094698D">
          <w:rPr>
            <w:noProof/>
            <w:webHidden/>
          </w:rPr>
          <w:instrText xml:space="preserve"> PAGEREF _Toc430594560 \h </w:instrText>
        </w:r>
        <w:r w:rsidR="0094698D">
          <w:rPr>
            <w:noProof/>
            <w:webHidden/>
          </w:rPr>
        </w:r>
        <w:r w:rsidR="0094698D">
          <w:rPr>
            <w:noProof/>
            <w:webHidden/>
          </w:rPr>
          <w:fldChar w:fldCharType="separate"/>
        </w:r>
        <w:r w:rsidR="0094698D">
          <w:rPr>
            <w:noProof/>
            <w:webHidden/>
          </w:rPr>
          <w:t>13</w:t>
        </w:r>
        <w:r w:rsidR="0094698D">
          <w:rPr>
            <w:noProof/>
            <w:webHidden/>
          </w:rPr>
          <w:fldChar w:fldCharType="end"/>
        </w:r>
      </w:hyperlink>
    </w:p>
    <w:p w:rsidR="0094698D" w:rsidRDefault="0076752A">
      <w:pPr>
        <w:pStyle w:val="TOC1"/>
        <w:tabs>
          <w:tab w:val="left" w:pos="400"/>
          <w:tab w:val="right" w:leader="dot" w:pos="9350"/>
        </w:tabs>
        <w:rPr>
          <w:rFonts w:eastAsiaTheme="minorEastAsia" w:cstheme="minorBidi"/>
          <w:b w:val="0"/>
          <w:bCs w:val="0"/>
          <w:noProof/>
          <w:sz w:val="22"/>
          <w:szCs w:val="22"/>
        </w:rPr>
      </w:pPr>
      <w:hyperlink w:anchor="_Toc430594561" w:history="1">
        <w:r w:rsidR="0094698D" w:rsidRPr="00F75B8D">
          <w:rPr>
            <w:rStyle w:val="Hyperlink"/>
            <w:rFonts w:ascii="Arial" w:hAnsi="Arial" w:cs="Arial"/>
            <w:noProof/>
          </w:rPr>
          <w:t>5.</w:t>
        </w:r>
        <w:r w:rsidR="0094698D">
          <w:rPr>
            <w:rFonts w:eastAsiaTheme="minorEastAsia" w:cstheme="minorBidi"/>
            <w:b w:val="0"/>
            <w:bCs w:val="0"/>
            <w:noProof/>
            <w:sz w:val="22"/>
            <w:szCs w:val="22"/>
          </w:rPr>
          <w:tab/>
        </w:r>
        <w:r w:rsidR="0094698D" w:rsidRPr="00F75B8D">
          <w:rPr>
            <w:rStyle w:val="Hyperlink"/>
            <w:rFonts w:ascii="Arial" w:hAnsi="Arial" w:cs="Arial"/>
            <w:noProof/>
            <w:lang w:val="id-ID"/>
          </w:rPr>
          <w:t>B</w:t>
        </w:r>
        <w:r w:rsidR="0094698D" w:rsidRPr="00F75B8D">
          <w:rPr>
            <w:rStyle w:val="Hyperlink"/>
            <w:rFonts w:ascii="Arial" w:hAnsi="Arial" w:cs="Arial"/>
            <w:noProof/>
          </w:rPr>
          <w:t>usiness Flow (BF)</w:t>
        </w:r>
        <w:r w:rsidR="0094698D">
          <w:rPr>
            <w:noProof/>
            <w:webHidden/>
          </w:rPr>
          <w:tab/>
        </w:r>
        <w:r w:rsidR="0094698D">
          <w:rPr>
            <w:noProof/>
            <w:webHidden/>
          </w:rPr>
          <w:fldChar w:fldCharType="begin"/>
        </w:r>
        <w:r w:rsidR="0094698D">
          <w:rPr>
            <w:noProof/>
            <w:webHidden/>
          </w:rPr>
          <w:instrText xml:space="preserve"> PAGEREF _Toc430594561 \h </w:instrText>
        </w:r>
        <w:r w:rsidR="0094698D">
          <w:rPr>
            <w:noProof/>
            <w:webHidden/>
          </w:rPr>
        </w:r>
        <w:r w:rsidR="0094698D">
          <w:rPr>
            <w:noProof/>
            <w:webHidden/>
          </w:rPr>
          <w:fldChar w:fldCharType="separate"/>
        </w:r>
        <w:r w:rsidR="0094698D">
          <w:rPr>
            <w:noProof/>
            <w:webHidden/>
          </w:rPr>
          <w:t>14</w:t>
        </w:r>
        <w:r w:rsidR="0094698D">
          <w:rPr>
            <w:noProof/>
            <w:webHidden/>
          </w:rPr>
          <w:fldChar w:fldCharType="end"/>
        </w:r>
      </w:hyperlink>
    </w:p>
    <w:p w:rsidR="0094698D" w:rsidRDefault="0076752A">
      <w:pPr>
        <w:pStyle w:val="TOC1"/>
        <w:tabs>
          <w:tab w:val="left" w:pos="400"/>
          <w:tab w:val="right" w:leader="dot" w:pos="9350"/>
        </w:tabs>
        <w:rPr>
          <w:rFonts w:eastAsiaTheme="minorEastAsia" w:cstheme="minorBidi"/>
          <w:b w:val="0"/>
          <w:bCs w:val="0"/>
          <w:noProof/>
          <w:sz w:val="22"/>
          <w:szCs w:val="22"/>
        </w:rPr>
      </w:pPr>
      <w:hyperlink w:anchor="_Toc430594562" w:history="1">
        <w:r w:rsidR="0094698D" w:rsidRPr="00F75B8D">
          <w:rPr>
            <w:rStyle w:val="Hyperlink"/>
            <w:rFonts w:ascii="Arial" w:hAnsi="Arial" w:cs="Arial"/>
            <w:noProof/>
            <w:lang w:val="id-ID"/>
          </w:rPr>
          <w:t>6.</w:t>
        </w:r>
        <w:r w:rsidR="0094698D">
          <w:rPr>
            <w:rFonts w:eastAsiaTheme="minorEastAsia" w:cstheme="minorBidi"/>
            <w:b w:val="0"/>
            <w:bCs w:val="0"/>
            <w:noProof/>
            <w:sz w:val="22"/>
            <w:szCs w:val="22"/>
          </w:rPr>
          <w:tab/>
        </w:r>
        <w:r w:rsidR="0094698D" w:rsidRPr="00F75B8D">
          <w:rPr>
            <w:rStyle w:val="Hyperlink"/>
            <w:rFonts w:ascii="Arial" w:hAnsi="Arial" w:cs="Arial"/>
            <w:noProof/>
            <w:lang w:val="id-ID"/>
          </w:rPr>
          <w:t>Non Functional Requirement</w:t>
        </w:r>
        <w:r w:rsidR="0094698D" w:rsidRPr="00F75B8D">
          <w:rPr>
            <w:rStyle w:val="Hyperlink"/>
            <w:rFonts w:ascii="Arial" w:hAnsi="Arial" w:cs="Arial"/>
            <w:noProof/>
          </w:rPr>
          <w:t xml:space="preserve"> (NFR)</w:t>
        </w:r>
        <w:r w:rsidR="0094698D">
          <w:rPr>
            <w:noProof/>
            <w:webHidden/>
          </w:rPr>
          <w:tab/>
        </w:r>
        <w:r w:rsidR="0094698D">
          <w:rPr>
            <w:noProof/>
            <w:webHidden/>
          </w:rPr>
          <w:fldChar w:fldCharType="begin"/>
        </w:r>
        <w:r w:rsidR="0094698D">
          <w:rPr>
            <w:noProof/>
            <w:webHidden/>
          </w:rPr>
          <w:instrText xml:space="preserve"> PAGEREF _Toc430594562 \h </w:instrText>
        </w:r>
        <w:r w:rsidR="0094698D">
          <w:rPr>
            <w:noProof/>
            <w:webHidden/>
          </w:rPr>
        </w:r>
        <w:r w:rsidR="0094698D">
          <w:rPr>
            <w:noProof/>
            <w:webHidden/>
          </w:rPr>
          <w:fldChar w:fldCharType="separate"/>
        </w:r>
        <w:r w:rsidR="0094698D">
          <w:rPr>
            <w:noProof/>
            <w:webHidden/>
          </w:rPr>
          <w:t>15</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63" w:history="1">
        <w:r w:rsidR="0094698D" w:rsidRPr="00F75B8D">
          <w:rPr>
            <w:rStyle w:val="Hyperlink"/>
            <w:rFonts w:ascii="Arial" w:hAnsi="Arial" w:cs="Arial"/>
            <w:noProof/>
            <w:lang w:val="id-ID"/>
          </w:rPr>
          <w:t>6.1.</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Hardware Interfaces</w:t>
        </w:r>
        <w:r w:rsidR="0094698D">
          <w:rPr>
            <w:noProof/>
            <w:webHidden/>
          </w:rPr>
          <w:tab/>
        </w:r>
        <w:r w:rsidR="0094698D">
          <w:rPr>
            <w:noProof/>
            <w:webHidden/>
          </w:rPr>
          <w:fldChar w:fldCharType="begin"/>
        </w:r>
        <w:r w:rsidR="0094698D">
          <w:rPr>
            <w:noProof/>
            <w:webHidden/>
          </w:rPr>
          <w:instrText xml:space="preserve"> PAGEREF _Toc430594563 \h </w:instrText>
        </w:r>
        <w:r w:rsidR="0094698D">
          <w:rPr>
            <w:noProof/>
            <w:webHidden/>
          </w:rPr>
        </w:r>
        <w:r w:rsidR="0094698D">
          <w:rPr>
            <w:noProof/>
            <w:webHidden/>
          </w:rPr>
          <w:fldChar w:fldCharType="separate"/>
        </w:r>
        <w:r w:rsidR="0094698D">
          <w:rPr>
            <w:noProof/>
            <w:webHidden/>
          </w:rPr>
          <w:t>15</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64" w:history="1">
        <w:r w:rsidR="0094698D" w:rsidRPr="00F75B8D">
          <w:rPr>
            <w:rStyle w:val="Hyperlink"/>
            <w:rFonts w:ascii="Arial" w:hAnsi="Arial" w:cs="Arial"/>
            <w:noProof/>
            <w:lang w:val="id-ID"/>
          </w:rPr>
          <w:t>6.2.</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Software Interfaces</w:t>
        </w:r>
        <w:r w:rsidR="0094698D">
          <w:rPr>
            <w:noProof/>
            <w:webHidden/>
          </w:rPr>
          <w:tab/>
        </w:r>
        <w:r w:rsidR="0094698D">
          <w:rPr>
            <w:noProof/>
            <w:webHidden/>
          </w:rPr>
          <w:fldChar w:fldCharType="begin"/>
        </w:r>
        <w:r w:rsidR="0094698D">
          <w:rPr>
            <w:noProof/>
            <w:webHidden/>
          </w:rPr>
          <w:instrText xml:space="preserve"> PAGEREF _Toc430594564 \h </w:instrText>
        </w:r>
        <w:r w:rsidR="0094698D">
          <w:rPr>
            <w:noProof/>
            <w:webHidden/>
          </w:rPr>
        </w:r>
        <w:r w:rsidR="0094698D">
          <w:rPr>
            <w:noProof/>
            <w:webHidden/>
          </w:rPr>
          <w:fldChar w:fldCharType="separate"/>
        </w:r>
        <w:r w:rsidR="0094698D">
          <w:rPr>
            <w:noProof/>
            <w:webHidden/>
          </w:rPr>
          <w:t>15</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65" w:history="1">
        <w:r w:rsidR="0094698D" w:rsidRPr="00F75B8D">
          <w:rPr>
            <w:rStyle w:val="Hyperlink"/>
            <w:rFonts w:ascii="Arial" w:hAnsi="Arial" w:cs="Arial"/>
            <w:noProof/>
            <w:lang w:val="id-ID"/>
          </w:rPr>
          <w:t>6.3.</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System Interfaces</w:t>
        </w:r>
        <w:r w:rsidR="0094698D">
          <w:rPr>
            <w:noProof/>
            <w:webHidden/>
          </w:rPr>
          <w:tab/>
        </w:r>
        <w:r w:rsidR="0094698D">
          <w:rPr>
            <w:noProof/>
            <w:webHidden/>
          </w:rPr>
          <w:fldChar w:fldCharType="begin"/>
        </w:r>
        <w:r w:rsidR="0094698D">
          <w:rPr>
            <w:noProof/>
            <w:webHidden/>
          </w:rPr>
          <w:instrText xml:space="preserve"> PAGEREF _Toc430594565 \h </w:instrText>
        </w:r>
        <w:r w:rsidR="0094698D">
          <w:rPr>
            <w:noProof/>
            <w:webHidden/>
          </w:rPr>
        </w:r>
        <w:r w:rsidR="0094698D">
          <w:rPr>
            <w:noProof/>
            <w:webHidden/>
          </w:rPr>
          <w:fldChar w:fldCharType="separate"/>
        </w:r>
        <w:r w:rsidR="0094698D">
          <w:rPr>
            <w:noProof/>
            <w:webHidden/>
          </w:rPr>
          <w:t>15</w:t>
        </w:r>
        <w:r w:rsidR="0094698D">
          <w:rPr>
            <w:noProof/>
            <w:webHidden/>
          </w:rPr>
          <w:fldChar w:fldCharType="end"/>
        </w:r>
      </w:hyperlink>
    </w:p>
    <w:p w:rsidR="0094698D" w:rsidRDefault="0076752A">
      <w:pPr>
        <w:pStyle w:val="TOC1"/>
        <w:tabs>
          <w:tab w:val="left" w:pos="400"/>
          <w:tab w:val="right" w:leader="dot" w:pos="9350"/>
        </w:tabs>
        <w:rPr>
          <w:rFonts w:eastAsiaTheme="minorEastAsia" w:cstheme="minorBidi"/>
          <w:b w:val="0"/>
          <w:bCs w:val="0"/>
          <w:noProof/>
          <w:sz w:val="22"/>
          <w:szCs w:val="22"/>
        </w:rPr>
      </w:pPr>
      <w:hyperlink w:anchor="_Toc430594566" w:history="1">
        <w:r w:rsidR="0094698D" w:rsidRPr="00F75B8D">
          <w:rPr>
            <w:rStyle w:val="Hyperlink"/>
            <w:rFonts w:ascii="Arial" w:hAnsi="Arial" w:cs="Arial"/>
            <w:noProof/>
            <w:lang w:val="id-ID"/>
          </w:rPr>
          <w:t>7.</w:t>
        </w:r>
        <w:r w:rsidR="0094698D">
          <w:rPr>
            <w:rFonts w:eastAsiaTheme="minorEastAsia" w:cstheme="minorBidi"/>
            <w:b w:val="0"/>
            <w:bCs w:val="0"/>
            <w:noProof/>
            <w:sz w:val="22"/>
            <w:szCs w:val="22"/>
          </w:rPr>
          <w:tab/>
        </w:r>
        <w:r w:rsidR="0094698D" w:rsidRPr="00F75B8D">
          <w:rPr>
            <w:rStyle w:val="Hyperlink"/>
            <w:rFonts w:ascii="Arial" w:hAnsi="Arial" w:cs="Arial"/>
            <w:noProof/>
            <w:lang w:val="id-ID"/>
          </w:rPr>
          <w:t>Assumptions</w:t>
        </w:r>
        <w:r w:rsidR="0094698D">
          <w:rPr>
            <w:noProof/>
            <w:webHidden/>
          </w:rPr>
          <w:tab/>
        </w:r>
        <w:r w:rsidR="0094698D">
          <w:rPr>
            <w:noProof/>
            <w:webHidden/>
          </w:rPr>
          <w:fldChar w:fldCharType="begin"/>
        </w:r>
        <w:r w:rsidR="0094698D">
          <w:rPr>
            <w:noProof/>
            <w:webHidden/>
          </w:rPr>
          <w:instrText xml:space="preserve"> PAGEREF _Toc430594566 \h </w:instrText>
        </w:r>
        <w:r w:rsidR="0094698D">
          <w:rPr>
            <w:noProof/>
            <w:webHidden/>
          </w:rPr>
        </w:r>
        <w:r w:rsidR="0094698D">
          <w:rPr>
            <w:noProof/>
            <w:webHidden/>
          </w:rPr>
          <w:fldChar w:fldCharType="separate"/>
        </w:r>
        <w:r w:rsidR="0094698D">
          <w:rPr>
            <w:noProof/>
            <w:webHidden/>
          </w:rPr>
          <w:t>16</w:t>
        </w:r>
        <w:r w:rsidR="0094698D">
          <w:rPr>
            <w:noProof/>
            <w:webHidden/>
          </w:rPr>
          <w:fldChar w:fldCharType="end"/>
        </w:r>
      </w:hyperlink>
    </w:p>
    <w:p w:rsidR="0094698D" w:rsidRDefault="0076752A">
      <w:pPr>
        <w:pStyle w:val="TOC1"/>
        <w:tabs>
          <w:tab w:val="left" w:pos="400"/>
          <w:tab w:val="right" w:leader="dot" w:pos="9350"/>
        </w:tabs>
        <w:rPr>
          <w:rFonts w:eastAsiaTheme="minorEastAsia" w:cstheme="minorBidi"/>
          <w:b w:val="0"/>
          <w:bCs w:val="0"/>
          <w:noProof/>
          <w:sz w:val="22"/>
          <w:szCs w:val="22"/>
        </w:rPr>
      </w:pPr>
      <w:hyperlink w:anchor="_Toc430594567" w:history="1">
        <w:r w:rsidR="0094698D" w:rsidRPr="00F75B8D">
          <w:rPr>
            <w:rStyle w:val="Hyperlink"/>
            <w:rFonts w:ascii="Arial" w:hAnsi="Arial" w:cs="Arial"/>
            <w:noProof/>
            <w:lang w:val="id-ID"/>
          </w:rPr>
          <w:t>8.</w:t>
        </w:r>
        <w:r w:rsidR="0094698D">
          <w:rPr>
            <w:rFonts w:eastAsiaTheme="minorEastAsia" w:cstheme="minorBidi"/>
            <w:b w:val="0"/>
            <w:bCs w:val="0"/>
            <w:noProof/>
            <w:sz w:val="22"/>
            <w:szCs w:val="22"/>
          </w:rPr>
          <w:tab/>
        </w:r>
        <w:r w:rsidR="0094698D" w:rsidRPr="00F75B8D">
          <w:rPr>
            <w:rStyle w:val="Hyperlink"/>
            <w:rFonts w:ascii="Arial" w:hAnsi="Arial" w:cs="Arial"/>
            <w:noProof/>
            <w:lang w:val="id-ID"/>
          </w:rPr>
          <w:t>Us</w:t>
        </w:r>
        <w:r w:rsidR="0094698D" w:rsidRPr="00F75B8D">
          <w:rPr>
            <w:rStyle w:val="Hyperlink"/>
            <w:rFonts w:ascii="Arial" w:hAnsi="Arial" w:cs="Arial"/>
            <w:noProof/>
          </w:rPr>
          <w:t>e</w:t>
        </w:r>
        <w:r w:rsidR="0094698D" w:rsidRPr="00F75B8D">
          <w:rPr>
            <w:rStyle w:val="Hyperlink"/>
            <w:rFonts w:ascii="Arial" w:hAnsi="Arial" w:cs="Arial"/>
            <w:noProof/>
            <w:lang w:val="id-ID"/>
          </w:rPr>
          <w:t xml:space="preserve"> Case</w:t>
        </w:r>
        <w:r w:rsidR="0094698D">
          <w:rPr>
            <w:noProof/>
            <w:webHidden/>
          </w:rPr>
          <w:tab/>
        </w:r>
        <w:r w:rsidR="0094698D">
          <w:rPr>
            <w:noProof/>
            <w:webHidden/>
          </w:rPr>
          <w:fldChar w:fldCharType="begin"/>
        </w:r>
        <w:r w:rsidR="0094698D">
          <w:rPr>
            <w:noProof/>
            <w:webHidden/>
          </w:rPr>
          <w:instrText xml:space="preserve"> PAGEREF _Toc430594567 \h </w:instrText>
        </w:r>
        <w:r w:rsidR="0094698D">
          <w:rPr>
            <w:noProof/>
            <w:webHidden/>
          </w:rPr>
        </w:r>
        <w:r w:rsidR="0094698D">
          <w:rPr>
            <w:noProof/>
            <w:webHidden/>
          </w:rPr>
          <w:fldChar w:fldCharType="separate"/>
        </w:r>
        <w:r w:rsidR="0094698D">
          <w:rPr>
            <w:noProof/>
            <w:webHidden/>
          </w:rPr>
          <w:t>17</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68" w:history="1">
        <w:r w:rsidR="0094698D" w:rsidRPr="00F75B8D">
          <w:rPr>
            <w:rStyle w:val="Hyperlink"/>
            <w:rFonts w:ascii="Arial" w:hAnsi="Arial" w:cs="Arial"/>
            <w:noProof/>
            <w:lang w:val="id-ID"/>
          </w:rPr>
          <w:t>8.1.</w:t>
        </w:r>
        <w:r w:rsidR="0094698D">
          <w:rPr>
            <w:rFonts w:eastAsiaTheme="minorEastAsia" w:cstheme="minorBidi"/>
            <w:i w:val="0"/>
            <w:iCs w:val="0"/>
            <w:noProof/>
            <w:sz w:val="22"/>
            <w:szCs w:val="22"/>
          </w:rPr>
          <w:tab/>
        </w:r>
        <w:r w:rsidR="0094698D" w:rsidRPr="00F75B8D">
          <w:rPr>
            <w:rStyle w:val="Hyperlink"/>
            <w:rFonts w:ascii="Arial" w:hAnsi="Arial" w:cs="Arial"/>
            <w:noProof/>
          </w:rPr>
          <w:t>Nama Module</w:t>
        </w:r>
        <w:r w:rsidR="0094698D">
          <w:rPr>
            <w:noProof/>
            <w:webHidden/>
          </w:rPr>
          <w:tab/>
        </w:r>
        <w:r w:rsidR="0094698D">
          <w:rPr>
            <w:noProof/>
            <w:webHidden/>
          </w:rPr>
          <w:fldChar w:fldCharType="begin"/>
        </w:r>
        <w:r w:rsidR="0094698D">
          <w:rPr>
            <w:noProof/>
            <w:webHidden/>
          </w:rPr>
          <w:instrText xml:space="preserve"> PAGEREF _Toc430594568 \h </w:instrText>
        </w:r>
        <w:r w:rsidR="0094698D">
          <w:rPr>
            <w:noProof/>
            <w:webHidden/>
          </w:rPr>
        </w:r>
        <w:r w:rsidR="0094698D">
          <w:rPr>
            <w:noProof/>
            <w:webHidden/>
          </w:rPr>
          <w:fldChar w:fldCharType="separate"/>
        </w:r>
        <w:r w:rsidR="0094698D">
          <w:rPr>
            <w:noProof/>
            <w:webHidden/>
          </w:rPr>
          <w:t>17</w:t>
        </w:r>
        <w:r w:rsidR="0094698D">
          <w:rPr>
            <w:noProof/>
            <w:webHidden/>
          </w:rPr>
          <w:fldChar w:fldCharType="end"/>
        </w:r>
      </w:hyperlink>
    </w:p>
    <w:p w:rsidR="0094698D" w:rsidRDefault="0076752A">
      <w:pPr>
        <w:pStyle w:val="TOC3"/>
        <w:tabs>
          <w:tab w:val="left" w:pos="1200"/>
          <w:tab w:val="right" w:leader="dot" w:pos="9350"/>
        </w:tabs>
        <w:rPr>
          <w:rFonts w:eastAsiaTheme="minorEastAsia" w:cstheme="minorBidi"/>
          <w:noProof/>
          <w:sz w:val="22"/>
          <w:szCs w:val="22"/>
        </w:rPr>
      </w:pPr>
      <w:hyperlink w:anchor="_Toc430594569" w:history="1">
        <w:r w:rsidR="0094698D" w:rsidRPr="00F75B8D">
          <w:rPr>
            <w:rStyle w:val="Hyperlink"/>
            <w:rFonts w:ascii="Calibri" w:hAnsi="Calibri" w:cs="Calibri"/>
            <w:noProof/>
            <w:lang w:val="id-ID"/>
          </w:rPr>
          <w:t>8.1.1.</w:t>
        </w:r>
        <w:r w:rsidR="0094698D">
          <w:rPr>
            <w:rFonts w:eastAsiaTheme="minorEastAsia" w:cstheme="minorBidi"/>
            <w:noProof/>
            <w:sz w:val="22"/>
            <w:szCs w:val="22"/>
          </w:rPr>
          <w:tab/>
        </w:r>
        <w:r w:rsidR="0094698D" w:rsidRPr="00F75B8D">
          <w:rPr>
            <w:rStyle w:val="Hyperlink"/>
            <w:rFonts w:ascii="Arial" w:hAnsi="Arial" w:cs="Arial"/>
            <w:noProof/>
          </w:rPr>
          <w:t>Nama Use Case</w:t>
        </w:r>
        <w:r w:rsidR="0094698D">
          <w:rPr>
            <w:noProof/>
            <w:webHidden/>
          </w:rPr>
          <w:tab/>
        </w:r>
        <w:r w:rsidR="0094698D">
          <w:rPr>
            <w:noProof/>
            <w:webHidden/>
          </w:rPr>
          <w:fldChar w:fldCharType="begin"/>
        </w:r>
        <w:r w:rsidR="0094698D">
          <w:rPr>
            <w:noProof/>
            <w:webHidden/>
          </w:rPr>
          <w:instrText xml:space="preserve"> PAGEREF _Toc430594569 \h </w:instrText>
        </w:r>
        <w:r w:rsidR="0094698D">
          <w:rPr>
            <w:noProof/>
            <w:webHidden/>
          </w:rPr>
        </w:r>
        <w:r w:rsidR="0094698D">
          <w:rPr>
            <w:noProof/>
            <w:webHidden/>
          </w:rPr>
          <w:fldChar w:fldCharType="separate"/>
        </w:r>
        <w:r w:rsidR="0094698D">
          <w:rPr>
            <w:noProof/>
            <w:webHidden/>
          </w:rPr>
          <w:t>17</w:t>
        </w:r>
        <w:r w:rsidR="0094698D">
          <w:rPr>
            <w:noProof/>
            <w:webHidden/>
          </w:rPr>
          <w:fldChar w:fldCharType="end"/>
        </w:r>
      </w:hyperlink>
    </w:p>
    <w:p w:rsidR="0094698D" w:rsidRDefault="0076752A">
      <w:pPr>
        <w:pStyle w:val="TOC1"/>
        <w:tabs>
          <w:tab w:val="left" w:pos="400"/>
          <w:tab w:val="right" w:leader="dot" w:pos="9350"/>
        </w:tabs>
        <w:rPr>
          <w:rFonts w:eastAsiaTheme="minorEastAsia" w:cstheme="minorBidi"/>
          <w:b w:val="0"/>
          <w:bCs w:val="0"/>
          <w:noProof/>
          <w:sz w:val="22"/>
          <w:szCs w:val="22"/>
        </w:rPr>
      </w:pPr>
      <w:hyperlink w:anchor="_Toc430594570" w:history="1">
        <w:r w:rsidR="0094698D" w:rsidRPr="00F75B8D">
          <w:rPr>
            <w:rStyle w:val="Hyperlink"/>
            <w:rFonts w:ascii="Arial" w:hAnsi="Arial" w:cs="Arial"/>
            <w:noProof/>
            <w:lang w:val="id-ID"/>
          </w:rPr>
          <w:t>9.</w:t>
        </w:r>
        <w:r w:rsidR="0094698D">
          <w:rPr>
            <w:rFonts w:eastAsiaTheme="minorEastAsia" w:cstheme="minorBidi"/>
            <w:b w:val="0"/>
            <w:bCs w:val="0"/>
            <w:noProof/>
            <w:sz w:val="22"/>
            <w:szCs w:val="22"/>
          </w:rPr>
          <w:tab/>
        </w:r>
        <w:r w:rsidR="0094698D" w:rsidRPr="00F75B8D">
          <w:rPr>
            <w:rStyle w:val="Hyperlink"/>
            <w:rFonts w:ascii="Arial" w:hAnsi="Arial" w:cs="Arial"/>
            <w:noProof/>
          </w:rPr>
          <w:t xml:space="preserve">Others User </w:t>
        </w:r>
        <w:r w:rsidR="0094698D" w:rsidRPr="00F75B8D">
          <w:rPr>
            <w:rStyle w:val="Hyperlink"/>
            <w:rFonts w:ascii="Arial" w:hAnsi="Arial" w:cs="Arial"/>
            <w:noProof/>
            <w:lang w:val="id-ID"/>
          </w:rPr>
          <w:t>Interface</w:t>
        </w:r>
        <w:r w:rsidR="0094698D">
          <w:rPr>
            <w:noProof/>
            <w:webHidden/>
          </w:rPr>
          <w:tab/>
        </w:r>
        <w:r w:rsidR="0094698D">
          <w:rPr>
            <w:noProof/>
            <w:webHidden/>
          </w:rPr>
          <w:fldChar w:fldCharType="begin"/>
        </w:r>
        <w:r w:rsidR="0094698D">
          <w:rPr>
            <w:noProof/>
            <w:webHidden/>
          </w:rPr>
          <w:instrText xml:space="preserve"> PAGEREF _Toc430594570 \h </w:instrText>
        </w:r>
        <w:r w:rsidR="0094698D">
          <w:rPr>
            <w:noProof/>
            <w:webHidden/>
          </w:rPr>
        </w:r>
        <w:r w:rsidR="0094698D">
          <w:rPr>
            <w:noProof/>
            <w:webHidden/>
          </w:rPr>
          <w:fldChar w:fldCharType="separate"/>
        </w:r>
        <w:r w:rsidR="0094698D">
          <w:rPr>
            <w:noProof/>
            <w:webHidden/>
          </w:rPr>
          <w:t>18</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71" w:history="1">
        <w:r w:rsidR="0094698D" w:rsidRPr="00F75B8D">
          <w:rPr>
            <w:rStyle w:val="Hyperlink"/>
            <w:rFonts w:ascii="Arial" w:hAnsi="Arial" w:cs="Arial"/>
            <w:noProof/>
            <w:lang w:val="id-ID"/>
          </w:rPr>
          <w:t>9.1.</w:t>
        </w:r>
        <w:r w:rsidR="0094698D">
          <w:rPr>
            <w:rFonts w:eastAsiaTheme="minorEastAsia" w:cstheme="minorBidi"/>
            <w:i w:val="0"/>
            <w:iCs w:val="0"/>
            <w:noProof/>
            <w:sz w:val="22"/>
            <w:szCs w:val="22"/>
          </w:rPr>
          <w:tab/>
        </w:r>
        <w:r w:rsidR="0094698D" w:rsidRPr="00F75B8D">
          <w:rPr>
            <w:rStyle w:val="Hyperlink"/>
            <w:rFonts w:ascii="Arial" w:hAnsi="Arial" w:cs="Arial"/>
            <w:noProof/>
          </w:rPr>
          <w:t>Nama User Interface</w:t>
        </w:r>
        <w:r w:rsidR="0094698D">
          <w:rPr>
            <w:noProof/>
            <w:webHidden/>
          </w:rPr>
          <w:tab/>
        </w:r>
        <w:r w:rsidR="0094698D">
          <w:rPr>
            <w:noProof/>
            <w:webHidden/>
          </w:rPr>
          <w:fldChar w:fldCharType="begin"/>
        </w:r>
        <w:r w:rsidR="0094698D">
          <w:rPr>
            <w:noProof/>
            <w:webHidden/>
          </w:rPr>
          <w:instrText xml:space="preserve"> PAGEREF _Toc430594571 \h </w:instrText>
        </w:r>
        <w:r w:rsidR="0094698D">
          <w:rPr>
            <w:noProof/>
            <w:webHidden/>
          </w:rPr>
        </w:r>
        <w:r w:rsidR="0094698D">
          <w:rPr>
            <w:noProof/>
            <w:webHidden/>
          </w:rPr>
          <w:fldChar w:fldCharType="separate"/>
        </w:r>
        <w:r w:rsidR="0094698D">
          <w:rPr>
            <w:noProof/>
            <w:webHidden/>
          </w:rPr>
          <w:t>18</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72" w:history="1">
        <w:r w:rsidR="0094698D" w:rsidRPr="00F75B8D">
          <w:rPr>
            <w:rStyle w:val="Hyperlink"/>
            <w:rFonts w:ascii="Arial" w:hAnsi="Arial" w:cs="Arial"/>
            <w:noProof/>
            <w:lang w:val="id-ID"/>
          </w:rPr>
          <w:t>9.2.</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Entity Relationship Design</w:t>
        </w:r>
        <w:r w:rsidR="0094698D">
          <w:rPr>
            <w:noProof/>
            <w:webHidden/>
          </w:rPr>
          <w:tab/>
        </w:r>
        <w:r w:rsidR="0094698D">
          <w:rPr>
            <w:noProof/>
            <w:webHidden/>
          </w:rPr>
          <w:fldChar w:fldCharType="begin"/>
        </w:r>
        <w:r w:rsidR="0094698D">
          <w:rPr>
            <w:noProof/>
            <w:webHidden/>
          </w:rPr>
          <w:instrText xml:space="preserve"> PAGEREF _Toc430594572 \h </w:instrText>
        </w:r>
        <w:r w:rsidR="0094698D">
          <w:rPr>
            <w:noProof/>
            <w:webHidden/>
          </w:rPr>
        </w:r>
        <w:r w:rsidR="0094698D">
          <w:rPr>
            <w:noProof/>
            <w:webHidden/>
          </w:rPr>
          <w:fldChar w:fldCharType="separate"/>
        </w:r>
        <w:r w:rsidR="0094698D">
          <w:rPr>
            <w:noProof/>
            <w:webHidden/>
          </w:rPr>
          <w:t>18</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73" w:history="1">
        <w:r w:rsidR="0094698D" w:rsidRPr="00F75B8D">
          <w:rPr>
            <w:rStyle w:val="Hyperlink"/>
            <w:rFonts w:ascii="Arial" w:hAnsi="Arial" w:cs="Arial"/>
            <w:noProof/>
            <w:lang w:val="id-ID"/>
          </w:rPr>
          <w:t>9.3.</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 xml:space="preserve">Table </w:t>
        </w:r>
        <w:r w:rsidR="0094698D" w:rsidRPr="00F75B8D">
          <w:rPr>
            <w:rStyle w:val="Hyperlink"/>
            <w:rFonts w:ascii="Arial" w:hAnsi="Arial" w:cs="Arial"/>
            <w:noProof/>
          </w:rPr>
          <w:t xml:space="preserve">&amp; View </w:t>
        </w:r>
        <w:r w:rsidR="0094698D" w:rsidRPr="00F75B8D">
          <w:rPr>
            <w:rStyle w:val="Hyperlink"/>
            <w:rFonts w:ascii="Arial" w:hAnsi="Arial" w:cs="Arial"/>
            <w:noProof/>
            <w:lang w:val="id-ID"/>
          </w:rPr>
          <w:t>Design</w:t>
        </w:r>
        <w:r w:rsidR="0094698D">
          <w:rPr>
            <w:noProof/>
            <w:webHidden/>
          </w:rPr>
          <w:tab/>
        </w:r>
        <w:r w:rsidR="0094698D">
          <w:rPr>
            <w:noProof/>
            <w:webHidden/>
          </w:rPr>
          <w:fldChar w:fldCharType="begin"/>
        </w:r>
        <w:r w:rsidR="0094698D">
          <w:rPr>
            <w:noProof/>
            <w:webHidden/>
          </w:rPr>
          <w:instrText xml:space="preserve"> PAGEREF _Toc430594573 \h </w:instrText>
        </w:r>
        <w:r w:rsidR="0094698D">
          <w:rPr>
            <w:noProof/>
            <w:webHidden/>
          </w:rPr>
        </w:r>
        <w:r w:rsidR="0094698D">
          <w:rPr>
            <w:noProof/>
            <w:webHidden/>
          </w:rPr>
          <w:fldChar w:fldCharType="separate"/>
        </w:r>
        <w:r w:rsidR="0094698D">
          <w:rPr>
            <w:noProof/>
            <w:webHidden/>
          </w:rPr>
          <w:t>18</w:t>
        </w:r>
        <w:r w:rsidR="0094698D">
          <w:rPr>
            <w:noProof/>
            <w:webHidden/>
          </w:rPr>
          <w:fldChar w:fldCharType="end"/>
        </w:r>
      </w:hyperlink>
    </w:p>
    <w:p w:rsidR="0094698D" w:rsidRDefault="0076752A">
      <w:pPr>
        <w:pStyle w:val="TOC3"/>
        <w:tabs>
          <w:tab w:val="left" w:pos="1200"/>
          <w:tab w:val="right" w:leader="dot" w:pos="9350"/>
        </w:tabs>
        <w:rPr>
          <w:rFonts w:eastAsiaTheme="minorEastAsia" w:cstheme="minorBidi"/>
          <w:noProof/>
          <w:sz w:val="22"/>
          <w:szCs w:val="22"/>
        </w:rPr>
      </w:pPr>
      <w:hyperlink w:anchor="_Toc430594574" w:history="1">
        <w:r w:rsidR="0094698D" w:rsidRPr="00F75B8D">
          <w:rPr>
            <w:rStyle w:val="Hyperlink"/>
            <w:rFonts w:ascii="Calibri" w:hAnsi="Calibri" w:cs="Calibri"/>
            <w:noProof/>
          </w:rPr>
          <w:t>9.3.1.</w:t>
        </w:r>
        <w:r w:rsidR="0094698D">
          <w:rPr>
            <w:rFonts w:eastAsiaTheme="minorEastAsia" w:cstheme="minorBidi"/>
            <w:noProof/>
            <w:sz w:val="22"/>
            <w:szCs w:val="22"/>
          </w:rPr>
          <w:tab/>
        </w:r>
        <w:r w:rsidR="0094698D" w:rsidRPr="00F75B8D">
          <w:rPr>
            <w:rStyle w:val="Hyperlink"/>
            <w:rFonts w:ascii="Arial" w:hAnsi="Arial" w:cs="Arial"/>
            <w:noProof/>
          </w:rPr>
          <w:t>Nama Table</w:t>
        </w:r>
        <w:r w:rsidR="0094698D">
          <w:rPr>
            <w:noProof/>
            <w:webHidden/>
          </w:rPr>
          <w:tab/>
        </w:r>
        <w:r w:rsidR="0094698D">
          <w:rPr>
            <w:noProof/>
            <w:webHidden/>
          </w:rPr>
          <w:fldChar w:fldCharType="begin"/>
        </w:r>
        <w:r w:rsidR="0094698D">
          <w:rPr>
            <w:noProof/>
            <w:webHidden/>
          </w:rPr>
          <w:instrText xml:space="preserve"> PAGEREF _Toc430594574 \h </w:instrText>
        </w:r>
        <w:r w:rsidR="0094698D">
          <w:rPr>
            <w:noProof/>
            <w:webHidden/>
          </w:rPr>
        </w:r>
        <w:r w:rsidR="0094698D">
          <w:rPr>
            <w:noProof/>
            <w:webHidden/>
          </w:rPr>
          <w:fldChar w:fldCharType="separate"/>
        </w:r>
        <w:r w:rsidR="0094698D">
          <w:rPr>
            <w:noProof/>
            <w:webHidden/>
          </w:rPr>
          <w:t>19</w:t>
        </w:r>
        <w:r w:rsidR="0094698D">
          <w:rPr>
            <w:noProof/>
            <w:webHidden/>
          </w:rPr>
          <w:fldChar w:fldCharType="end"/>
        </w:r>
      </w:hyperlink>
    </w:p>
    <w:p w:rsidR="0094698D" w:rsidRDefault="0076752A">
      <w:pPr>
        <w:pStyle w:val="TOC3"/>
        <w:tabs>
          <w:tab w:val="left" w:pos="1200"/>
          <w:tab w:val="right" w:leader="dot" w:pos="9350"/>
        </w:tabs>
        <w:rPr>
          <w:rFonts w:eastAsiaTheme="minorEastAsia" w:cstheme="minorBidi"/>
          <w:noProof/>
          <w:sz w:val="22"/>
          <w:szCs w:val="22"/>
        </w:rPr>
      </w:pPr>
      <w:hyperlink w:anchor="_Toc430594575" w:history="1">
        <w:r w:rsidR="0094698D" w:rsidRPr="00F75B8D">
          <w:rPr>
            <w:rStyle w:val="Hyperlink"/>
            <w:rFonts w:ascii="Calibri" w:hAnsi="Calibri" w:cs="Calibri"/>
            <w:noProof/>
          </w:rPr>
          <w:t>9.3.2.</w:t>
        </w:r>
        <w:r w:rsidR="0094698D">
          <w:rPr>
            <w:rFonts w:eastAsiaTheme="minorEastAsia" w:cstheme="minorBidi"/>
            <w:noProof/>
            <w:sz w:val="22"/>
            <w:szCs w:val="22"/>
          </w:rPr>
          <w:tab/>
        </w:r>
        <w:r w:rsidR="0094698D" w:rsidRPr="00F75B8D">
          <w:rPr>
            <w:rStyle w:val="Hyperlink"/>
            <w:rFonts w:ascii="Arial" w:hAnsi="Arial" w:cs="Arial"/>
            <w:noProof/>
          </w:rPr>
          <w:t>Nama View</w:t>
        </w:r>
        <w:r w:rsidR="0094698D">
          <w:rPr>
            <w:noProof/>
            <w:webHidden/>
          </w:rPr>
          <w:tab/>
        </w:r>
        <w:r w:rsidR="0094698D">
          <w:rPr>
            <w:noProof/>
            <w:webHidden/>
          </w:rPr>
          <w:fldChar w:fldCharType="begin"/>
        </w:r>
        <w:r w:rsidR="0094698D">
          <w:rPr>
            <w:noProof/>
            <w:webHidden/>
          </w:rPr>
          <w:instrText xml:space="preserve"> PAGEREF _Toc430594575 \h </w:instrText>
        </w:r>
        <w:r w:rsidR="0094698D">
          <w:rPr>
            <w:noProof/>
            <w:webHidden/>
          </w:rPr>
        </w:r>
        <w:r w:rsidR="0094698D">
          <w:rPr>
            <w:noProof/>
            <w:webHidden/>
          </w:rPr>
          <w:fldChar w:fldCharType="separate"/>
        </w:r>
        <w:r w:rsidR="0094698D">
          <w:rPr>
            <w:noProof/>
            <w:webHidden/>
          </w:rPr>
          <w:t>19</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76" w:history="1">
        <w:r w:rsidR="0094698D" w:rsidRPr="00F75B8D">
          <w:rPr>
            <w:rStyle w:val="Hyperlink"/>
            <w:rFonts w:ascii="Arial" w:hAnsi="Arial" w:cs="Arial"/>
            <w:noProof/>
            <w:lang w:val="id-ID"/>
          </w:rPr>
          <w:t>9.4.</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Store Procedure</w:t>
        </w:r>
        <w:r w:rsidR="0094698D">
          <w:rPr>
            <w:noProof/>
            <w:webHidden/>
          </w:rPr>
          <w:tab/>
        </w:r>
        <w:r w:rsidR="0094698D">
          <w:rPr>
            <w:noProof/>
            <w:webHidden/>
          </w:rPr>
          <w:fldChar w:fldCharType="begin"/>
        </w:r>
        <w:r w:rsidR="0094698D">
          <w:rPr>
            <w:noProof/>
            <w:webHidden/>
          </w:rPr>
          <w:instrText xml:space="preserve"> PAGEREF _Toc430594576 \h </w:instrText>
        </w:r>
        <w:r w:rsidR="0094698D">
          <w:rPr>
            <w:noProof/>
            <w:webHidden/>
          </w:rPr>
        </w:r>
        <w:r w:rsidR="0094698D">
          <w:rPr>
            <w:noProof/>
            <w:webHidden/>
          </w:rPr>
          <w:fldChar w:fldCharType="separate"/>
        </w:r>
        <w:r w:rsidR="0094698D">
          <w:rPr>
            <w:noProof/>
            <w:webHidden/>
          </w:rPr>
          <w:t>19</w:t>
        </w:r>
        <w:r w:rsidR="0094698D">
          <w:rPr>
            <w:noProof/>
            <w:webHidden/>
          </w:rPr>
          <w:fldChar w:fldCharType="end"/>
        </w:r>
      </w:hyperlink>
    </w:p>
    <w:p w:rsidR="0094698D" w:rsidRDefault="0076752A">
      <w:pPr>
        <w:pStyle w:val="TOC3"/>
        <w:tabs>
          <w:tab w:val="left" w:pos="1200"/>
          <w:tab w:val="right" w:leader="dot" w:pos="9350"/>
        </w:tabs>
        <w:rPr>
          <w:rFonts w:eastAsiaTheme="minorEastAsia" w:cstheme="minorBidi"/>
          <w:noProof/>
          <w:sz w:val="22"/>
          <w:szCs w:val="22"/>
        </w:rPr>
      </w:pPr>
      <w:hyperlink w:anchor="_Toc430594577" w:history="1">
        <w:r w:rsidR="0094698D" w:rsidRPr="00F75B8D">
          <w:rPr>
            <w:rStyle w:val="Hyperlink"/>
            <w:rFonts w:ascii="Calibri" w:hAnsi="Calibri" w:cs="Calibri"/>
            <w:noProof/>
          </w:rPr>
          <w:t>9.4.1.</w:t>
        </w:r>
        <w:r w:rsidR="0094698D">
          <w:rPr>
            <w:rFonts w:eastAsiaTheme="minorEastAsia" w:cstheme="minorBidi"/>
            <w:noProof/>
            <w:sz w:val="22"/>
            <w:szCs w:val="22"/>
          </w:rPr>
          <w:tab/>
        </w:r>
        <w:r w:rsidR="0094698D" w:rsidRPr="00F75B8D">
          <w:rPr>
            <w:rStyle w:val="Hyperlink"/>
            <w:rFonts w:ascii="Arial" w:hAnsi="Arial" w:cs="Arial"/>
            <w:noProof/>
          </w:rPr>
          <w:t>Nama Store Procedure</w:t>
        </w:r>
        <w:r w:rsidR="0094698D">
          <w:rPr>
            <w:noProof/>
            <w:webHidden/>
          </w:rPr>
          <w:tab/>
        </w:r>
        <w:r w:rsidR="0094698D">
          <w:rPr>
            <w:noProof/>
            <w:webHidden/>
          </w:rPr>
          <w:fldChar w:fldCharType="begin"/>
        </w:r>
        <w:r w:rsidR="0094698D">
          <w:rPr>
            <w:noProof/>
            <w:webHidden/>
          </w:rPr>
          <w:instrText xml:space="preserve"> PAGEREF _Toc430594577 \h </w:instrText>
        </w:r>
        <w:r w:rsidR="0094698D">
          <w:rPr>
            <w:noProof/>
            <w:webHidden/>
          </w:rPr>
        </w:r>
        <w:r w:rsidR="0094698D">
          <w:rPr>
            <w:noProof/>
            <w:webHidden/>
          </w:rPr>
          <w:fldChar w:fldCharType="separate"/>
        </w:r>
        <w:r w:rsidR="0094698D">
          <w:rPr>
            <w:noProof/>
            <w:webHidden/>
          </w:rPr>
          <w:t>20</w:t>
        </w:r>
        <w:r w:rsidR="0094698D">
          <w:rPr>
            <w:noProof/>
            <w:webHidden/>
          </w:rPr>
          <w:fldChar w:fldCharType="end"/>
        </w:r>
      </w:hyperlink>
    </w:p>
    <w:p w:rsidR="0094698D" w:rsidRDefault="0076752A">
      <w:pPr>
        <w:pStyle w:val="TOC2"/>
        <w:tabs>
          <w:tab w:val="left" w:pos="800"/>
          <w:tab w:val="right" w:leader="dot" w:pos="9350"/>
        </w:tabs>
        <w:rPr>
          <w:rFonts w:eastAsiaTheme="minorEastAsia" w:cstheme="minorBidi"/>
          <w:i w:val="0"/>
          <w:iCs w:val="0"/>
          <w:noProof/>
          <w:sz w:val="22"/>
          <w:szCs w:val="22"/>
        </w:rPr>
      </w:pPr>
      <w:hyperlink w:anchor="_Toc430594578" w:history="1">
        <w:r w:rsidR="0094698D" w:rsidRPr="00F75B8D">
          <w:rPr>
            <w:rStyle w:val="Hyperlink"/>
            <w:rFonts w:ascii="Arial" w:hAnsi="Arial" w:cs="Arial"/>
            <w:noProof/>
            <w:lang w:val="id-ID"/>
          </w:rPr>
          <w:t>9.5.</w:t>
        </w:r>
        <w:r w:rsidR="0094698D">
          <w:rPr>
            <w:rFonts w:eastAsiaTheme="minorEastAsia" w:cstheme="minorBidi"/>
            <w:i w:val="0"/>
            <w:iCs w:val="0"/>
            <w:noProof/>
            <w:sz w:val="22"/>
            <w:szCs w:val="22"/>
          </w:rPr>
          <w:tab/>
        </w:r>
        <w:r w:rsidR="0094698D" w:rsidRPr="00F75B8D">
          <w:rPr>
            <w:rStyle w:val="Hyperlink"/>
            <w:rFonts w:ascii="Arial" w:hAnsi="Arial" w:cs="Arial"/>
            <w:noProof/>
            <w:lang w:val="id-ID"/>
          </w:rPr>
          <w:t>Functions</w:t>
        </w:r>
        <w:r w:rsidR="0094698D">
          <w:rPr>
            <w:noProof/>
            <w:webHidden/>
          </w:rPr>
          <w:tab/>
        </w:r>
        <w:r w:rsidR="0094698D">
          <w:rPr>
            <w:noProof/>
            <w:webHidden/>
          </w:rPr>
          <w:fldChar w:fldCharType="begin"/>
        </w:r>
        <w:r w:rsidR="0094698D">
          <w:rPr>
            <w:noProof/>
            <w:webHidden/>
          </w:rPr>
          <w:instrText xml:space="preserve"> PAGEREF _Toc430594578 \h </w:instrText>
        </w:r>
        <w:r w:rsidR="0094698D">
          <w:rPr>
            <w:noProof/>
            <w:webHidden/>
          </w:rPr>
        </w:r>
        <w:r w:rsidR="0094698D">
          <w:rPr>
            <w:noProof/>
            <w:webHidden/>
          </w:rPr>
          <w:fldChar w:fldCharType="separate"/>
        </w:r>
        <w:r w:rsidR="0094698D">
          <w:rPr>
            <w:noProof/>
            <w:webHidden/>
          </w:rPr>
          <w:t>20</w:t>
        </w:r>
        <w:r w:rsidR="0094698D">
          <w:rPr>
            <w:noProof/>
            <w:webHidden/>
          </w:rPr>
          <w:fldChar w:fldCharType="end"/>
        </w:r>
      </w:hyperlink>
    </w:p>
    <w:p w:rsidR="0094698D" w:rsidRDefault="0076752A">
      <w:pPr>
        <w:pStyle w:val="TOC3"/>
        <w:tabs>
          <w:tab w:val="left" w:pos="1200"/>
          <w:tab w:val="right" w:leader="dot" w:pos="9350"/>
        </w:tabs>
        <w:rPr>
          <w:rFonts w:eastAsiaTheme="minorEastAsia" w:cstheme="minorBidi"/>
          <w:noProof/>
          <w:sz w:val="22"/>
          <w:szCs w:val="22"/>
        </w:rPr>
      </w:pPr>
      <w:hyperlink w:anchor="_Toc430594579" w:history="1">
        <w:r w:rsidR="0094698D" w:rsidRPr="00F75B8D">
          <w:rPr>
            <w:rStyle w:val="Hyperlink"/>
            <w:rFonts w:ascii="Calibri" w:hAnsi="Calibri" w:cs="Calibri"/>
            <w:noProof/>
          </w:rPr>
          <w:t>9.5.1.</w:t>
        </w:r>
        <w:r w:rsidR="0094698D">
          <w:rPr>
            <w:rFonts w:eastAsiaTheme="minorEastAsia" w:cstheme="minorBidi"/>
            <w:noProof/>
            <w:sz w:val="22"/>
            <w:szCs w:val="22"/>
          </w:rPr>
          <w:tab/>
        </w:r>
        <w:r w:rsidR="0094698D" w:rsidRPr="00F75B8D">
          <w:rPr>
            <w:rStyle w:val="Hyperlink"/>
            <w:rFonts w:ascii="Arial" w:hAnsi="Arial" w:cs="Arial"/>
            <w:noProof/>
          </w:rPr>
          <w:t>Nama Function</w:t>
        </w:r>
        <w:r w:rsidR="0094698D">
          <w:rPr>
            <w:noProof/>
            <w:webHidden/>
          </w:rPr>
          <w:tab/>
        </w:r>
        <w:r w:rsidR="0094698D">
          <w:rPr>
            <w:noProof/>
            <w:webHidden/>
          </w:rPr>
          <w:fldChar w:fldCharType="begin"/>
        </w:r>
        <w:r w:rsidR="0094698D">
          <w:rPr>
            <w:noProof/>
            <w:webHidden/>
          </w:rPr>
          <w:instrText xml:space="preserve"> PAGEREF _Toc430594579 \h </w:instrText>
        </w:r>
        <w:r w:rsidR="0094698D">
          <w:rPr>
            <w:noProof/>
            <w:webHidden/>
          </w:rPr>
        </w:r>
        <w:r w:rsidR="0094698D">
          <w:rPr>
            <w:noProof/>
            <w:webHidden/>
          </w:rPr>
          <w:fldChar w:fldCharType="separate"/>
        </w:r>
        <w:r w:rsidR="0094698D">
          <w:rPr>
            <w:noProof/>
            <w:webHidden/>
          </w:rPr>
          <w:t>20</w:t>
        </w:r>
        <w:r w:rsidR="0094698D">
          <w:rPr>
            <w:noProof/>
            <w:webHidden/>
          </w:rPr>
          <w:fldChar w:fldCharType="end"/>
        </w:r>
      </w:hyperlink>
    </w:p>
    <w:p w:rsidR="007A696D" w:rsidRPr="003B467F" w:rsidRDefault="0029288B" w:rsidP="003B467F">
      <w:pPr>
        <w:outlineLvl w:val="0"/>
        <w:rPr>
          <w:rFonts w:cs="Arial"/>
          <w:lang w:val="id-ID"/>
        </w:rPr>
      </w:pPr>
      <w:r w:rsidRPr="003B467F">
        <w:rPr>
          <w:rFonts w:cs="Arial"/>
          <w:b/>
          <w:bCs/>
          <w:caps/>
          <w:noProof/>
          <w:szCs w:val="40"/>
          <w:lang w:val="id-ID"/>
        </w:rPr>
        <w:fldChar w:fldCharType="end"/>
      </w:r>
    </w:p>
    <w:p w:rsidR="004D4631" w:rsidRPr="003B467F" w:rsidRDefault="004D4631" w:rsidP="003B467F">
      <w:pPr>
        <w:rPr>
          <w:rFonts w:cs="Arial"/>
          <w:lang w:val="id-ID"/>
        </w:rPr>
      </w:pPr>
    </w:p>
    <w:p w:rsidR="001C7491" w:rsidRPr="003B467F" w:rsidRDefault="001C7491" w:rsidP="003B467F">
      <w:pPr>
        <w:rPr>
          <w:rFonts w:cs="Arial"/>
          <w:b/>
          <w:sz w:val="24"/>
          <w:lang w:val="id-ID"/>
        </w:rPr>
      </w:pPr>
      <w:r w:rsidRPr="003B467F">
        <w:rPr>
          <w:rFonts w:cs="Arial"/>
          <w:b/>
          <w:sz w:val="24"/>
          <w:lang w:val="id-ID"/>
        </w:rPr>
        <w:br w:type="page"/>
      </w:r>
    </w:p>
    <w:p w:rsidR="006A5F86" w:rsidRPr="006917AF" w:rsidRDefault="006917AF" w:rsidP="003B467F">
      <w:pPr>
        <w:rPr>
          <w:rFonts w:cs="Arial"/>
          <w:b/>
          <w:sz w:val="24"/>
        </w:rPr>
      </w:pPr>
      <w:r>
        <w:rPr>
          <w:rFonts w:cs="Arial"/>
          <w:b/>
          <w:sz w:val="24"/>
        </w:rPr>
        <w:lastRenderedPageBreak/>
        <w:t>L</w:t>
      </w:r>
      <w:r w:rsidR="00E46C78">
        <w:rPr>
          <w:rFonts w:cs="Arial"/>
          <w:b/>
          <w:sz w:val="24"/>
        </w:rPr>
        <w:t>ist o</w:t>
      </w:r>
      <w:r>
        <w:rPr>
          <w:rFonts w:cs="Arial"/>
          <w:b/>
          <w:sz w:val="24"/>
        </w:rPr>
        <w:t>f Table</w:t>
      </w:r>
      <w:r w:rsidR="00E46C78">
        <w:rPr>
          <w:rFonts w:cs="Arial"/>
          <w:b/>
          <w:sz w:val="24"/>
        </w:rPr>
        <w:t>s</w:t>
      </w:r>
    </w:p>
    <w:p w:rsidR="0094698D" w:rsidRDefault="0029288B">
      <w:pPr>
        <w:pStyle w:val="TableofFigures"/>
        <w:tabs>
          <w:tab w:val="right" w:leader="dot" w:pos="9350"/>
        </w:tabs>
        <w:rPr>
          <w:rFonts w:asciiTheme="minorHAnsi" w:eastAsiaTheme="minorEastAsia" w:hAnsiTheme="minorHAnsi" w:cstheme="minorBidi"/>
          <w:noProof/>
          <w:sz w:val="22"/>
          <w:szCs w:val="22"/>
        </w:rPr>
      </w:pPr>
      <w:r w:rsidRPr="003B467F">
        <w:rPr>
          <w:rFonts w:cs="Arial"/>
          <w:b/>
          <w:sz w:val="24"/>
          <w:lang w:val="id-ID"/>
        </w:rPr>
        <w:fldChar w:fldCharType="begin"/>
      </w:r>
      <w:r w:rsidR="000B40AA" w:rsidRPr="003B467F">
        <w:rPr>
          <w:rFonts w:cs="Arial"/>
          <w:b/>
          <w:sz w:val="24"/>
          <w:lang w:val="id-ID"/>
        </w:rPr>
        <w:instrText xml:space="preserve"> TOC \h \z \c "Tabel" </w:instrText>
      </w:r>
      <w:r w:rsidRPr="003B467F">
        <w:rPr>
          <w:rFonts w:cs="Arial"/>
          <w:b/>
          <w:sz w:val="24"/>
          <w:lang w:val="id-ID"/>
        </w:rPr>
        <w:fldChar w:fldCharType="separate"/>
      </w:r>
      <w:hyperlink w:anchor="_Toc430594538" w:history="1">
        <w:r w:rsidR="0094698D" w:rsidRPr="005F2280">
          <w:rPr>
            <w:rStyle w:val="Hyperlink"/>
            <w:noProof/>
          </w:rPr>
          <w:t>Table 1 Dependent / Related Projects</w:t>
        </w:r>
        <w:r w:rsidR="0094698D">
          <w:rPr>
            <w:noProof/>
            <w:webHidden/>
          </w:rPr>
          <w:tab/>
        </w:r>
        <w:r w:rsidR="0094698D">
          <w:rPr>
            <w:noProof/>
            <w:webHidden/>
          </w:rPr>
          <w:fldChar w:fldCharType="begin"/>
        </w:r>
        <w:r w:rsidR="0094698D">
          <w:rPr>
            <w:noProof/>
            <w:webHidden/>
          </w:rPr>
          <w:instrText xml:space="preserve"> PAGEREF _Toc430594538 \h </w:instrText>
        </w:r>
        <w:r w:rsidR="0094698D">
          <w:rPr>
            <w:noProof/>
            <w:webHidden/>
          </w:rPr>
        </w:r>
        <w:r w:rsidR="0094698D">
          <w:rPr>
            <w:noProof/>
            <w:webHidden/>
          </w:rPr>
          <w:fldChar w:fldCharType="separate"/>
        </w:r>
        <w:r w:rsidR="0094698D">
          <w:rPr>
            <w:noProof/>
            <w:webHidden/>
          </w:rPr>
          <w:t>10</w:t>
        </w:r>
        <w:r w:rsidR="0094698D">
          <w:rPr>
            <w:noProof/>
            <w:webHidden/>
          </w:rPr>
          <w:fldChar w:fldCharType="end"/>
        </w:r>
      </w:hyperlink>
    </w:p>
    <w:p w:rsidR="0094698D" w:rsidRDefault="0076752A">
      <w:pPr>
        <w:pStyle w:val="TableofFigures"/>
        <w:tabs>
          <w:tab w:val="right" w:leader="dot" w:pos="9350"/>
        </w:tabs>
        <w:rPr>
          <w:rFonts w:asciiTheme="minorHAnsi" w:eastAsiaTheme="minorEastAsia" w:hAnsiTheme="minorHAnsi" w:cstheme="minorBidi"/>
          <w:noProof/>
          <w:sz w:val="22"/>
          <w:szCs w:val="22"/>
        </w:rPr>
      </w:pPr>
      <w:hyperlink w:anchor="_Toc430594539" w:history="1">
        <w:r w:rsidR="0094698D" w:rsidRPr="005F2280">
          <w:rPr>
            <w:rStyle w:val="Hyperlink"/>
            <w:noProof/>
          </w:rPr>
          <w:t>Table 2 Requirement Summary</w:t>
        </w:r>
        <w:r w:rsidR="0094698D">
          <w:rPr>
            <w:noProof/>
            <w:webHidden/>
          </w:rPr>
          <w:tab/>
        </w:r>
        <w:r w:rsidR="0094698D">
          <w:rPr>
            <w:noProof/>
            <w:webHidden/>
          </w:rPr>
          <w:fldChar w:fldCharType="begin"/>
        </w:r>
        <w:r w:rsidR="0094698D">
          <w:rPr>
            <w:noProof/>
            <w:webHidden/>
          </w:rPr>
          <w:instrText xml:space="preserve"> PAGEREF _Toc430594539 \h </w:instrText>
        </w:r>
        <w:r w:rsidR="0094698D">
          <w:rPr>
            <w:noProof/>
            <w:webHidden/>
          </w:rPr>
        </w:r>
        <w:r w:rsidR="0094698D">
          <w:rPr>
            <w:noProof/>
            <w:webHidden/>
          </w:rPr>
          <w:fldChar w:fldCharType="separate"/>
        </w:r>
        <w:r w:rsidR="0094698D">
          <w:rPr>
            <w:noProof/>
            <w:webHidden/>
          </w:rPr>
          <w:t>11</w:t>
        </w:r>
        <w:r w:rsidR="0094698D">
          <w:rPr>
            <w:noProof/>
            <w:webHidden/>
          </w:rPr>
          <w:fldChar w:fldCharType="end"/>
        </w:r>
      </w:hyperlink>
    </w:p>
    <w:p w:rsidR="0094698D" w:rsidRDefault="0076752A">
      <w:pPr>
        <w:pStyle w:val="TableofFigures"/>
        <w:tabs>
          <w:tab w:val="right" w:leader="dot" w:pos="9350"/>
        </w:tabs>
        <w:rPr>
          <w:rFonts w:asciiTheme="minorHAnsi" w:eastAsiaTheme="minorEastAsia" w:hAnsiTheme="minorHAnsi" w:cstheme="minorBidi"/>
          <w:noProof/>
          <w:sz w:val="22"/>
          <w:szCs w:val="22"/>
        </w:rPr>
      </w:pPr>
      <w:hyperlink w:anchor="_Toc430594540" w:history="1">
        <w:r w:rsidR="0094698D" w:rsidRPr="005F2280">
          <w:rPr>
            <w:rStyle w:val="Hyperlink"/>
            <w:noProof/>
          </w:rPr>
          <w:t>Table 3 Impacted Systems</w:t>
        </w:r>
        <w:r w:rsidR="0094698D">
          <w:rPr>
            <w:noProof/>
            <w:webHidden/>
          </w:rPr>
          <w:tab/>
        </w:r>
        <w:r w:rsidR="0094698D">
          <w:rPr>
            <w:noProof/>
            <w:webHidden/>
          </w:rPr>
          <w:fldChar w:fldCharType="begin"/>
        </w:r>
        <w:r w:rsidR="0094698D">
          <w:rPr>
            <w:noProof/>
            <w:webHidden/>
          </w:rPr>
          <w:instrText xml:space="preserve"> PAGEREF _Toc430594540 \h </w:instrText>
        </w:r>
        <w:r w:rsidR="0094698D">
          <w:rPr>
            <w:noProof/>
            <w:webHidden/>
          </w:rPr>
        </w:r>
        <w:r w:rsidR="0094698D">
          <w:rPr>
            <w:noProof/>
            <w:webHidden/>
          </w:rPr>
          <w:fldChar w:fldCharType="separate"/>
        </w:r>
        <w:r w:rsidR="0094698D">
          <w:rPr>
            <w:noProof/>
            <w:webHidden/>
          </w:rPr>
          <w:t>12</w:t>
        </w:r>
        <w:r w:rsidR="0094698D">
          <w:rPr>
            <w:noProof/>
            <w:webHidden/>
          </w:rPr>
          <w:fldChar w:fldCharType="end"/>
        </w:r>
      </w:hyperlink>
    </w:p>
    <w:p w:rsidR="0094698D" w:rsidRDefault="0076752A">
      <w:pPr>
        <w:pStyle w:val="TableofFigures"/>
        <w:tabs>
          <w:tab w:val="right" w:leader="dot" w:pos="9350"/>
        </w:tabs>
        <w:rPr>
          <w:rFonts w:asciiTheme="minorHAnsi" w:eastAsiaTheme="minorEastAsia" w:hAnsiTheme="minorHAnsi" w:cstheme="minorBidi"/>
          <w:noProof/>
          <w:sz w:val="22"/>
          <w:szCs w:val="22"/>
        </w:rPr>
      </w:pPr>
      <w:hyperlink w:anchor="_Toc430594541" w:history="1">
        <w:r w:rsidR="0094698D" w:rsidRPr="005F2280">
          <w:rPr>
            <w:rStyle w:val="Hyperlink"/>
            <w:noProof/>
          </w:rPr>
          <w:t>Table 4 Functional Requirements</w:t>
        </w:r>
        <w:r w:rsidR="0094698D">
          <w:rPr>
            <w:noProof/>
            <w:webHidden/>
          </w:rPr>
          <w:tab/>
        </w:r>
        <w:r w:rsidR="0094698D">
          <w:rPr>
            <w:noProof/>
            <w:webHidden/>
          </w:rPr>
          <w:fldChar w:fldCharType="begin"/>
        </w:r>
        <w:r w:rsidR="0094698D">
          <w:rPr>
            <w:noProof/>
            <w:webHidden/>
          </w:rPr>
          <w:instrText xml:space="preserve"> PAGEREF _Toc430594541 \h </w:instrText>
        </w:r>
        <w:r w:rsidR="0094698D">
          <w:rPr>
            <w:noProof/>
            <w:webHidden/>
          </w:rPr>
        </w:r>
        <w:r w:rsidR="0094698D">
          <w:rPr>
            <w:noProof/>
            <w:webHidden/>
          </w:rPr>
          <w:fldChar w:fldCharType="separate"/>
        </w:r>
        <w:r w:rsidR="0094698D">
          <w:rPr>
            <w:noProof/>
            <w:webHidden/>
          </w:rPr>
          <w:t>13</w:t>
        </w:r>
        <w:r w:rsidR="0094698D">
          <w:rPr>
            <w:noProof/>
            <w:webHidden/>
          </w:rPr>
          <w:fldChar w:fldCharType="end"/>
        </w:r>
      </w:hyperlink>
    </w:p>
    <w:p w:rsidR="0094698D" w:rsidRDefault="0076752A">
      <w:pPr>
        <w:pStyle w:val="TableofFigures"/>
        <w:tabs>
          <w:tab w:val="right" w:leader="dot" w:pos="9350"/>
        </w:tabs>
        <w:rPr>
          <w:rFonts w:asciiTheme="minorHAnsi" w:eastAsiaTheme="minorEastAsia" w:hAnsiTheme="minorHAnsi" w:cstheme="minorBidi"/>
          <w:noProof/>
          <w:sz w:val="22"/>
          <w:szCs w:val="22"/>
        </w:rPr>
      </w:pPr>
      <w:hyperlink w:anchor="_Toc430594542" w:history="1">
        <w:r w:rsidR="0094698D" w:rsidRPr="005F2280">
          <w:rPr>
            <w:rStyle w:val="Hyperlink"/>
            <w:noProof/>
          </w:rPr>
          <w:t>Table 5 Hardware Interfaces</w:t>
        </w:r>
        <w:r w:rsidR="0094698D">
          <w:rPr>
            <w:noProof/>
            <w:webHidden/>
          </w:rPr>
          <w:tab/>
        </w:r>
        <w:r w:rsidR="0094698D">
          <w:rPr>
            <w:noProof/>
            <w:webHidden/>
          </w:rPr>
          <w:fldChar w:fldCharType="begin"/>
        </w:r>
        <w:r w:rsidR="0094698D">
          <w:rPr>
            <w:noProof/>
            <w:webHidden/>
          </w:rPr>
          <w:instrText xml:space="preserve"> PAGEREF _Toc430594542 \h </w:instrText>
        </w:r>
        <w:r w:rsidR="0094698D">
          <w:rPr>
            <w:noProof/>
            <w:webHidden/>
          </w:rPr>
        </w:r>
        <w:r w:rsidR="0094698D">
          <w:rPr>
            <w:noProof/>
            <w:webHidden/>
          </w:rPr>
          <w:fldChar w:fldCharType="separate"/>
        </w:r>
        <w:r w:rsidR="0094698D">
          <w:rPr>
            <w:noProof/>
            <w:webHidden/>
          </w:rPr>
          <w:t>15</w:t>
        </w:r>
        <w:r w:rsidR="0094698D">
          <w:rPr>
            <w:noProof/>
            <w:webHidden/>
          </w:rPr>
          <w:fldChar w:fldCharType="end"/>
        </w:r>
      </w:hyperlink>
    </w:p>
    <w:p w:rsidR="0094698D" w:rsidRDefault="0076752A">
      <w:pPr>
        <w:pStyle w:val="TableofFigures"/>
        <w:tabs>
          <w:tab w:val="right" w:leader="dot" w:pos="9350"/>
        </w:tabs>
        <w:rPr>
          <w:rFonts w:asciiTheme="minorHAnsi" w:eastAsiaTheme="minorEastAsia" w:hAnsiTheme="minorHAnsi" w:cstheme="minorBidi"/>
          <w:noProof/>
          <w:sz w:val="22"/>
          <w:szCs w:val="22"/>
        </w:rPr>
      </w:pPr>
      <w:hyperlink w:anchor="_Toc430594543" w:history="1">
        <w:r w:rsidR="0094698D" w:rsidRPr="005F2280">
          <w:rPr>
            <w:rStyle w:val="Hyperlink"/>
            <w:noProof/>
          </w:rPr>
          <w:t>Table 6 Software Interfaces</w:t>
        </w:r>
        <w:r w:rsidR="0094698D">
          <w:rPr>
            <w:noProof/>
            <w:webHidden/>
          </w:rPr>
          <w:tab/>
        </w:r>
        <w:r w:rsidR="0094698D">
          <w:rPr>
            <w:noProof/>
            <w:webHidden/>
          </w:rPr>
          <w:fldChar w:fldCharType="begin"/>
        </w:r>
        <w:r w:rsidR="0094698D">
          <w:rPr>
            <w:noProof/>
            <w:webHidden/>
          </w:rPr>
          <w:instrText xml:space="preserve"> PAGEREF _Toc430594543 \h </w:instrText>
        </w:r>
        <w:r w:rsidR="0094698D">
          <w:rPr>
            <w:noProof/>
            <w:webHidden/>
          </w:rPr>
        </w:r>
        <w:r w:rsidR="0094698D">
          <w:rPr>
            <w:noProof/>
            <w:webHidden/>
          </w:rPr>
          <w:fldChar w:fldCharType="separate"/>
        </w:r>
        <w:r w:rsidR="0094698D">
          <w:rPr>
            <w:noProof/>
            <w:webHidden/>
          </w:rPr>
          <w:t>15</w:t>
        </w:r>
        <w:r w:rsidR="0094698D">
          <w:rPr>
            <w:noProof/>
            <w:webHidden/>
          </w:rPr>
          <w:fldChar w:fldCharType="end"/>
        </w:r>
      </w:hyperlink>
    </w:p>
    <w:p w:rsidR="0094698D" w:rsidRDefault="0076752A">
      <w:pPr>
        <w:pStyle w:val="TableofFigures"/>
        <w:tabs>
          <w:tab w:val="right" w:leader="dot" w:pos="9350"/>
        </w:tabs>
        <w:rPr>
          <w:rFonts w:asciiTheme="minorHAnsi" w:eastAsiaTheme="minorEastAsia" w:hAnsiTheme="minorHAnsi" w:cstheme="minorBidi"/>
          <w:noProof/>
          <w:sz w:val="22"/>
          <w:szCs w:val="22"/>
        </w:rPr>
      </w:pPr>
      <w:hyperlink w:anchor="_Toc430594544" w:history="1">
        <w:r w:rsidR="0094698D" w:rsidRPr="005F2280">
          <w:rPr>
            <w:rStyle w:val="Hyperlink"/>
            <w:noProof/>
          </w:rPr>
          <w:t>Table 7 System Interfaces</w:t>
        </w:r>
        <w:r w:rsidR="0094698D">
          <w:rPr>
            <w:noProof/>
            <w:webHidden/>
          </w:rPr>
          <w:tab/>
        </w:r>
        <w:r w:rsidR="0094698D">
          <w:rPr>
            <w:noProof/>
            <w:webHidden/>
          </w:rPr>
          <w:fldChar w:fldCharType="begin"/>
        </w:r>
        <w:r w:rsidR="0094698D">
          <w:rPr>
            <w:noProof/>
            <w:webHidden/>
          </w:rPr>
          <w:instrText xml:space="preserve"> PAGEREF _Toc430594544 \h </w:instrText>
        </w:r>
        <w:r w:rsidR="0094698D">
          <w:rPr>
            <w:noProof/>
            <w:webHidden/>
          </w:rPr>
        </w:r>
        <w:r w:rsidR="0094698D">
          <w:rPr>
            <w:noProof/>
            <w:webHidden/>
          </w:rPr>
          <w:fldChar w:fldCharType="separate"/>
        </w:r>
        <w:r w:rsidR="0094698D">
          <w:rPr>
            <w:noProof/>
            <w:webHidden/>
          </w:rPr>
          <w:t>15</w:t>
        </w:r>
        <w:r w:rsidR="0094698D">
          <w:rPr>
            <w:noProof/>
            <w:webHidden/>
          </w:rPr>
          <w:fldChar w:fldCharType="end"/>
        </w:r>
      </w:hyperlink>
    </w:p>
    <w:p w:rsidR="0094698D" w:rsidRDefault="0076752A">
      <w:pPr>
        <w:pStyle w:val="TableofFigures"/>
        <w:tabs>
          <w:tab w:val="right" w:leader="dot" w:pos="9350"/>
        </w:tabs>
        <w:rPr>
          <w:rFonts w:asciiTheme="minorHAnsi" w:eastAsiaTheme="minorEastAsia" w:hAnsiTheme="minorHAnsi" w:cstheme="minorBidi"/>
          <w:noProof/>
          <w:sz w:val="22"/>
          <w:szCs w:val="22"/>
        </w:rPr>
      </w:pPr>
      <w:hyperlink w:anchor="_Toc430594545" w:history="1">
        <w:r w:rsidR="0094698D" w:rsidRPr="005F2280">
          <w:rPr>
            <w:rStyle w:val="Hyperlink"/>
            <w:noProof/>
          </w:rPr>
          <w:t>Table 8 Tabel Nama Table</w:t>
        </w:r>
        <w:r w:rsidR="0094698D">
          <w:rPr>
            <w:noProof/>
            <w:webHidden/>
          </w:rPr>
          <w:tab/>
        </w:r>
        <w:r w:rsidR="0094698D">
          <w:rPr>
            <w:noProof/>
            <w:webHidden/>
          </w:rPr>
          <w:fldChar w:fldCharType="begin"/>
        </w:r>
        <w:r w:rsidR="0094698D">
          <w:rPr>
            <w:noProof/>
            <w:webHidden/>
          </w:rPr>
          <w:instrText xml:space="preserve"> PAGEREF _Toc430594545 \h </w:instrText>
        </w:r>
        <w:r w:rsidR="0094698D">
          <w:rPr>
            <w:noProof/>
            <w:webHidden/>
          </w:rPr>
        </w:r>
        <w:r w:rsidR="0094698D">
          <w:rPr>
            <w:noProof/>
            <w:webHidden/>
          </w:rPr>
          <w:fldChar w:fldCharType="separate"/>
        </w:r>
        <w:r w:rsidR="0094698D">
          <w:rPr>
            <w:noProof/>
            <w:webHidden/>
          </w:rPr>
          <w:t>19</w:t>
        </w:r>
        <w:r w:rsidR="0094698D">
          <w:rPr>
            <w:noProof/>
            <w:webHidden/>
          </w:rPr>
          <w:fldChar w:fldCharType="end"/>
        </w:r>
      </w:hyperlink>
    </w:p>
    <w:p w:rsidR="0094698D" w:rsidRDefault="0076752A">
      <w:pPr>
        <w:pStyle w:val="TableofFigures"/>
        <w:tabs>
          <w:tab w:val="right" w:leader="dot" w:pos="9350"/>
        </w:tabs>
        <w:rPr>
          <w:rFonts w:asciiTheme="minorHAnsi" w:eastAsiaTheme="minorEastAsia" w:hAnsiTheme="minorHAnsi" w:cstheme="minorBidi"/>
          <w:noProof/>
          <w:sz w:val="22"/>
          <w:szCs w:val="22"/>
        </w:rPr>
      </w:pPr>
      <w:hyperlink w:anchor="_Toc430594546" w:history="1">
        <w:r w:rsidR="0094698D" w:rsidRPr="005F2280">
          <w:rPr>
            <w:rStyle w:val="Hyperlink"/>
            <w:noProof/>
          </w:rPr>
          <w:t>Table 9 Tabel Nama View</w:t>
        </w:r>
        <w:r w:rsidR="0094698D">
          <w:rPr>
            <w:noProof/>
            <w:webHidden/>
          </w:rPr>
          <w:tab/>
        </w:r>
        <w:r w:rsidR="0094698D">
          <w:rPr>
            <w:noProof/>
            <w:webHidden/>
          </w:rPr>
          <w:fldChar w:fldCharType="begin"/>
        </w:r>
        <w:r w:rsidR="0094698D">
          <w:rPr>
            <w:noProof/>
            <w:webHidden/>
          </w:rPr>
          <w:instrText xml:space="preserve"> PAGEREF _Toc430594546 \h </w:instrText>
        </w:r>
        <w:r w:rsidR="0094698D">
          <w:rPr>
            <w:noProof/>
            <w:webHidden/>
          </w:rPr>
        </w:r>
        <w:r w:rsidR="0094698D">
          <w:rPr>
            <w:noProof/>
            <w:webHidden/>
          </w:rPr>
          <w:fldChar w:fldCharType="separate"/>
        </w:r>
        <w:r w:rsidR="0094698D">
          <w:rPr>
            <w:noProof/>
            <w:webHidden/>
          </w:rPr>
          <w:t>19</w:t>
        </w:r>
        <w:r w:rsidR="0094698D">
          <w:rPr>
            <w:noProof/>
            <w:webHidden/>
          </w:rPr>
          <w:fldChar w:fldCharType="end"/>
        </w:r>
      </w:hyperlink>
    </w:p>
    <w:p w:rsidR="0094698D" w:rsidRDefault="0076752A">
      <w:pPr>
        <w:pStyle w:val="TableofFigures"/>
        <w:tabs>
          <w:tab w:val="right" w:leader="dot" w:pos="9350"/>
        </w:tabs>
        <w:rPr>
          <w:rFonts w:asciiTheme="minorHAnsi" w:eastAsiaTheme="minorEastAsia" w:hAnsiTheme="minorHAnsi" w:cstheme="minorBidi"/>
          <w:noProof/>
          <w:sz w:val="22"/>
          <w:szCs w:val="22"/>
        </w:rPr>
      </w:pPr>
      <w:hyperlink w:anchor="_Toc430594547" w:history="1">
        <w:r w:rsidR="0094698D" w:rsidRPr="005F2280">
          <w:rPr>
            <w:rStyle w:val="Hyperlink"/>
            <w:noProof/>
          </w:rPr>
          <w:t>Table 10 Nama Store Procedure</w:t>
        </w:r>
        <w:r w:rsidR="0094698D">
          <w:rPr>
            <w:noProof/>
            <w:webHidden/>
          </w:rPr>
          <w:tab/>
        </w:r>
        <w:r w:rsidR="0094698D">
          <w:rPr>
            <w:noProof/>
            <w:webHidden/>
          </w:rPr>
          <w:fldChar w:fldCharType="begin"/>
        </w:r>
        <w:r w:rsidR="0094698D">
          <w:rPr>
            <w:noProof/>
            <w:webHidden/>
          </w:rPr>
          <w:instrText xml:space="preserve"> PAGEREF _Toc430594547 \h </w:instrText>
        </w:r>
        <w:r w:rsidR="0094698D">
          <w:rPr>
            <w:noProof/>
            <w:webHidden/>
          </w:rPr>
        </w:r>
        <w:r w:rsidR="0094698D">
          <w:rPr>
            <w:noProof/>
            <w:webHidden/>
          </w:rPr>
          <w:fldChar w:fldCharType="separate"/>
        </w:r>
        <w:r w:rsidR="0094698D">
          <w:rPr>
            <w:noProof/>
            <w:webHidden/>
          </w:rPr>
          <w:t>20</w:t>
        </w:r>
        <w:r w:rsidR="0094698D">
          <w:rPr>
            <w:noProof/>
            <w:webHidden/>
          </w:rPr>
          <w:fldChar w:fldCharType="end"/>
        </w:r>
      </w:hyperlink>
    </w:p>
    <w:p w:rsidR="0094698D" w:rsidRDefault="0076752A">
      <w:pPr>
        <w:pStyle w:val="TableofFigures"/>
        <w:tabs>
          <w:tab w:val="right" w:leader="dot" w:pos="9350"/>
        </w:tabs>
        <w:rPr>
          <w:rFonts w:asciiTheme="minorHAnsi" w:eastAsiaTheme="minorEastAsia" w:hAnsiTheme="minorHAnsi" w:cstheme="minorBidi"/>
          <w:noProof/>
          <w:sz w:val="22"/>
          <w:szCs w:val="22"/>
        </w:rPr>
      </w:pPr>
      <w:hyperlink w:anchor="_Toc430594548" w:history="1">
        <w:r w:rsidR="0094698D" w:rsidRPr="005F2280">
          <w:rPr>
            <w:rStyle w:val="Hyperlink"/>
            <w:noProof/>
          </w:rPr>
          <w:t>Table 12 Function Nama Function</w:t>
        </w:r>
        <w:r w:rsidR="0094698D">
          <w:rPr>
            <w:noProof/>
            <w:webHidden/>
          </w:rPr>
          <w:tab/>
        </w:r>
        <w:r w:rsidR="0094698D">
          <w:rPr>
            <w:noProof/>
            <w:webHidden/>
          </w:rPr>
          <w:fldChar w:fldCharType="begin"/>
        </w:r>
        <w:r w:rsidR="0094698D">
          <w:rPr>
            <w:noProof/>
            <w:webHidden/>
          </w:rPr>
          <w:instrText xml:space="preserve"> PAGEREF _Toc430594548 \h </w:instrText>
        </w:r>
        <w:r w:rsidR="0094698D">
          <w:rPr>
            <w:noProof/>
            <w:webHidden/>
          </w:rPr>
        </w:r>
        <w:r w:rsidR="0094698D">
          <w:rPr>
            <w:noProof/>
            <w:webHidden/>
          </w:rPr>
          <w:fldChar w:fldCharType="separate"/>
        </w:r>
        <w:r w:rsidR="0094698D">
          <w:rPr>
            <w:noProof/>
            <w:webHidden/>
          </w:rPr>
          <w:t>20</w:t>
        </w:r>
        <w:r w:rsidR="0094698D">
          <w:rPr>
            <w:noProof/>
            <w:webHidden/>
          </w:rPr>
          <w:fldChar w:fldCharType="end"/>
        </w:r>
      </w:hyperlink>
    </w:p>
    <w:p w:rsidR="006A5F86" w:rsidRPr="003B467F" w:rsidRDefault="0029288B" w:rsidP="003B467F">
      <w:pPr>
        <w:rPr>
          <w:rFonts w:cs="Arial"/>
          <w:b/>
          <w:sz w:val="24"/>
          <w:lang w:val="id-ID"/>
        </w:rPr>
      </w:pPr>
      <w:r w:rsidRPr="003B467F">
        <w:rPr>
          <w:rFonts w:cs="Arial"/>
          <w:b/>
          <w:sz w:val="24"/>
          <w:lang w:val="id-ID"/>
        </w:rPr>
        <w:fldChar w:fldCharType="end"/>
      </w:r>
    </w:p>
    <w:p w:rsidR="004D4631" w:rsidRPr="00E46C78" w:rsidRDefault="00E46C78" w:rsidP="003B467F">
      <w:pPr>
        <w:rPr>
          <w:rFonts w:cs="Arial"/>
          <w:b/>
          <w:sz w:val="24"/>
        </w:rPr>
      </w:pPr>
      <w:r>
        <w:rPr>
          <w:rFonts w:cs="Arial"/>
          <w:b/>
          <w:sz w:val="24"/>
        </w:rPr>
        <w:t>List of Pictures</w:t>
      </w:r>
    </w:p>
    <w:p w:rsidR="00E46C78" w:rsidRDefault="0029288B">
      <w:pPr>
        <w:pStyle w:val="TableofFigures"/>
        <w:tabs>
          <w:tab w:val="right" w:leader="dot" w:pos="9350"/>
        </w:tabs>
        <w:rPr>
          <w:rFonts w:asciiTheme="minorHAnsi" w:eastAsiaTheme="minorEastAsia" w:hAnsiTheme="minorHAnsi" w:cstheme="minorBidi"/>
          <w:noProof/>
          <w:sz w:val="22"/>
          <w:szCs w:val="22"/>
        </w:rPr>
      </w:pPr>
      <w:r w:rsidRPr="003B467F">
        <w:rPr>
          <w:rFonts w:cs="Arial"/>
          <w:b/>
        </w:rPr>
        <w:fldChar w:fldCharType="begin"/>
      </w:r>
      <w:r w:rsidR="000B40AA" w:rsidRPr="003B467F">
        <w:rPr>
          <w:rFonts w:cs="Arial"/>
          <w:b/>
        </w:rPr>
        <w:instrText xml:space="preserve"> TOC \h \z \c "Gambar " </w:instrText>
      </w:r>
      <w:r w:rsidRPr="003B467F">
        <w:rPr>
          <w:rFonts w:cs="Arial"/>
          <w:b/>
        </w:rPr>
        <w:fldChar w:fldCharType="separate"/>
      </w:r>
      <w:hyperlink w:anchor="_Toc430592402" w:history="1">
        <w:r w:rsidR="00E46C78" w:rsidRPr="00973C85">
          <w:rPr>
            <w:rStyle w:val="Hyperlink"/>
            <w:noProof/>
          </w:rPr>
          <w:t>Gambar 1 ERD</w:t>
        </w:r>
        <w:r w:rsidR="00E46C78">
          <w:rPr>
            <w:noProof/>
            <w:webHidden/>
          </w:rPr>
          <w:tab/>
        </w:r>
        <w:r>
          <w:rPr>
            <w:noProof/>
            <w:webHidden/>
          </w:rPr>
          <w:fldChar w:fldCharType="begin"/>
        </w:r>
        <w:r w:rsidR="00E46C78">
          <w:rPr>
            <w:noProof/>
            <w:webHidden/>
          </w:rPr>
          <w:instrText xml:space="preserve"> PAGEREF _Toc430592402 \h </w:instrText>
        </w:r>
        <w:r>
          <w:rPr>
            <w:noProof/>
            <w:webHidden/>
          </w:rPr>
        </w:r>
        <w:r>
          <w:rPr>
            <w:noProof/>
            <w:webHidden/>
          </w:rPr>
          <w:fldChar w:fldCharType="separate"/>
        </w:r>
        <w:r w:rsidR="00E46C78">
          <w:rPr>
            <w:noProof/>
            <w:webHidden/>
          </w:rPr>
          <w:t>23</w:t>
        </w:r>
        <w:r>
          <w:rPr>
            <w:noProof/>
            <w:webHidden/>
          </w:rPr>
          <w:fldChar w:fldCharType="end"/>
        </w:r>
      </w:hyperlink>
    </w:p>
    <w:p w:rsidR="009E3B6E" w:rsidRPr="003B467F" w:rsidRDefault="0029288B" w:rsidP="003B467F">
      <w:pPr>
        <w:rPr>
          <w:rFonts w:cs="Arial"/>
          <w:b/>
        </w:rPr>
      </w:pPr>
      <w:r w:rsidRPr="003B467F">
        <w:rPr>
          <w:rFonts w:cs="Arial"/>
          <w:b/>
        </w:rPr>
        <w:fldChar w:fldCharType="end"/>
      </w:r>
    </w:p>
    <w:p w:rsidR="00E36D6F" w:rsidRPr="003B467F" w:rsidRDefault="00E36D6F" w:rsidP="003B467F">
      <w:pPr>
        <w:rPr>
          <w:rFonts w:cs="Arial"/>
          <w:b/>
        </w:rPr>
      </w:pPr>
    </w:p>
    <w:p w:rsidR="00E36D6F" w:rsidRPr="003B467F" w:rsidRDefault="00E36D6F" w:rsidP="003B467F">
      <w:pPr>
        <w:rPr>
          <w:rFonts w:cs="Arial"/>
          <w:b/>
        </w:rPr>
      </w:pPr>
    </w:p>
    <w:p w:rsidR="009E3B6E" w:rsidRPr="003B467F" w:rsidRDefault="009E3B6E" w:rsidP="003B467F">
      <w:pPr>
        <w:rPr>
          <w:rFonts w:cs="Arial"/>
          <w:b/>
        </w:rPr>
      </w:pPr>
    </w:p>
    <w:bookmarkEnd w:id="3"/>
    <w:p w:rsidR="000B3CC6" w:rsidRPr="003B467F" w:rsidRDefault="000B3CC6" w:rsidP="003B467F">
      <w:pPr>
        <w:rPr>
          <w:rFonts w:cs="Arial"/>
          <w:b/>
          <w:sz w:val="24"/>
        </w:rPr>
        <w:sectPr w:rsidR="000B3CC6" w:rsidRPr="003B467F" w:rsidSect="001C00E4">
          <w:headerReference w:type="default" r:id="rId8"/>
          <w:footerReference w:type="default" r:id="rId9"/>
          <w:headerReference w:type="first" r:id="rId10"/>
          <w:footerReference w:type="first" r:id="rId11"/>
          <w:pgSz w:w="12240" w:h="15840" w:code="1"/>
          <w:pgMar w:top="446" w:right="1440" w:bottom="1440" w:left="1440" w:header="720" w:footer="720" w:gutter="0"/>
          <w:cols w:space="720"/>
          <w:titlePg/>
        </w:sectPr>
      </w:pPr>
    </w:p>
    <w:p w:rsidR="007A696D" w:rsidRPr="003B467F" w:rsidRDefault="00223BD6" w:rsidP="003B467F">
      <w:pPr>
        <w:pStyle w:val="Heading1"/>
        <w:tabs>
          <w:tab w:val="clear" w:pos="2736"/>
          <w:tab w:val="num" w:pos="810"/>
        </w:tabs>
        <w:ind w:left="806" w:hanging="734"/>
        <w:rPr>
          <w:rFonts w:ascii="Arial" w:hAnsi="Arial" w:cs="Arial"/>
          <w:lang w:val="id-ID"/>
        </w:rPr>
      </w:pPr>
      <w:bookmarkStart w:id="4" w:name="_Toc430594549"/>
      <w:r w:rsidRPr="003B467F">
        <w:rPr>
          <w:rFonts w:ascii="Arial" w:hAnsi="Arial" w:cs="Arial"/>
          <w:lang w:val="id-ID"/>
        </w:rPr>
        <w:lastRenderedPageBreak/>
        <w:t>Introduction</w:t>
      </w:r>
      <w:bookmarkEnd w:id="4"/>
    </w:p>
    <w:p w:rsidR="00223BD6" w:rsidRPr="003B467F" w:rsidRDefault="00CE2789" w:rsidP="003B467F">
      <w:pPr>
        <w:pStyle w:val="Heading2"/>
        <w:ind w:left="900"/>
        <w:rPr>
          <w:rFonts w:ascii="Arial" w:hAnsi="Arial" w:cs="Arial"/>
          <w:lang w:val="id-ID"/>
        </w:rPr>
      </w:pPr>
      <w:bookmarkStart w:id="5" w:name="_Toc430594550"/>
      <w:bookmarkStart w:id="6" w:name="_Toc68401419"/>
      <w:r w:rsidRPr="003B467F">
        <w:rPr>
          <w:rFonts w:ascii="Arial" w:hAnsi="Arial" w:cs="Arial"/>
        </w:rPr>
        <w:t>Background of Request</w:t>
      </w:r>
      <w:bookmarkEnd w:id="5"/>
    </w:p>
    <w:p w:rsidR="00D02100" w:rsidRPr="003B467F" w:rsidRDefault="00CE2789" w:rsidP="003B467F">
      <w:pPr>
        <w:pStyle w:val="Heading3"/>
        <w:rPr>
          <w:rFonts w:ascii="Arial" w:hAnsi="Arial" w:cs="Arial"/>
          <w:lang w:val="id-ID"/>
        </w:rPr>
      </w:pPr>
      <w:bookmarkStart w:id="7" w:name="_Toc430594551"/>
      <w:r w:rsidRPr="003B467F">
        <w:rPr>
          <w:rFonts w:ascii="Arial" w:hAnsi="Arial" w:cs="Arial"/>
          <w:lang w:val="id-ID"/>
        </w:rPr>
        <w:t>Functionality</w:t>
      </w:r>
      <w:bookmarkEnd w:id="7"/>
    </w:p>
    <w:p w:rsidR="00FD67A7" w:rsidRPr="003B467F" w:rsidRDefault="00CE2789" w:rsidP="003B467F">
      <w:pPr>
        <w:rPr>
          <w:rFonts w:cs="Arial"/>
          <w:color w:val="FF0000"/>
        </w:rPr>
      </w:pPr>
      <w:r w:rsidRPr="003B467F">
        <w:rPr>
          <w:rFonts w:cs="Arial"/>
          <w:color w:val="FF0000"/>
        </w:rPr>
        <w:t>Jelaskan l</w:t>
      </w:r>
      <w:r w:rsidR="00FD67A7" w:rsidRPr="003B467F">
        <w:rPr>
          <w:rFonts w:cs="Arial"/>
          <w:color w:val="FF0000"/>
        </w:rPr>
        <w:t>atar belakang</w:t>
      </w:r>
      <w:r w:rsidR="00FB4479" w:rsidRPr="003B467F">
        <w:rPr>
          <w:rFonts w:cs="Arial"/>
          <w:color w:val="FF0000"/>
        </w:rPr>
        <w:t xml:space="preserve"> </w:t>
      </w:r>
      <w:r w:rsidRPr="003B467F">
        <w:rPr>
          <w:rFonts w:cs="Arial"/>
          <w:color w:val="FF0000"/>
        </w:rPr>
        <w:t xml:space="preserve">mengapa </w:t>
      </w:r>
      <w:r w:rsidR="00301E9C" w:rsidRPr="003B467F">
        <w:rPr>
          <w:rFonts w:cs="Arial"/>
          <w:color w:val="FF0000"/>
        </w:rPr>
        <w:t xml:space="preserve">aplikasi ini </w:t>
      </w:r>
      <w:r w:rsidRPr="003B467F">
        <w:rPr>
          <w:rFonts w:cs="Arial"/>
          <w:color w:val="FF0000"/>
        </w:rPr>
        <w:t xml:space="preserve">perlu dibuatkan </w:t>
      </w:r>
      <w:r w:rsidR="00301E9C" w:rsidRPr="003B467F">
        <w:rPr>
          <w:rFonts w:cs="Arial"/>
          <w:color w:val="FF0000"/>
        </w:rPr>
        <w:t>dan apa peranan aplikasi ini dalam bisnis dari klien</w:t>
      </w:r>
      <w:r w:rsidR="00786617" w:rsidRPr="003B467F">
        <w:rPr>
          <w:rFonts w:cs="Arial"/>
          <w:color w:val="FF0000"/>
        </w:rPr>
        <w:t xml:space="preserve"> secara umum.</w:t>
      </w:r>
    </w:p>
    <w:p w:rsidR="00786617" w:rsidRPr="003B467F" w:rsidRDefault="00786617" w:rsidP="003B467F">
      <w:pPr>
        <w:rPr>
          <w:rFonts w:cs="Arial"/>
          <w:color w:val="FF0000"/>
        </w:rPr>
      </w:pPr>
      <w:r w:rsidRPr="003B467F">
        <w:rPr>
          <w:rFonts w:cs="Arial"/>
          <w:color w:val="FF0000"/>
          <w:highlight w:val="yellow"/>
        </w:rPr>
        <w:t>Tips: Bisa menggunakan informasi dari dokumen RFP (Request for Proposal) atau proposal dari PT. Code.ID yang dibuatkan oleh Pre-Sales</w:t>
      </w:r>
    </w:p>
    <w:p w:rsidR="00CD093A" w:rsidRPr="003B467F" w:rsidRDefault="00CD093A" w:rsidP="003B467F">
      <w:pPr>
        <w:pStyle w:val="Heading3"/>
        <w:rPr>
          <w:rFonts w:ascii="Arial" w:hAnsi="Arial" w:cs="Arial"/>
          <w:lang w:val="id-ID"/>
        </w:rPr>
      </w:pPr>
      <w:bookmarkStart w:id="8" w:name="_Toc430594552"/>
      <w:r w:rsidRPr="003B467F">
        <w:rPr>
          <w:rFonts w:ascii="Arial" w:hAnsi="Arial" w:cs="Arial"/>
          <w:lang w:val="id-ID"/>
        </w:rPr>
        <w:t>Design Constraint</w:t>
      </w:r>
      <w:bookmarkEnd w:id="8"/>
    </w:p>
    <w:p w:rsidR="00534B69" w:rsidRPr="003B467F" w:rsidRDefault="00CE2789" w:rsidP="003B467F">
      <w:pPr>
        <w:rPr>
          <w:rFonts w:cs="Arial"/>
          <w:iCs/>
          <w:noProof/>
          <w:color w:val="FF0000"/>
        </w:rPr>
      </w:pPr>
      <w:r w:rsidRPr="003B467F">
        <w:rPr>
          <w:rFonts w:cs="Arial"/>
          <w:color w:val="FF0000"/>
        </w:rPr>
        <w:t xml:space="preserve">Jelaskan </w:t>
      </w:r>
      <w:r w:rsidR="00786617" w:rsidRPr="003B467F">
        <w:rPr>
          <w:rFonts w:cs="Arial"/>
          <w:iCs/>
          <w:noProof/>
          <w:color w:val="FF0000"/>
        </w:rPr>
        <w:t>batasan-batasan dari pembuatan aplikasi baik secara bisnis maupun secara teknis.</w:t>
      </w:r>
    </w:p>
    <w:p w:rsidR="00786617" w:rsidRPr="003B467F" w:rsidRDefault="00786617" w:rsidP="003B467F">
      <w:pPr>
        <w:rPr>
          <w:rFonts w:cs="Arial"/>
          <w:color w:val="FF0000"/>
        </w:rPr>
      </w:pPr>
      <w:r w:rsidRPr="003B467F">
        <w:rPr>
          <w:rFonts w:cs="Arial"/>
          <w:color w:val="FF0000"/>
          <w:highlight w:val="yellow"/>
        </w:rPr>
        <w:t>Tips: Bisa menggunakan informasi dari dokumen RFP (Request for Proposal) atau proposal dari PT. Code.ID yang dibuatkan oleh Pre-Sales</w:t>
      </w:r>
    </w:p>
    <w:p w:rsidR="00FB4CFF" w:rsidRPr="003B467F" w:rsidRDefault="00FB4CFF" w:rsidP="003B467F">
      <w:pPr>
        <w:pStyle w:val="Heading3"/>
        <w:rPr>
          <w:rFonts w:ascii="Arial" w:hAnsi="Arial" w:cs="Arial"/>
          <w:noProof/>
          <w:lang w:val="id-ID"/>
        </w:rPr>
      </w:pPr>
      <w:bookmarkStart w:id="9" w:name="_Toc430594553"/>
      <w:r w:rsidRPr="003B467F">
        <w:rPr>
          <w:rFonts w:ascii="Arial" w:hAnsi="Arial" w:cs="Arial"/>
          <w:noProof/>
          <w:lang w:val="id-ID"/>
        </w:rPr>
        <w:t>Consideration for Performance</w:t>
      </w:r>
      <w:bookmarkEnd w:id="9"/>
    </w:p>
    <w:p w:rsidR="00FB4CFF" w:rsidRPr="003B467F" w:rsidRDefault="000B547D" w:rsidP="003B467F">
      <w:pPr>
        <w:rPr>
          <w:rFonts w:cs="Arial"/>
          <w:color w:val="FF0000"/>
        </w:rPr>
      </w:pPr>
      <w:r w:rsidRPr="003B467F">
        <w:rPr>
          <w:rFonts w:cs="Arial"/>
          <w:color w:val="FF0000"/>
        </w:rPr>
        <w:t xml:space="preserve">Jelaskan </w:t>
      </w:r>
      <w:r w:rsidR="00C51F7B" w:rsidRPr="003B467F">
        <w:rPr>
          <w:rFonts w:cs="Arial"/>
          <w:color w:val="FF0000"/>
        </w:rPr>
        <w:t xml:space="preserve">dampak </w:t>
      </w:r>
      <w:r w:rsidRPr="003B467F">
        <w:rPr>
          <w:rFonts w:cs="Arial"/>
          <w:color w:val="FF0000"/>
        </w:rPr>
        <w:t xml:space="preserve">dari adanya </w:t>
      </w:r>
      <w:r w:rsidR="007A3998" w:rsidRPr="003B467F">
        <w:rPr>
          <w:rFonts w:cs="Arial"/>
          <w:color w:val="FF0000"/>
        </w:rPr>
        <w:t>aplikasi</w:t>
      </w:r>
      <w:r w:rsidR="00A85059" w:rsidRPr="003B467F">
        <w:rPr>
          <w:rFonts w:cs="Arial"/>
          <w:color w:val="FF0000"/>
        </w:rPr>
        <w:t xml:space="preserve"> </w:t>
      </w:r>
      <w:r w:rsidRPr="003B467F">
        <w:rPr>
          <w:rFonts w:cs="Arial"/>
          <w:color w:val="FF0000"/>
        </w:rPr>
        <w:t>ini secara bisnis</w:t>
      </w:r>
      <w:r w:rsidR="00EB1C69" w:rsidRPr="003B467F">
        <w:rPr>
          <w:rFonts w:cs="Arial"/>
          <w:color w:val="FF0000"/>
        </w:rPr>
        <w:t xml:space="preserve"> dan teknis</w:t>
      </w:r>
      <w:r w:rsidRPr="003B467F">
        <w:rPr>
          <w:rFonts w:cs="Arial"/>
          <w:color w:val="FF0000"/>
        </w:rPr>
        <w:t xml:space="preserve"> ketika aplikasi ini diimplementasikan baik secara positif maupun secara </w:t>
      </w:r>
      <w:r w:rsidR="00EB1C69" w:rsidRPr="003B467F">
        <w:rPr>
          <w:rFonts w:cs="Arial"/>
          <w:color w:val="FF0000"/>
        </w:rPr>
        <w:t>negatif</w:t>
      </w:r>
    </w:p>
    <w:p w:rsidR="00EB1C69" w:rsidRPr="003B467F" w:rsidRDefault="00EB1C69" w:rsidP="003B467F">
      <w:pPr>
        <w:rPr>
          <w:rFonts w:cs="Arial"/>
          <w:color w:val="FF0000"/>
        </w:rPr>
      </w:pPr>
      <w:r w:rsidRPr="003B467F">
        <w:rPr>
          <w:rFonts w:cs="Arial"/>
          <w:color w:val="FF0000"/>
          <w:highlight w:val="yellow"/>
        </w:rPr>
        <w:t>Tips: Bisa menggunakan informasi terkait infrastruktur seperti performa aplikasi pada bandwith tertentu atau spesifikasi hardware tertentu</w:t>
      </w:r>
    </w:p>
    <w:p w:rsidR="00223BD6" w:rsidRPr="003B467F" w:rsidRDefault="00900F06" w:rsidP="003B467F">
      <w:pPr>
        <w:pStyle w:val="Heading2"/>
        <w:ind w:left="900"/>
        <w:rPr>
          <w:rFonts w:ascii="Arial" w:hAnsi="Arial" w:cs="Arial"/>
          <w:lang w:val="id-ID"/>
        </w:rPr>
      </w:pPr>
      <w:bookmarkStart w:id="10" w:name="_Toc430594554"/>
      <w:r w:rsidRPr="003B467F">
        <w:rPr>
          <w:rFonts w:ascii="Arial" w:hAnsi="Arial" w:cs="Arial"/>
          <w:lang w:val="id-ID"/>
        </w:rPr>
        <w:t>Scop</w:t>
      </w:r>
      <w:r w:rsidR="00EB1C69" w:rsidRPr="003B467F">
        <w:rPr>
          <w:rFonts w:ascii="Arial" w:hAnsi="Arial" w:cs="Arial"/>
          <w:lang w:val="id-ID"/>
        </w:rPr>
        <w:t>e of Work</w:t>
      </w:r>
      <w:bookmarkEnd w:id="10"/>
    </w:p>
    <w:p w:rsidR="00EB1C69" w:rsidRPr="003B467F" w:rsidRDefault="00EB1C69" w:rsidP="003B467F">
      <w:pPr>
        <w:rPr>
          <w:rFonts w:cs="Arial"/>
          <w:color w:val="FF0000"/>
        </w:rPr>
      </w:pPr>
      <w:r w:rsidRPr="003B467F">
        <w:rPr>
          <w:rFonts w:cs="Arial"/>
          <w:color w:val="FF0000"/>
        </w:rPr>
        <w:t xml:space="preserve">Jelaskan </w:t>
      </w:r>
      <w:r w:rsidR="008233E4" w:rsidRPr="003B467F">
        <w:rPr>
          <w:rFonts w:cs="Arial"/>
          <w:color w:val="FF0000"/>
          <w:lang w:val="id-ID"/>
        </w:rPr>
        <w:t>ruang lingkup</w:t>
      </w:r>
      <w:r w:rsidRPr="003B467F">
        <w:rPr>
          <w:rFonts w:cs="Arial"/>
          <w:color w:val="FF0000"/>
        </w:rPr>
        <w:t xml:space="preserve"> dari pembuatan aplikasi ini</w:t>
      </w:r>
      <w:r w:rsidR="008061C7" w:rsidRPr="003B467F">
        <w:rPr>
          <w:rFonts w:cs="Arial"/>
          <w:color w:val="FF0000"/>
        </w:rPr>
        <w:t xml:space="preserve"> (</w:t>
      </w:r>
      <w:r w:rsidRPr="003B467F">
        <w:rPr>
          <w:rFonts w:cs="Arial"/>
          <w:color w:val="FF0000"/>
        </w:rPr>
        <w:t xml:space="preserve">baik </w:t>
      </w:r>
      <w:r w:rsidR="008061C7" w:rsidRPr="003B467F">
        <w:rPr>
          <w:rFonts w:cs="Arial"/>
          <w:color w:val="FF0000"/>
        </w:rPr>
        <w:t xml:space="preserve">yang termasuk dan yang tidak termasuk) </w:t>
      </w:r>
      <w:r w:rsidR="008233E4" w:rsidRPr="003B467F">
        <w:rPr>
          <w:rFonts w:cs="Arial"/>
          <w:color w:val="FF0000"/>
          <w:lang w:val="id-ID"/>
        </w:rPr>
        <w:t xml:space="preserve"> </w:t>
      </w:r>
      <w:r w:rsidRPr="003B467F">
        <w:rPr>
          <w:rFonts w:cs="Arial"/>
          <w:color w:val="FF0000"/>
        </w:rPr>
        <w:t>baik secara bisnis maupun secara teknis</w:t>
      </w:r>
    </w:p>
    <w:p w:rsidR="00EB1C69" w:rsidRPr="003B467F" w:rsidRDefault="00EB1C69" w:rsidP="003B467F">
      <w:pPr>
        <w:rPr>
          <w:rFonts w:cs="Arial"/>
          <w:color w:val="FF0000"/>
        </w:rPr>
      </w:pPr>
      <w:r w:rsidRPr="003B467F">
        <w:rPr>
          <w:rFonts w:cs="Arial"/>
          <w:color w:val="FF0000"/>
          <w:highlight w:val="yellow"/>
        </w:rPr>
        <w:t xml:space="preserve">Tips: Bisa menggunakan informasi dari proposal PT. Code.ID yang dibuatkan oleh Pre-Sales, dokumen </w:t>
      </w:r>
      <w:r w:rsidR="004F05BE" w:rsidRPr="003B467F">
        <w:rPr>
          <w:rFonts w:cs="Arial"/>
          <w:color w:val="FF0000"/>
          <w:highlight w:val="yellow"/>
        </w:rPr>
        <w:t>BR</w:t>
      </w:r>
      <w:r w:rsidRPr="003B467F">
        <w:rPr>
          <w:rFonts w:cs="Arial"/>
          <w:color w:val="FF0000"/>
          <w:highlight w:val="yellow"/>
        </w:rPr>
        <w:t xml:space="preserve"> ataupun MoM pada saat requirement.</w:t>
      </w:r>
    </w:p>
    <w:p w:rsidR="008D622F" w:rsidRPr="003B467F" w:rsidRDefault="008D622F" w:rsidP="0094698D">
      <w:pPr>
        <w:pStyle w:val="Heading2"/>
        <w:tabs>
          <w:tab w:val="clear" w:pos="3204"/>
        </w:tabs>
        <w:ind w:left="900"/>
        <w:rPr>
          <w:lang w:val="id-ID"/>
        </w:rPr>
      </w:pPr>
      <w:bookmarkStart w:id="11" w:name="_Toc44766069"/>
      <w:bookmarkStart w:id="12" w:name="_Toc67471880"/>
      <w:bookmarkStart w:id="13" w:name="_Toc430594555"/>
      <w:bookmarkEnd w:id="6"/>
      <w:r w:rsidRPr="003B467F">
        <w:rPr>
          <w:lang w:val="id-ID"/>
        </w:rPr>
        <w:t xml:space="preserve">Dependent/Related </w:t>
      </w:r>
      <w:bookmarkEnd w:id="11"/>
      <w:bookmarkEnd w:id="12"/>
      <w:r w:rsidRPr="003B467F">
        <w:rPr>
          <w:lang w:val="id-ID"/>
        </w:rPr>
        <w:t>Projects</w:t>
      </w:r>
      <w:bookmarkEnd w:id="13"/>
    </w:p>
    <w:p w:rsidR="008D622F" w:rsidRPr="003B467F" w:rsidRDefault="004F05BE" w:rsidP="003B467F">
      <w:pPr>
        <w:rPr>
          <w:rFonts w:cs="Arial"/>
          <w:color w:val="FF0000"/>
        </w:rPr>
      </w:pPr>
      <w:r w:rsidRPr="003B467F">
        <w:rPr>
          <w:rFonts w:cs="Arial"/>
          <w:color w:val="FF0000"/>
        </w:rPr>
        <w:t xml:space="preserve">Jelaskan keterhubungan </w:t>
      </w:r>
      <w:r w:rsidR="00F67C7C" w:rsidRPr="003B467F">
        <w:rPr>
          <w:rFonts w:cs="Arial"/>
          <w:color w:val="FF0000"/>
        </w:rPr>
        <w:t xml:space="preserve">dengan </w:t>
      </w:r>
      <w:r w:rsidR="006B1230" w:rsidRPr="003B467F">
        <w:rPr>
          <w:rFonts w:cs="Arial"/>
          <w:color w:val="FF0000"/>
        </w:rPr>
        <w:t xml:space="preserve">project lainnya </w:t>
      </w:r>
      <w:r w:rsidR="002264E6" w:rsidRPr="003B467F">
        <w:rPr>
          <w:rFonts w:cs="Arial"/>
          <w:color w:val="FF0000"/>
        </w:rPr>
        <w:t xml:space="preserve">yang </w:t>
      </w:r>
      <w:r w:rsidRPr="003B467F">
        <w:rPr>
          <w:rFonts w:cs="Arial"/>
          <w:color w:val="FF0000"/>
        </w:rPr>
        <w:t xml:space="preserve">saat ini </w:t>
      </w:r>
      <w:r w:rsidR="002264E6" w:rsidRPr="003B467F">
        <w:rPr>
          <w:rFonts w:cs="Arial"/>
          <w:color w:val="FF0000"/>
        </w:rPr>
        <w:t>sedang berjalan</w:t>
      </w:r>
      <w:r w:rsidR="000167C8" w:rsidRPr="003B467F">
        <w:rPr>
          <w:rFonts w:cs="Arial"/>
          <w:color w:val="FF0000"/>
        </w:rPr>
        <w:t xml:space="preserve"> secara </w:t>
      </w:r>
      <w:r w:rsidR="000D666A" w:rsidRPr="003B467F">
        <w:rPr>
          <w:rFonts w:cs="Arial"/>
          <w:color w:val="FF0000"/>
        </w:rPr>
        <w:t>parallel / bersamaan dengan pembuatan project ini</w:t>
      </w:r>
    </w:p>
    <w:p w:rsidR="004F05BE" w:rsidRPr="003B467F" w:rsidRDefault="004F05BE" w:rsidP="003B467F">
      <w:pPr>
        <w:rPr>
          <w:rFonts w:cs="Arial"/>
          <w:color w:val="FF0000"/>
        </w:rPr>
      </w:pPr>
      <w:r w:rsidRPr="003B467F">
        <w:rPr>
          <w:rFonts w:cs="Arial"/>
          <w:color w:val="FF0000"/>
          <w:highlight w:val="yellow"/>
        </w:rPr>
        <w:t>Tips: Bisa menggunakan informasi dari dokumen Project Plan untuk mengetahui project mana saja yang berkaitan langsung dengan pengembangan aplikasi ini.</w:t>
      </w:r>
    </w:p>
    <w:p w:rsidR="00C646B4" w:rsidRPr="003B467F" w:rsidRDefault="006917AF" w:rsidP="003B467F">
      <w:pPr>
        <w:pStyle w:val="Caption"/>
        <w:keepNext/>
        <w:rPr>
          <w:sz w:val="18"/>
          <w:szCs w:val="18"/>
        </w:rPr>
      </w:pPr>
      <w:bookmarkStart w:id="14" w:name="_Toc416880068"/>
      <w:bookmarkStart w:id="15" w:name="_Toc430594538"/>
      <w:r>
        <w:rPr>
          <w:sz w:val="18"/>
          <w:szCs w:val="18"/>
        </w:rPr>
        <w:t>Table</w:t>
      </w:r>
      <w:r w:rsidR="00C1109A" w:rsidRPr="003B467F">
        <w:rPr>
          <w:sz w:val="18"/>
          <w:szCs w:val="18"/>
        </w:rPr>
        <w:t xml:space="preserve"> </w:t>
      </w:r>
      <w:r w:rsidR="0029288B" w:rsidRPr="003B467F">
        <w:rPr>
          <w:sz w:val="18"/>
          <w:szCs w:val="18"/>
        </w:rPr>
        <w:fldChar w:fldCharType="begin"/>
      </w:r>
      <w:r w:rsidR="00C1109A" w:rsidRPr="003B467F">
        <w:rPr>
          <w:sz w:val="18"/>
          <w:szCs w:val="18"/>
        </w:rPr>
        <w:instrText xml:space="preserve"> SEQ Tabel \* ARABIC </w:instrText>
      </w:r>
      <w:r w:rsidR="0029288B" w:rsidRPr="003B467F">
        <w:rPr>
          <w:sz w:val="18"/>
          <w:szCs w:val="18"/>
        </w:rPr>
        <w:fldChar w:fldCharType="separate"/>
      </w:r>
      <w:r w:rsidR="00C1109A" w:rsidRPr="003B467F">
        <w:rPr>
          <w:noProof/>
          <w:sz w:val="18"/>
          <w:szCs w:val="18"/>
        </w:rPr>
        <w:t>1</w:t>
      </w:r>
      <w:r w:rsidR="0029288B" w:rsidRPr="003B467F">
        <w:rPr>
          <w:sz w:val="18"/>
          <w:szCs w:val="18"/>
        </w:rPr>
        <w:fldChar w:fldCharType="end"/>
      </w:r>
      <w:r w:rsidR="00C1109A" w:rsidRPr="003B467F">
        <w:rPr>
          <w:sz w:val="18"/>
          <w:szCs w:val="18"/>
        </w:rPr>
        <w:t xml:space="preserve"> </w:t>
      </w:r>
      <w:r w:rsidR="00C646B4" w:rsidRPr="003B467F">
        <w:rPr>
          <w:sz w:val="18"/>
          <w:szCs w:val="18"/>
        </w:rPr>
        <w:t>Dependent</w:t>
      </w:r>
      <w:r w:rsidR="00E46C78">
        <w:rPr>
          <w:sz w:val="18"/>
          <w:szCs w:val="18"/>
        </w:rPr>
        <w:t xml:space="preserve"> </w:t>
      </w:r>
      <w:r w:rsidR="00C646B4" w:rsidRPr="003B467F">
        <w:rPr>
          <w:sz w:val="18"/>
          <w:szCs w:val="18"/>
        </w:rPr>
        <w:t>/</w:t>
      </w:r>
      <w:r w:rsidR="00E46C78">
        <w:rPr>
          <w:sz w:val="18"/>
          <w:szCs w:val="18"/>
        </w:rPr>
        <w:t xml:space="preserve"> </w:t>
      </w:r>
      <w:r w:rsidR="00C646B4" w:rsidRPr="003B467F">
        <w:rPr>
          <w:sz w:val="18"/>
          <w:szCs w:val="18"/>
        </w:rPr>
        <w:t>Related Projects</w:t>
      </w:r>
      <w:bookmarkEnd w:id="14"/>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
        <w:gridCol w:w="1923"/>
        <w:gridCol w:w="3294"/>
        <w:gridCol w:w="3737"/>
      </w:tblGrid>
      <w:tr w:rsidR="00685EBC" w:rsidRPr="003B467F" w:rsidTr="00E424A0">
        <w:tc>
          <w:tcPr>
            <w:tcW w:w="324" w:type="pct"/>
            <w:shd w:val="clear" w:color="auto" w:fill="E6E6E6"/>
            <w:vAlign w:val="center"/>
          </w:tcPr>
          <w:p w:rsidR="00685EBC" w:rsidRPr="003B467F" w:rsidRDefault="00D0000B" w:rsidP="003B467F">
            <w:pPr>
              <w:rPr>
                <w:rFonts w:cs="Arial"/>
                <w:b/>
                <w:bCs/>
              </w:rPr>
            </w:pPr>
            <w:r w:rsidRPr="003B467F">
              <w:rPr>
                <w:rFonts w:cs="Arial"/>
                <w:b/>
                <w:bCs/>
              </w:rPr>
              <w:t>No</w:t>
            </w:r>
          </w:p>
        </w:tc>
        <w:tc>
          <w:tcPr>
            <w:tcW w:w="1004" w:type="pct"/>
            <w:shd w:val="clear" w:color="auto" w:fill="E6E6E6"/>
            <w:vAlign w:val="center"/>
          </w:tcPr>
          <w:p w:rsidR="00685EBC" w:rsidRPr="003B467F" w:rsidRDefault="00685EBC" w:rsidP="003B467F">
            <w:pPr>
              <w:rPr>
                <w:rFonts w:cs="Arial"/>
                <w:b/>
                <w:bCs/>
              </w:rPr>
            </w:pPr>
            <w:r w:rsidRPr="003B467F">
              <w:rPr>
                <w:rFonts w:cs="Arial"/>
                <w:b/>
                <w:bCs/>
              </w:rPr>
              <w:t>Project Name</w:t>
            </w:r>
          </w:p>
        </w:tc>
        <w:tc>
          <w:tcPr>
            <w:tcW w:w="1720" w:type="pct"/>
            <w:shd w:val="clear" w:color="auto" w:fill="E6E6E6"/>
            <w:vAlign w:val="center"/>
          </w:tcPr>
          <w:p w:rsidR="00685EBC" w:rsidRPr="003B467F" w:rsidRDefault="00685EBC" w:rsidP="003B467F">
            <w:pPr>
              <w:rPr>
                <w:rFonts w:cs="Arial"/>
                <w:b/>
                <w:bCs/>
              </w:rPr>
            </w:pPr>
            <w:r w:rsidRPr="003B467F">
              <w:rPr>
                <w:rFonts w:cs="Arial"/>
                <w:b/>
                <w:bCs/>
              </w:rPr>
              <w:t>Dependency Description</w:t>
            </w:r>
          </w:p>
        </w:tc>
        <w:tc>
          <w:tcPr>
            <w:tcW w:w="1951" w:type="pct"/>
            <w:shd w:val="clear" w:color="auto" w:fill="E6E6E6"/>
            <w:vAlign w:val="center"/>
          </w:tcPr>
          <w:p w:rsidR="00685EBC" w:rsidRPr="003B467F" w:rsidRDefault="00685EBC" w:rsidP="003B467F">
            <w:pPr>
              <w:rPr>
                <w:rFonts w:cs="Arial"/>
                <w:b/>
                <w:bCs/>
              </w:rPr>
            </w:pPr>
            <w:r w:rsidRPr="003B467F">
              <w:rPr>
                <w:rFonts w:cs="Arial"/>
                <w:b/>
                <w:bCs/>
              </w:rPr>
              <w:t xml:space="preserve">Reference Documents </w:t>
            </w:r>
            <w:r w:rsidR="00E424A0" w:rsidRPr="003B467F">
              <w:rPr>
                <w:rFonts w:cs="Arial"/>
                <w:b/>
                <w:bCs/>
              </w:rPr>
              <w:t>Name</w:t>
            </w: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bl>
    <w:p w:rsidR="00B5583D" w:rsidRPr="003B467F" w:rsidRDefault="00B5583D" w:rsidP="003B467F">
      <w:pPr>
        <w:rPr>
          <w:rFonts w:cs="Arial"/>
          <w:color w:val="FF0000"/>
        </w:rPr>
      </w:pPr>
    </w:p>
    <w:p w:rsidR="009F47BE" w:rsidRPr="003B467F" w:rsidRDefault="009F47BE" w:rsidP="003B467F">
      <w:pPr>
        <w:pStyle w:val="Heading1"/>
        <w:tabs>
          <w:tab w:val="clear" w:pos="2736"/>
          <w:tab w:val="num" w:pos="810"/>
        </w:tabs>
        <w:ind w:left="806" w:hanging="734"/>
        <w:rPr>
          <w:rFonts w:ascii="Arial" w:hAnsi="Arial" w:cs="Arial"/>
          <w:lang w:val="id-ID"/>
        </w:rPr>
      </w:pPr>
      <w:bookmarkStart w:id="16" w:name="_Toc430594556"/>
      <w:r w:rsidRPr="003B467F">
        <w:rPr>
          <w:rFonts w:ascii="Arial" w:hAnsi="Arial" w:cs="Arial"/>
          <w:lang w:val="id-ID"/>
        </w:rPr>
        <w:lastRenderedPageBreak/>
        <w:t>Business Requiremen</w:t>
      </w:r>
      <w:r w:rsidR="004F05BE" w:rsidRPr="003B467F">
        <w:rPr>
          <w:rFonts w:ascii="Arial" w:hAnsi="Arial" w:cs="Arial"/>
          <w:lang w:val="id-ID"/>
        </w:rPr>
        <w:t>t (BR)</w:t>
      </w:r>
      <w:bookmarkEnd w:id="16"/>
    </w:p>
    <w:p w:rsidR="004F05BE" w:rsidRPr="003B467F" w:rsidRDefault="004F05BE" w:rsidP="003B467F">
      <w:pPr>
        <w:rPr>
          <w:rFonts w:cs="Arial"/>
          <w:color w:val="FF0000"/>
        </w:rPr>
      </w:pPr>
      <w:r w:rsidRPr="003B467F">
        <w:rPr>
          <w:rFonts w:cs="Arial"/>
          <w:color w:val="FF0000"/>
        </w:rPr>
        <w:t xml:space="preserve">Jelaskan </w:t>
      </w:r>
      <w:r w:rsidRPr="003B467F">
        <w:rPr>
          <w:rFonts w:cs="Arial"/>
          <w:i/>
          <w:color w:val="FF0000"/>
        </w:rPr>
        <w:t>requirement</w:t>
      </w:r>
      <w:r w:rsidRPr="003B467F">
        <w:rPr>
          <w:rFonts w:cs="Arial"/>
          <w:color w:val="FF0000"/>
        </w:rPr>
        <w:t xml:space="preserve"> dari klien terhadap pembuatan aplikasi ini </w:t>
      </w:r>
      <w:r w:rsidR="008362D2" w:rsidRPr="003B467F">
        <w:rPr>
          <w:rFonts w:cs="Arial"/>
          <w:color w:val="FF0000"/>
        </w:rPr>
        <w:t xml:space="preserve">dari </w:t>
      </w:r>
      <w:r w:rsidR="008C259D" w:rsidRPr="003B467F">
        <w:rPr>
          <w:rFonts w:cs="Arial"/>
          <w:color w:val="FF0000"/>
        </w:rPr>
        <w:t>sudut pandang bisnis</w:t>
      </w:r>
      <w:r w:rsidRPr="003B467F">
        <w:rPr>
          <w:rFonts w:cs="Arial"/>
          <w:color w:val="FF0000"/>
        </w:rPr>
        <w:t>.</w:t>
      </w:r>
    </w:p>
    <w:p w:rsidR="004F05BE" w:rsidRPr="003B467F" w:rsidRDefault="004F05BE" w:rsidP="003B467F">
      <w:pPr>
        <w:rPr>
          <w:rFonts w:cs="Arial"/>
          <w:color w:val="FF0000"/>
          <w:highlight w:val="yellow"/>
        </w:rPr>
      </w:pPr>
      <w:r w:rsidRPr="003B467F">
        <w:rPr>
          <w:rFonts w:cs="Arial"/>
          <w:color w:val="FF0000"/>
          <w:highlight w:val="yellow"/>
        </w:rPr>
        <w:t xml:space="preserve">Tips: </w:t>
      </w:r>
    </w:p>
    <w:p w:rsidR="004F05BE" w:rsidRPr="003B467F" w:rsidRDefault="004F05BE" w:rsidP="003B467F">
      <w:pPr>
        <w:pStyle w:val="ListParagraph"/>
        <w:numPr>
          <w:ilvl w:val="0"/>
          <w:numId w:val="24"/>
        </w:numPr>
        <w:rPr>
          <w:rFonts w:cs="Arial"/>
          <w:color w:val="FF0000"/>
          <w:highlight w:val="yellow"/>
        </w:rPr>
      </w:pPr>
      <w:r w:rsidRPr="003B467F">
        <w:rPr>
          <w:rFonts w:cs="Arial"/>
          <w:color w:val="FF0000"/>
          <w:highlight w:val="yellow"/>
        </w:rPr>
        <w:t>Bisa menggunakan informasi dari dokumen RFP (Request for Proposal), proposal dari PT. Code.ID yang dibuatkan oleh Pre-Sales, dokumen BRD ataupun MoM pada saat requirement</w:t>
      </w:r>
    </w:p>
    <w:p w:rsidR="004F05BE" w:rsidRPr="003B467F" w:rsidRDefault="004F05BE" w:rsidP="003B467F">
      <w:pPr>
        <w:pStyle w:val="ListParagraph"/>
        <w:numPr>
          <w:ilvl w:val="0"/>
          <w:numId w:val="24"/>
        </w:numPr>
        <w:rPr>
          <w:rFonts w:cs="Arial"/>
          <w:color w:val="FF0000"/>
          <w:highlight w:val="yellow"/>
        </w:rPr>
      </w:pPr>
      <w:r w:rsidRPr="003B467F">
        <w:rPr>
          <w:rFonts w:cs="Arial"/>
          <w:color w:val="FF0000"/>
          <w:highlight w:val="yellow"/>
        </w:rPr>
        <w:t>Bisa dituliskan mengenai modul-modul apa saja yang akan dibuatkan secara umum</w:t>
      </w:r>
    </w:p>
    <w:p w:rsidR="00E8389F" w:rsidRPr="003B467F" w:rsidRDefault="00E8389F" w:rsidP="003B467F">
      <w:pPr>
        <w:pStyle w:val="ListParagraph"/>
        <w:numPr>
          <w:ilvl w:val="0"/>
          <w:numId w:val="24"/>
        </w:numPr>
        <w:rPr>
          <w:rFonts w:cs="Arial"/>
          <w:color w:val="FF0000"/>
          <w:highlight w:val="yellow"/>
        </w:rPr>
      </w:pPr>
      <w:r w:rsidRPr="003B467F">
        <w:rPr>
          <w:rFonts w:cs="Arial"/>
          <w:color w:val="FF0000"/>
          <w:highlight w:val="yellow"/>
        </w:rPr>
        <w:t>*Setiap ID wajib dibuatkan nomor urut</w:t>
      </w:r>
    </w:p>
    <w:p w:rsidR="00E8389F" w:rsidRPr="003B467F" w:rsidRDefault="00E8389F" w:rsidP="003B467F">
      <w:pPr>
        <w:pStyle w:val="ListParagraph"/>
        <w:rPr>
          <w:rFonts w:cs="Arial"/>
          <w:color w:val="FF0000"/>
          <w:highlight w:val="yellow"/>
        </w:rPr>
      </w:pPr>
    </w:p>
    <w:p w:rsidR="00912EF1" w:rsidRPr="003B467F" w:rsidRDefault="006917AF" w:rsidP="003B467F">
      <w:pPr>
        <w:pStyle w:val="Caption"/>
        <w:rPr>
          <w:iCs/>
        </w:rPr>
      </w:pPr>
      <w:bookmarkStart w:id="17" w:name="_Toc416880066"/>
      <w:bookmarkStart w:id="18" w:name="_Toc430594539"/>
      <w:r>
        <w:rPr>
          <w:sz w:val="18"/>
          <w:szCs w:val="18"/>
        </w:rPr>
        <w:t>Table</w:t>
      </w:r>
      <w:r w:rsidR="00912EF1" w:rsidRPr="003B467F">
        <w:rPr>
          <w:sz w:val="18"/>
          <w:szCs w:val="18"/>
        </w:rPr>
        <w:t xml:space="preserve"> </w:t>
      </w:r>
      <w:r w:rsidR="0029288B" w:rsidRPr="003B467F">
        <w:rPr>
          <w:sz w:val="18"/>
          <w:szCs w:val="18"/>
        </w:rPr>
        <w:fldChar w:fldCharType="begin"/>
      </w:r>
      <w:r w:rsidR="00912EF1" w:rsidRPr="003B467F">
        <w:rPr>
          <w:sz w:val="18"/>
          <w:szCs w:val="18"/>
        </w:rPr>
        <w:instrText xml:space="preserve"> SEQ Tabel \* ARABIC </w:instrText>
      </w:r>
      <w:r w:rsidR="0029288B" w:rsidRPr="003B467F">
        <w:rPr>
          <w:sz w:val="18"/>
          <w:szCs w:val="18"/>
        </w:rPr>
        <w:fldChar w:fldCharType="separate"/>
      </w:r>
      <w:r w:rsidR="00C1109A" w:rsidRPr="003B467F">
        <w:rPr>
          <w:noProof/>
          <w:sz w:val="18"/>
          <w:szCs w:val="18"/>
        </w:rPr>
        <w:t>2</w:t>
      </w:r>
      <w:r w:rsidR="0029288B" w:rsidRPr="003B467F">
        <w:rPr>
          <w:sz w:val="18"/>
          <w:szCs w:val="18"/>
        </w:rPr>
        <w:fldChar w:fldCharType="end"/>
      </w:r>
      <w:r w:rsidR="00912EF1" w:rsidRPr="003B467F">
        <w:rPr>
          <w:sz w:val="18"/>
          <w:szCs w:val="18"/>
        </w:rPr>
        <w:t xml:space="preserve"> Requirement Summary</w:t>
      </w:r>
      <w:bookmarkEnd w:id="1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45"/>
        <w:gridCol w:w="6813"/>
        <w:gridCol w:w="1832"/>
      </w:tblGrid>
      <w:tr w:rsidR="005F71E6" w:rsidRPr="003B467F" w:rsidTr="008402F5">
        <w:trPr>
          <w:cantSplit/>
          <w:tblHeader/>
        </w:trPr>
        <w:tc>
          <w:tcPr>
            <w:tcW w:w="493" w:type="pct"/>
            <w:shd w:val="clear" w:color="auto" w:fill="E6E6E6"/>
            <w:vAlign w:val="center"/>
          </w:tcPr>
          <w:p w:rsidR="005F71E6" w:rsidRPr="003B467F" w:rsidRDefault="005F71E6" w:rsidP="003B467F">
            <w:pPr>
              <w:jc w:val="center"/>
              <w:rPr>
                <w:rFonts w:cs="Arial"/>
                <w:b/>
              </w:rPr>
            </w:pPr>
            <w:r w:rsidRPr="003B467F">
              <w:rPr>
                <w:rFonts w:cs="Arial"/>
                <w:b/>
                <w:lang w:val="id-ID"/>
              </w:rPr>
              <w:t>BR</w:t>
            </w:r>
            <w:r w:rsidRPr="003B467F">
              <w:rPr>
                <w:rFonts w:cs="Arial"/>
                <w:b/>
              </w:rPr>
              <w:t xml:space="preserve"> ID</w:t>
            </w:r>
            <w:r w:rsidRPr="003B467F">
              <w:rPr>
                <w:rFonts w:cs="Arial"/>
                <w:b/>
                <w:color w:val="FF0000"/>
              </w:rPr>
              <w:t>*</w:t>
            </w:r>
          </w:p>
        </w:tc>
        <w:tc>
          <w:tcPr>
            <w:tcW w:w="3552" w:type="pct"/>
            <w:shd w:val="clear" w:color="auto" w:fill="E6E6E6"/>
            <w:vAlign w:val="center"/>
          </w:tcPr>
          <w:p w:rsidR="005F71E6" w:rsidRPr="003B467F" w:rsidRDefault="005F71E6" w:rsidP="003B467F">
            <w:pPr>
              <w:jc w:val="center"/>
              <w:rPr>
                <w:rFonts w:cs="Arial"/>
                <w:b/>
                <w:lang w:val="id-ID"/>
              </w:rPr>
            </w:pPr>
            <w:r w:rsidRPr="003B467F">
              <w:rPr>
                <w:rFonts w:cs="Arial"/>
                <w:b/>
                <w:lang w:val="id-ID"/>
              </w:rPr>
              <w:t>Description</w:t>
            </w:r>
          </w:p>
        </w:tc>
        <w:tc>
          <w:tcPr>
            <w:tcW w:w="955" w:type="pct"/>
            <w:shd w:val="clear" w:color="auto" w:fill="E6E6E6"/>
          </w:tcPr>
          <w:p w:rsidR="005F71E6" w:rsidRPr="003B467F" w:rsidRDefault="00E424A0" w:rsidP="003B467F">
            <w:pPr>
              <w:jc w:val="center"/>
              <w:rPr>
                <w:rFonts w:cs="Arial"/>
                <w:b/>
              </w:rPr>
            </w:pPr>
            <w:r w:rsidRPr="003B467F">
              <w:rPr>
                <w:rFonts w:cs="Arial"/>
                <w:b/>
              </w:rPr>
              <w:t>Document Ref</w:t>
            </w:r>
            <w:r w:rsidR="006D1279" w:rsidRPr="003B467F">
              <w:rPr>
                <w:rFonts w:cs="Arial"/>
                <w:b/>
              </w:rPr>
              <w:t>f</w:t>
            </w:r>
          </w:p>
        </w:tc>
      </w:tr>
      <w:tr w:rsidR="00E424A0" w:rsidRPr="003B467F" w:rsidTr="008402F5">
        <w:trPr>
          <w:cantSplit/>
        </w:trPr>
        <w:tc>
          <w:tcPr>
            <w:tcW w:w="493" w:type="pct"/>
            <w:vAlign w:val="center"/>
          </w:tcPr>
          <w:p w:rsidR="00E424A0" w:rsidRPr="003B467F" w:rsidRDefault="0094698D" w:rsidP="003B467F">
            <w:pPr>
              <w:rPr>
                <w:rFonts w:cs="Arial"/>
                <w:iCs/>
              </w:rPr>
            </w:pPr>
            <w:r>
              <w:rPr>
                <w:rFonts w:cs="Arial"/>
                <w:iCs/>
              </w:rPr>
              <w:t>BR-1</w:t>
            </w:r>
          </w:p>
        </w:tc>
        <w:tc>
          <w:tcPr>
            <w:tcW w:w="3552" w:type="pct"/>
          </w:tcPr>
          <w:p w:rsidR="00E424A0" w:rsidRPr="003B467F" w:rsidRDefault="00E424A0" w:rsidP="003B467F">
            <w:pPr>
              <w:rPr>
                <w:rFonts w:cs="Arial"/>
              </w:rPr>
            </w:pPr>
          </w:p>
        </w:tc>
        <w:tc>
          <w:tcPr>
            <w:tcW w:w="955" w:type="pct"/>
          </w:tcPr>
          <w:p w:rsidR="00E424A0" w:rsidRPr="003B467F" w:rsidRDefault="00E424A0" w:rsidP="003B467F">
            <w:pPr>
              <w:rPr>
                <w:rFonts w:cs="Arial"/>
                <w:iCs/>
              </w:rPr>
            </w:pPr>
          </w:p>
        </w:tc>
      </w:tr>
      <w:tr w:rsidR="00E424A0" w:rsidRPr="003B467F" w:rsidTr="008402F5">
        <w:trPr>
          <w:cantSplit/>
        </w:trPr>
        <w:tc>
          <w:tcPr>
            <w:tcW w:w="493" w:type="pct"/>
            <w:vAlign w:val="center"/>
          </w:tcPr>
          <w:p w:rsidR="00E424A0" w:rsidRPr="003B467F" w:rsidRDefault="0094698D" w:rsidP="003B467F">
            <w:pPr>
              <w:rPr>
                <w:rFonts w:cs="Arial"/>
                <w:iCs/>
              </w:rPr>
            </w:pPr>
            <w:r>
              <w:rPr>
                <w:rFonts w:cs="Arial"/>
                <w:iCs/>
              </w:rPr>
              <w:t>BR-2</w:t>
            </w:r>
          </w:p>
        </w:tc>
        <w:tc>
          <w:tcPr>
            <w:tcW w:w="3552" w:type="pct"/>
          </w:tcPr>
          <w:p w:rsidR="00E424A0" w:rsidRPr="003B467F" w:rsidRDefault="00E424A0" w:rsidP="003B467F">
            <w:pPr>
              <w:rPr>
                <w:rFonts w:cs="Arial"/>
              </w:rPr>
            </w:pPr>
          </w:p>
        </w:tc>
        <w:tc>
          <w:tcPr>
            <w:tcW w:w="955" w:type="pct"/>
          </w:tcPr>
          <w:p w:rsidR="00E424A0" w:rsidRPr="003B467F" w:rsidRDefault="00E424A0" w:rsidP="003B467F">
            <w:pPr>
              <w:rPr>
                <w:rFonts w:cs="Arial"/>
                <w:iCs/>
              </w:rPr>
            </w:pPr>
          </w:p>
        </w:tc>
      </w:tr>
    </w:tbl>
    <w:p w:rsidR="00A71666" w:rsidRPr="003B467F" w:rsidRDefault="00A71666" w:rsidP="003B467F">
      <w:pPr>
        <w:pStyle w:val="Heading1"/>
        <w:tabs>
          <w:tab w:val="clear" w:pos="2736"/>
          <w:tab w:val="num" w:pos="810"/>
        </w:tabs>
        <w:ind w:left="806" w:hanging="734"/>
        <w:rPr>
          <w:rFonts w:ascii="Arial" w:hAnsi="Arial" w:cs="Arial"/>
          <w:lang w:val="id-ID"/>
        </w:rPr>
      </w:pPr>
      <w:bookmarkStart w:id="19" w:name="_Toc430594557"/>
      <w:r w:rsidRPr="003B467F">
        <w:rPr>
          <w:rFonts w:ascii="Arial" w:hAnsi="Arial" w:cs="Arial"/>
          <w:lang w:val="id-ID"/>
        </w:rPr>
        <w:lastRenderedPageBreak/>
        <w:t>Systems Overview</w:t>
      </w:r>
      <w:bookmarkEnd w:id="19"/>
    </w:p>
    <w:p w:rsidR="000E7721" w:rsidRPr="003B467F" w:rsidRDefault="000E7721"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20" w:name="_Toc430594558"/>
      <w:bookmarkStart w:id="21" w:name="_Toc67471885"/>
      <w:bookmarkStart w:id="22" w:name="_Toc44766067"/>
      <w:r w:rsidRPr="003B467F">
        <w:rPr>
          <w:rFonts w:ascii="Arial" w:hAnsi="Arial" w:cs="Arial"/>
          <w:lang w:val="id-ID"/>
        </w:rPr>
        <w:t>System Context</w:t>
      </w:r>
      <w:bookmarkEnd w:id="20"/>
    </w:p>
    <w:p w:rsidR="000E7721" w:rsidRPr="003B467F" w:rsidRDefault="00CD0DD2" w:rsidP="003B467F">
      <w:pPr>
        <w:pStyle w:val="Default"/>
        <w:rPr>
          <w:iCs/>
          <w:color w:val="FF0000"/>
          <w:sz w:val="20"/>
          <w:szCs w:val="20"/>
        </w:rPr>
      </w:pPr>
      <w:r w:rsidRPr="003B467F">
        <w:rPr>
          <w:iCs/>
          <w:color w:val="FF0000"/>
          <w:sz w:val="20"/>
          <w:szCs w:val="20"/>
        </w:rPr>
        <w:t>G</w:t>
      </w:r>
      <w:r w:rsidR="000E7721" w:rsidRPr="003B467F">
        <w:rPr>
          <w:iCs/>
          <w:color w:val="FF0000"/>
          <w:sz w:val="20"/>
          <w:szCs w:val="20"/>
        </w:rPr>
        <w:t>ambar</w:t>
      </w:r>
      <w:r w:rsidR="00E424A0" w:rsidRPr="003B467F">
        <w:rPr>
          <w:iCs/>
          <w:color w:val="FF0000"/>
          <w:sz w:val="20"/>
          <w:szCs w:val="20"/>
        </w:rPr>
        <w:t>kan</w:t>
      </w:r>
      <w:r w:rsidR="000E7721" w:rsidRPr="003B467F">
        <w:rPr>
          <w:iCs/>
          <w:color w:val="FF0000"/>
          <w:sz w:val="20"/>
          <w:szCs w:val="20"/>
        </w:rPr>
        <w:t xml:space="preserve"> hubungan </w:t>
      </w:r>
      <w:r w:rsidR="00E424A0" w:rsidRPr="003B467F">
        <w:rPr>
          <w:iCs/>
          <w:color w:val="FF0000"/>
          <w:sz w:val="20"/>
          <w:szCs w:val="20"/>
        </w:rPr>
        <w:t xml:space="preserve">antara </w:t>
      </w:r>
      <w:r w:rsidR="00001816" w:rsidRPr="003B467F">
        <w:rPr>
          <w:iCs/>
          <w:color w:val="FF0000"/>
          <w:sz w:val="20"/>
          <w:szCs w:val="20"/>
        </w:rPr>
        <w:t>system yang sedang dibangun</w:t>
      </w:r>
      <w:r w:rsidR="00E424A0" w:rsidRPr="003B467F">
        <w:rPr>
          <w:iCs/>
          <w:color w:val="FF0000"/>
          <w:sz w:val="20"/>
          <w:szCs w:val="20"/>
        </w:rPr>
        <w:t xml:space="preserve"> </w:t>
      </w:r>
      <w:r w:rsidR="000E7721" w:rsidRPr="003B467F">
        <w:rPr>
          <w:iCs/>
          <w:color w:val="FF0000"/>
          <w:sz w:val="20"/>
          <w:szCs w:val="20"/>
        </w:rPr>
        <w:t xml:space="preserve">dengan </w:t>
      </w:r>
      <w:r w:rsidR="00001816" w:rsidRPr="003B467F">
        <w:rPr>
          <w:iCs/>
          <w:color w:val="FF0000"/>
          <w:sz w:val="20"/>
          <w:szCs w:val="20"/>
        </w:rPr>
        <w:t>sistem</w:t>
      </w:r>
      <w:r w:rsidR="00E424A0" w:rsidRPr="003B467F">
        <w:rPr>
          <w:iCs/>
          <w:color w:val="FF0000"/>
          <w:sz w:val="20"/>
          <w:szCs w:val="20"/>
        </w:rPr>
        <w:t xml:space="preserve"> </w:t>
      </w:r>
      <w:r w:rsidR="000E7721" w:rsidRPr="003B467F">
        <w:rPr>
          <w:iCs/>
          <w:color w:val="FF0000"/>
          <w:sz w:val="20"/>
          <w:szCs w:val="20"/>
        </w:rPr>
        <w:t>ekstenal seperti ERP, aplikasi yg sudah ada, para user, service, RDBMS lain, dll</w:t>
      </w:r>
    </w:p>
    <w:p w:rsidR="00E424A0" w:rsidRPr="003B467F" w:rsidRDefault="00E424A0" w:rsidP="003B467F">
      <w:pPr>
        <w:rPr>
          <w:rFonts w:cs="Arial"/>
          <w:color w:val="FF0000"/>
          <w:highlight w:val="yellow"/>
        </w:rPr>
      </w:pPr>
      <w:r w:rsidRPr="003B467F">
        <w:rPr>
          <w:rFonts w:cs="Arial"/>
          <w:color w:val="FF0000"/>
          <w:highlight w:val="yellow"/>
        </w:rPr>
        <w:t xml:space="preserve">Tips: </w:t>
      </w:r>
      <w:r w:rsidR="00001816" w:rsidRPr="003B467F">
        <w:rPr>
          <w:rFonts w:cs="Arial"/>
          <w:color w:val="FF0000"/>
          <w:highlight w:val="yellow"/>
        </w:rPr>
        <w:t>Jika dimungkinkan, g</w:t>
      </w:r>
      <w:r w:rsidRPr="003B467F">
        <w:rPr>
          <w:rFonts w:cs="Arial"/>
          <w:color w:val="FF0000"/>
          <w:highlight w:val="yellow"/>
        </w:rPr>
        <w:t>a</w:t>
      </w:r>
      <w:r w:rsidR="00001816" w:rsidRPr="003B467F">
        <w:rPr>
          <w:rFonts w:cs="Arial"/>
          <w:color w:val="FF0000"/>
          <w:highlight w:val="yellow"/>
        </w:rPr>
        <w:t>mbarkan hubungan antara sistem tersebut secara detil. Jika tidak dimungkinkan, gambarkan secara global terlebih dahulu, kemudian baru secara detailnya</w:t>
      </w:r>
    </w:p>
    <w:p w:rsidR="00086D9C" w:rsidRPr="003B467F" w:rsidRDefault="00086D9C"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23" w:name="_Toc430594559"/>
      <w:r w:rsidRPr="003B467F">
        <w:rPr>
          <w:rFonts w:ascii="Arial" w:hAnsi="Arial" w:cs="Arial"/>
          <w:lang w:val="id-ID"/>
        </w:rPr>
        <w:t>Impacted Systems</w:t>
      </w:r>
      <w:bookmarkEnd w:id="21"/>
      <w:bookmarkEnd w:id="22"/>
      <w:bookmarkEnd w:id="23"/>
    </w:p>
    <w:p w:rsidR="002B2AD0" w:rsidRPr="003B467F" w:rsidRDefault="00001816" w:rsidP="003B467F">
      <w:pPr>
        <w:rPr>
          <w:rFonts w:cs="Arial"/>
          <w:b/>
          <w:color w:val="FF0000"/>
        </w:rPr>
      </w:pPr>
      <w:r w:rsidRPr="003B467F">
        <w:rPr>
          <w:rFonts w:cs="Arial"/>
          <w:color w:val="FF0000"/>
        </w:rPr>
        <w:t xml:space="preserve">Jelaskan </w:t>
      </w:r>
      <w:r w:rsidR="005D44FC" w:rsidRPr="003B467F">
        <w:rPr>
          <w:rFonts w:cs="Arial"/>
          <w:color w:val="FF0000"/>
        </w:rPr>
        <w:t xml:space="preserve">informasi </w:t>
      </w:r>
      <w:r w:rsidR="00215654" w:rsidRPr="003B467F">
        <w:rPr>
          <w:rFonts w:cs="Arial"/>
          <w:color w:val="FF0000"/>
        </w:rPr>
        <w:t xml:space="preserve">tentang </w:t>
      </w:r>
      <w:r w:rsidRPr="003B467F">
        <w:rPr>
          <w:rFonts w:cs="Arial"/>
          <w:color w:val="FF0000"/>
        </w:rPr>
        <w:t>si</w:t>
      </w:r>
      <w:r w:rsidR="005D44FC" w:rsidRPr="003B467F">
        <w:rPr>
          <w:rFonts w:cs="Arial"/>
          <w:color w:val="FF0000"/>
        </w:rPr>
        <w:t xml:space="preserve">stem lain yang berhubungan dan berubah </w:t>
      </w:r>
      <w:r w:rsidR="00215654" w:rsidRPr="003B467F">
        <w:rPr>
          <w:rFonts w:cs="Arial"/>
          <w:color w:val="FF0000"/>
        </w:rPr>
        <w:t xml:space="preserve">yang diakibatkan </w:t>
      </w:r>
      <w:r w:rsidR="000B3CC6" w:rsidRPr="003B467F">
        <w:rPr>
          <w:rFonts w:cs="Arial"/>
          <w:color w:val="FF0000"/>
        </w:rPr>
        <w:t xml:space="preserve">pengembangan </w:t>
      </w:r>
      <w:r w:rsidR="005D44FC" w:rsidRPr="003B467F">
        <w:rPr>
          <w:rFonts w:cs="Arial"/>
          <w:color w:val="FF0000"/>
        </w:rPr>
        <w:t>aplikasi</w:t>
      </w:r>
      <w:r w:rsidR="000B3CC6" w:rsidRPr="003B467F">
        <w:rPr>
          <w:rFonts w:cs="Arial"/>
          <w:color w:val="FF0000"/>
        </w:rPr>
        <w:t xml:space="preserve"> ini</w:t>
      </w:r>
    </w:p>
    <w:p w:rsidR="00E8389F" w:rsidRPr="003B467F" w:rsidRDefault="00001816" w:rsidP="003B467F">
      <w:pPr>
        <w:rPr>
          <w:rFonts w:cs="Arial"/>
          <w:color w:val="FF0000"/>
          <w:highlight w:val="yellow"/>
        </w:rPr>
      </w:pPr>
      <w:r w:rsidRPr="003B467F">
        <w:rPr>
          <w:rFonts w:cs="Arial"/>
          <w:color w:val="FF0000"/>
          <w:highlight w:val="yellow"/>
        </w:rPr>
        <w:t xml:space="preserve">Tips: </w:t>
      </w:r>
    </w:p>
    <w:p w:rsidR="00001816" w:rsidRPr="003B467F" w:rsidRDefault="00001816" w:rsidP="003B467F">
      <w:pPr>
        <w:pStyle w:val="ListParagraph"/>
        <w:numPr>
          <w:ilvl w:val="0"/>
          <w:numId w:val="31"/>
        </w:numPr>
        <w:rPr>
          <w:rFonts w:cs="Arial"/>
          <w:color w:val="FF0000"/>
          <w:highlight w:val="yellow"/>
        </w:rPr>
      </w:pPr>
      <w:r w:rsidRPr="003B467F">
        <w:rPr>
          <w:rFonts w:cs="Arial"/>
          <w:color w:val="FF0000"/>
          <w:highlight w:val="yellow"/>
        </w:rPr>
        <w:t>Dibuatkan berdasarkan informasi section System Context diatas</w:t>
      </w:r>
    </w:p>
    <w:p w:rsidR="00E8389F" w:rsidRPr="003B467F" w:rsidRDefault="00E8389F" w:rsidP="003B467F">
      <w:pPr>
        <w:pStyle w:val="ListParagraph"/>
        <w:numPr>
          <w:ilvl w:val="0"/>
          <w:numId w:val="31"/>
        </w:numPr>
        <w:rPr>
          <w:rFonts w:cs="Arial"/>
          <w:color w:val="FF0000"/>
          <w:highlight w:val="yellow"/>
        </w:rPr>
      </w:pPr>
      <w:r w:rsidRPr="003B467F">
        <w:rPr>
          <w:rFonts w:cs="Arial"/>
          <w:color w:val="FF0000"/>
          <w:highlight w:val="yellow"/>
        </w:rPr>
        <w:t>*</w:t>
      </w:r>
      <w:r w:rsidR="00C1109A" w:rsidRPr="003B467F">
        <w:rPr>
          <w:rFonts w:cs="Arial"/>
          <w:color w:val="FF0000"/>
          <w:highlight w:val="yellow"/>
        </w:rPr>
        <w:t xml:space="preserve"> : </w:t>
      </w:r>
      <w:r w:rsidRPr="003B467F">
        <w:rPr>
          <w:rFonts w:cs="Arial"/>
          <w:color w:val="FF0000"/>
          <w:highlight w:val="yellow"/>
        </w:rPr>
        <w:t>Setiap ID wajib dibuatkan nomor urut</w:t>
      </w:r>
    </w:p>
    <w:p w:rsidR="00C646B4" w:rsidRPr="003B467F" w:rsidRDefault="006917AF" w:rsidP="003B467F">
      <w:pPr>
        <w:pStyle w:val="Caption"/>
        <w:keepNext/>
        <w:rPr>
          <w:sz w:val="18"/>
          <w:szCs w:val="18"/>
        </w:rPr>
      </w:pPr>
      <w:bookmarkStart w:id="24" w:name="_Toc416880069"/>
      <w:bookmarkStart w:id="25" w:name="_Toc430594540"/>
      <w:r>
        <w:rPr>
          <w:sz w:val="18"/>
          <w:szCs w:val="18"/>
        </w:rPr>
        <w:t>Table</w:t>
      </w:r>
      <w:r w:rsidR="00C646B4" w:rsidRPr="003B467F">
        <w:rPr>
          <w:sz w:val="18"/>
          <w:szCs w:val="18"/>
        </w:rPr>
        <w:t xml:space="preserve"> </w:t>
      </w:r>
      <w:r w:rsidR="0029288B" w:rsidRPr="003B467F">
        <w:rPr>
          <w:sz w:val="18"/>
          <w:szCs w:val="18"/>
        </w:rPr>
        <w:fldChar w:fldCharType="begin"/>
      </w:r>
      <w:r w:rsidR="00C646B4" w:rsidRPr="003B467F">
        <w:rPr>
          <w:sz w:val="18"/>
          <w:szCs w:val="18"/>
        </w:rPr>
        <w:instrText xml:space="preserve"> SEQ Tabel \* ARABIC </w:instrText>
      </w:r>
      <w:r w:rsidR="0029288B" w:rsidRPr="003B467F">
        <w:rPr>
          <w:sz w:val="18"/>
          <w:szCs w:val="18"/>
        </w:rPr>
        <w:fldChar w:fldCharType="separate"/>
      </w:r>
      <w:r w:rsidR="00C1109A" w:rsidRPr="003B467F">
        <w:rPr>
          <w:noProof/>
          <w:sz w:val="18"/>
          <w:szCs w:val="18"/>
        </w:rPr>
        <w:t>3</w:t>
      </w:r>
      <w:r w:rsidR="0029288B" w:rsidRPr="003B467F">
        <w:rPr>
          <w:sz w:val="18"/>
          <w:szCs w:val="18"/>
        </w:rPr>
        <w:fldChar w:fldCharType="end"/>
      </w:r>
      <w:r w:rsidR="00C646B4" w:rsidRPr="003B467F">
        <w:rPr>
          <w:sz w:val="18"/>
          <w:szCs w:val="18"/>
        </w:rPr>
        <w:t xml:space="preserve"> Impacted Systems</w:t>
      </w:r>
      <w:bookmarkEnd w:id="24"/>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1869"/>
        <w:gridCol w:w="3558"/>
        <w:gridCol w:w="1762"/>
        <w:gridCol w:w="1762"/>
      </w:tblGrid>
      <w:tr w:rsidR="008402F5" w:rsidRPr="003B467F" w:rsidTr="00420B56">
        <w:tc>
          <w:tcPr>
            <w:tcW w:w="326" w:type="pct"/>
            <w:shd w:val="clear" w:color="auto" w:fill="E6E6E6"/>
            <w:vAlign w:val="center"/>
          </w:tcPr>
          <w:p w:rsidR="008402F5" w:rsidRPr="003B467F" w:rsidRDefault="008402F5" w:rsidP="003B467F">
            <w:pPr>
              <w:rPr>
                <w:rFonts w:cs="Arial"/>
                <w:b/>
                <w:bCs/>
                <w:i/>
                <w:iCs/>
                <w:sz w:val="18"/>
              </w:rPr>
            </w:pPr>
            <w:r w:rsidRPr="003B467F">
              <w:rPr>
                <w:rFonts w:cs="Arial"/>
                <w:b/>
                <w:bCs/>
                <w:iCs/>
                <w:sz w:val="18"/>
                <w:lang w:val="id-ID"/>
              </w:rPr>
              <w:t>ID</w:t>
            </w:r>
            <w:r w:rsidRPr="003B467F">
              <w:rPr>
                <w:rFonts w:cs="Arial"/>
                <w:b/>
                <w:bCs/>
                <w:iCs/>
                <w:color w:val="FF0000"/>
                <w:sz w:val="18"/>
              </w:rPr>
              <w:t>*</w:t>
            </w:r>
          </w:p>
        </w:tc>
        <w:tc>
          <w:tcPr>
            <w:tcW w:w="976" w:type="pct"/>
            <w:shd w:val="clear" w:color="auto" w:fill="E6E6E6"/>
            <w:vAlign w:val="center"/>
          </w:tcPr>
          <w:p w:rsidR="008402F5" w:rsidRPr="003B467F" w:rsidRDefault="008402F5" w:rsidP="003B467F">
            <w:pPr>
              <w:rPr>
                <w:rFonts w:cs="Arial"/>
                <w:b/>
                <w:bCs/>
                <w:iCs/>
                <w:sz w:val="18"/>
                <w:lang w:val="id-ID"/>
              </w:rPr>
            </w:pPr>
            <w:r w:rsidRPr="003B467F">
              <w:rPr>
                <w:rFonts w:cs="Arial"/>
                <w:b/>
                <w:bCs/>
                <w:iCs/>
                <w:sz w:val="18"/>
                <w:lang w:val="id-ID"/>
              </w:rPr>
              <w:t>System Name</w:t>
            </w:r>
          </w:p>
        </w:tc>
        <w:tc>
          <w:tcPr>
            <w:tcW w:w="1858" w:type="pct"/>
            <w:shd w:val="clear" w:color="auto" w:fill="E6E6E6"/>
            <w:vAlign w:val="center"/>
          </w:tcPr>
          <w:p w:rsidR="008402F5" w:rsidRPr="003B467F" w:rsidRDefault="008402F5" w:rsidP="003B467F">
            <w:pPr>
              <w:rPr>
                <w:rFonts w:cs="Arial"/>
                <w:b/>
                <w:bCs/>
              </w:rPr>
            </w:pPr>
            <w:r w:rsidRPr="003B467F">
              <w:rPr>
                <w:rFonts w:cs="Arial"/>
                <w:b/>
                <w:bCs/>
              </w:rPr>
              <w:t>Impacted Area/Functional</w:t>
            </w:r>
          </w:p>
        </w:tc>
        <w:tc>
          <w:tcPr>
            <w:tcW w:w="920" w:type="pct"/>
            <w:shd w:val="clear" w:color="auto" w:fill="E6E6E6"/>
            <w:vAlign w:val="center"/>
          </w:tcPr>
          <w:p w:rsidR="008402F5" w:rsidRPr="003B467F" w:rsidRDefault="008402F5" w:rsidP="003B467F">
            <w:pPr>
              <w:rPr>
                <w:rFonts w:cs="Arial"/>
                <w:b/>
                <w:bCs/>
              </w:rPr>
            </w:pPr>
            <w:r w:rsidRPr="003B467F">
              <w:rPr>
                <w:rFonts w:cs="Arial"/>
                <w:b/>
                <w:bCs/>
              </w:rPr>
              <w:t>Description</w:t>
            </w:r>
          </w:p>
        </w:tc>
        <w:tc>
          <w:tcPr>
            <w:tcW w:w="920" w:type="pct"/>
            <w:shd w:val="clear" w:color="auto" w:fill="E6E6E6"/>
            <w:vAlign w:val="center"/>
          </w:tcPr>
          <w:p w:rsidR="008402F5" w:rsidRPr="003B467F" w:rsidRDefault="008402F5" w:rsidP="003B467F">
            <w:pPr>
              <w:rPr>
                <w:rFonts w:cs="Arial"/>
                <w:b/>
                <w:bCs/>
              </w:rPr>
            </w:pPr>
            <w:r w:rsidRPr="003B467F">
              <w:rPr>
                <w:rFonts w:cs="Arial"/>
                <w:b/>
                <w:bCs/>
              </w:rPr>
              <w:t>Document Reff</w:t>
            </w:r>
          </w:p>
        </w:tc>
      </w:tr>
      <w:tr w:rsidR="008402F5" w:rsidRPr="003B467F" w:rsidTr="00420B56">
        <w:tc>
          <w:tcPr>
            <w:tcW w:w="326" w:type="pct"/>
            <w:vAlign w:val="center"/>
          </w:tcPr>
          <w:p w:rsidR="008402F5" w:rsidRPr="003B467F" w:rsidRDefault="008402F5" w:rsidP="003B467F">
            <w:pPr>
              <w:pStyle w:val="TableText"/>
              <w:rPr>
                <w:rFonts w:cs="Arial"/>
                <w:lang w:val="id-ID"/>
              </w:rPr>
            </w:pPr>
          </w:p>
        </w:tc>
        <w:tc>
          <w:tcPr>
            <w:tcW w:w="976" w:type="pct"/>
            <w:vAlign w:val="center"/>
          </w:tcPr>
          <w:p w:rsidR="008402F5" w:rsidRPr="003B467F" w:rsidRDefault="008402F5" w:rsidP="003B467F">
            <w:pPr>
              <w:pStyle w:val="TableText"/>
              <w:rPr>
                <w:rFonts w:cs="Arial"/>
              </w:rPr>
            </w:pPr>
          </w:p>
        </w:tc>
        <w:tc>
          <w:tcPr>
            <w:tcW w:w="1858" w:type="pct"/>
            <w:vAlign w:val="center"/>
          </w:tcPr>
          <w:p w:rsidR="008402F5" w:rsidRPr="003B467F" w:rsidRDefault="008402F5" w:rsidP="003B467F">
            <w:pPr>
              <w:pStyle w:val="TableText"/>
              <w:rPr>
                <w:rFonts w:cs="Arial"/>
              </w:rPr>
            </w:pPr>
          </w:p>
        </w:tc>
        <w:tc>
          <w:tcPr>
            <w:tcW w:w="920" w:type="pct"/>
            <w:vAlign w:val="center"/>
          </w:tcPr>
          <w:p w:rsidR="008402F5" w:rsidRPr="003B467F" w:rsidRDefault="008402F5" w:rsidP="003B467F">
            <w:pPr>
              <w:pStyle w:val="TableText"/>
              <w:rPr>
                <w:rFonts w:cs="Arial"/>
                <w:iCs/>
              </w:rPr>
            </w:pPr>
          </w:p>
        </w:tc>
        <w:tc>
          <w:tcPr>
            <w:tcW w:w="920" w:type="pct"/>
            <w:vAlign w:val="center"/>
          </w:tcPr>
          <w:p w:rsidR="008402F5" w:rsidRPr="003B467F" w:rsidRDefault="008402F5" w:rsidP="003B467F">
            <w:pPr>
              <w:pStyle w:val="TableText"/>
              <w:rPr>
                <w:rFonts w:cs="Arial"/>
                <w:iCs/>
              </w:rPr>
            </w:pPr>
          </w:p>
        </w:tc>
      </w:tr>
    </w:tbl>
    <w:p w:rsidR="008061C7" w:rsidRPr="003B467F" w:rsidRDefault="008061C7" w:rsidP="003B467F">
      <w:pPr>
        <w:rPr>
          <w:rFonts w:cs="Arial"/>
        </w:rPr>
      </w:pPr>
      <w:r w:rsidRPr="003B467F">
        <w:rPr>
          <w:rFonts w:cs="Arial"/>
        </w:rPr>
        <w:br w:type="page"/>
      </w:r>
    </w:p>
    <w:p w:rsidR="00A71666" w:rsidRPr="003B467F" w:rsidRDefault="00A71666" w:rsidP="003B467F">
      <w:pPr>
        <w:pStyle w:val="Heading1"/>
        <w:tabs>
          <w:tab w:val="clear" w:pos="2736"/>
          <w:tab w:val="num" w:pos="810"/>
        </w:tabs>
        <w:ind w:left="806" w:hanging="734"/>
        <w:rPr>
          <w:rFonts w:ascii="Arial" w:hAnsi="Arial" w:cs="Arial"/>
          <w:lang w:val="id-ID"/>
        </w:rPr>
      </w:pPr>
      <w:bookmarkStart w:id="26" w:name="_Toc430594560"/>
      <w:r w:rsidRPr="003B467F">
        <w:rPr>
          <w:rFonts w:ascii="Arial" w:hAnsi="Arial" w:cs="Arial"/>
          <w:lang w:val="id-ID"/>
        </w:rPr>
        <w:lastRenderedPageBreak/>
        <w:t>Functional Requirement</w:t>
      </w:r>
      <w:r w:rsidR="006326E3" w:rsidRPr="003B467F">
        <w:rPr>
          <w:rFonts w:ascii="Arial" w:hAnsi="Arial" w:cs="Arial"/>
          <w:lang w:val="id-ID"/>
        </w:rPr>
        <w:t>s (FR)</w:t>
      </w:r>
      <w:bookmarkEnd w:id="26"/>
    </w:p>
    <w:p w:rsidR="00F11B58" w:rsidRPr="003B467F" w:rsidRDefault="006326E3" w:rsidP="003B467F">
      <w:pPr>
        <w:rPr>
          <w:rFonts w:cs="Arial"/>
          <w:color w:val="FF0000"/>
        </w:rPr>
      </w:pPr>
      <w:r w:rsidRPr="003B467F">
        <w:rPr>
          <w:rFonts w:cs="Arial"/>
          <w:color w:val="FF0000"/>
        </w:rPr>
        <w:t xml:space="preserve">Jelaskan fitur atau fungsi yang akan dibangun </w:t>
      </w:r>
      <w:r w:rsidR="00F11B58" w:rsidRPr="003B467F">
        <w:rPr>
          <w:rFonts w:cs="Arial"/>
          <w:color w:val="FF0000"/>
        </w:rPr>
        <w:t xml:space="preserve">sesuai dengan dokumen RFP, </w:t>
      </w:r>
      <w:r w:rsidR="004F05BE" w:rsidRPr="003B467F">
        <w:rPr>
          <w:rFonts w:cs="Arial"/>
          <w:color w:val="FF0000"/>
        </w:rPr>
        <w:t>BR</w:t>
      </w:r>
      <w:r w:rsidR="00F11B58" w:rsidRPr="003B467F">
        <w:rPr>
          <w:rFonts w:cs="Arial"/>
          <w:color w:val="FF0000"/>
        </w:rPr>
        <w:t xml:space="preserve">, Minutes of Meeting, proposal, dan User Requirement. </w:t>
      </w:r>
    </w:p>
    <w:p w:rsidR="006326E3" w:rsidRPr="003B467F" w:rsidRDefault="006326E3" w:rsidP="003B467F">
      <w:pPr>
        <w:rPr>
          <w:rFonts w:cs="Arial"/>
          <w:color w:val="FF0000"/>
          <w:highlight w:val="yellow"/>
        </w:rPr>
      </w:pPr>
      <w:r w:rsidRPr="003B467F">
        <w:rPr>
          <w:rFonts w:cs="Arial"/>
          <w:color w:val="FF0000"/>
          <w:highlight w:val="yellow"/>
        </w:rPr>
        <w:t xml:space="preserve">Tips: </w:t>
      </w:r>
    </w:p>
    <w:p w:rsidR="006326E3" w:rsidRPr="003B467F" w:rsidRDefault="006326E3" w:rsidP="003B467F">
      <w:pPr>
        <w:pStyle w:val="ListParagraph"/>
        <w:numPr>
          <w:ilvl w:val="0"/>
          <w:numId w:val="30"/>
        </w:numPr>
        <w:rPr>
          <w:rFonts w:cs="Arial"/>
          <w:color w:val="FF0000"/>
          <w:highlight w:val="yellow"/>
        </w:rPr>
      </w:pPr>
      <w:r w:rsidRPr="003B467F">
        <w:rPr>
          <w:rFonts w:cs="Arial"/>
          <w:color w:val="FF0000"/>
          <w:highlight w:val="yellow"/>
        </w:rPr>
        <w:t>Untuk mempermudah, daftarkan terlebih dahulu fungsi yang akan dibangun berdasarkan hasil analisa dan kelompokan berdasarkan modulnya</w:t>
      </w:r>
    </w:p>
    <w:p w:rsidR="00F547F3" w:rsidRPr="003B467F" w:rsidRDefault="006326E3" w:rsidP="003B467F">
      <w:pPr>
        <w:pStyle w:val="ListParagraph"/>
        <w:numPr>
          <w:ilvl w:val="0"/>
          <w:numId w:val="30"/>
        </w:numPr>
        <w:tabs>
          <w:tab w:val="left" w:pos="2174"/>
        </w:tabs>
        <w:rPr>
          <w:rFonts w:cs="Arial"/>
          <w:iCs/>
          <w:color w:val="FF0000"/>
          <w:highlight w:val="yellow"/>
        </w:rPr>
      </w:pPr>
      <w:r w:rsidRPr="003B467F">
        <w:rPr>
          <w:rFonts w:cs="Arial"/>
          <w:color w:val="FF0000"/>
          <w:highlight w:val="yellow"/>
        </w:rPr>
        <w:t>Relasikan antara fitur atau fungsi tersebut dengan section Business Requirement. Setiap fitur atau fungsi haruslah memiliki Business Requirement. Jika tidak bisa direlasikan dengan Business Requirement yang ada maka tambahkan informasi Business Requirementnya terlebih dahulu</w:t>
      </w:r>
    </w:p>
    <w:p w:rsidR="00E8389F" w:rsidRPr="003B467F" w:rsidRDefault="00E8389F" w:rsidP="003B467F">
      <w:pPr>
        <w:pStyle w:val="ListParagraph"/>
        <w:numPr>
          <w:ilvl w:val="0"/>
          <w:numId w:val="30"/>
        </w:numPr>
        <w:rPr>
          <w:rFonts w:cs="Arial"/>
          <w:color w:val="FF0000"/>
          <w:highlight w:val="yellow"/>
        </w:rPr>
      </w:pPr>
      <w:bookmarkStart w:id="27" w:name="OLE_LINK1"/>
      <w:bookmarkStart w:id="28" w:name="OLE_LINK2"/>
      <w:r w:rsidRPr="003B467F">
        <w:rPr>
          <w:rFonts w:cs="Arial"/>
          <w:color w:val="FF0000"/>
          <w:highlight w:val="yellow"/>
        </w:rPr>
        <w:t>*</w:t>
      </w:r>
      <w:r w:rsidR="00C1109A" w:rsidRPr="003B467F">
        <w:rPr>
          <w:rFonts w:cs="Arial"/>
          <w:color w:val="FF0000"/>
          <w:highlight w:val="yellow"/>
        </w:rPr>
        <w:t xml:space="preserve">    : </w:t>
      </w:r>
      <w:r w:rsidRPr="003B467F">
        <w:rPr>
          <w:rFonts w:cs="Arial"/>
          <w:color w:val="FF0000"/>
          <w:highlight w:val="yellow"/>
        </w:rPr>
        <w:t>Setiap ID wajib dibuatkan nomor urut</w:t>
      </w:r>
    </w:p>
    <w:bookmarkEnd w:id="27"/>
    <w:bookmarkEnd w:id="28"/>
    <w:p w:rsidR="00E8389F" w:rsidRPr="003B467F" w:rsidRDefault="00E8389F" w:rsidP="003B467F">
      <w:pPr>
        <w:pStyle w:val="ListParagraph"/>
        <w:numPr>
          <w:ilvl w:val="0"/>
          <w:numId w:val="30"/>
        </w:numPr>
        <w:rPr>
          <w:rFonts w:cs="Arial"/>
          <w:color w:val="FF0000"/>
          <w:highlight w:val="yellow"/>
        </w:rPr>
      </w:pPr>
      <w:r w:rsidRPr="003B467F">
        <w:rPr>
          <w:rFonts w:cs="Arial"/>
          <w:color w:val="FF0000"/>
          <w:highlight w:val="yellow"/>
        </w:rPr>
        <w:t xml:space="preserve">** </w:t>
      </w:r>
      <w:r w:rsidR="00C1109A" w:rsidRPr="003B467F">
        <w:rPr>
          <w:rFonts w:cs="Arial"/>
          <w:color w:val="FF0000"/>
          <w:highlight w:val="yellow"/>
        </w:rPr>
        <w:t xml:space="preserve"> : </w:t>
      </w:r>
      <w:r w:rsidRPr="003B467F">
        <w:rPr>
          <w:rFonts w:cs="Arial"/>
          <w:color w:val="FF0000"/>
          <w:highlight w:val="yellow"/>
        </w:rPr>
        <w:t>Type : N adalah New, C adalah Changes</w:t>
      </w:r>
    </w:p>
    <w:p w:rsidR="00E8389F" w:rsidRPr="003B467F" w:rsidRDefault="00E8389F" w:rsidP="003B467F">
      <w:pPr>
        <w:pStyle w:val="ListParagraph"/>
        <w:numPr>
          <w:ilvl w:val="0"/>
          <w:numId w:val="30"/>
        </w:numPr>
        <w:rPr>
          <w:rFonts w:cs="Arial"/>
          <w:color w:val="FF0000"/>
          <w:highlight w:val="yellow"/>
        </w:rPr>
      </w:pPr>
      <w:r w:rsidRPr="003B467F">
        <w:rPr>
          <w:rFonts w:cs="Arial"/>
          <w:color w:val="FF0000"/>
          <w:highlight w:val="yellow"/>
        </w:rPr>
        <w:t>Jika fungsi tersebut dihilangkan dari aplikasi, maka hapus informasi fungsi tersebut dari daftar diatas termasuk informasi turunannya (business flow, use case dll)</w:t>
      </w:r>
    </w:p>
    <w:p w:rsidR="00097269" w:rsidRPr="003B467F" w:rsidRDefault="006917AF" w:rsidP="003B467F">
      <w:pPr>
        <w:pStyle w:val="Caption"/>
        <w:keepNext/>
        <w:rPr>
          <w:sz w:val="18"/>
          <w:szCs w:val="18"/>
        </w:rPr>
      </w:pPr>
      <w:bookmarkStart w:id="29" w:name="_Toc416880071"/>
      <w:bookmarkStart w:id="30" w:name="_Toc430594541"/>
      <w:r>
        <w:rPr>
          <w:sz w:val="18"/>
          <w:szCs w:val="18"/>
        </w:rPr>
        <w:t>Table</w:t>
      </w:r>
      <w:r w:rsidR="00097269" w:rsidRPr="003B467F">
        <w:rPr>
          <w:sz w:val="18"/>
          <w:szCs w:val="18"/>
        </w:rPr>
        <w:t xml:space="preserve"> </w:t>
      </w:r>
      <w:r w:rsidR="0029288B" w:rsidRPr="003B467F">
        <w:rPr>
          <w:sz w:val="18"/>
          <w:szCs w:val="18"/>
        </w:rPr>
        <w:fldChar w:fldCharType="begin"/>
      </w:r>
      <w:r w:rsidR="00097269" w:rsidRPr="003B467F">
        <w:rPr>
          <w:sz w:val="18"/>
          <w:szCs w:val="18"/>
        </w:rPr>
        <w:instrText xml:space="preserve"> SEQ Tabel \* ARABIC </w:instrText>
      </w:r>
      <w:r w:rsidR="0029288B" w:rsidRPr="003B467F">
        <w:rPr>
          <w:sz w:val="18"/>
          <w:szCs w:val="18"/>
        </w:rPr>
        <w:fldChar w:fldCharType="separate"/>
      </w:r>
      <w:r w:rsidR="00C1109A" w:rsidRPr="003B467F">
        <w:rPr>
          <w:noProof/>
          <w:sz w:val="18"/>
          <w:szCs w:val="18"/>
        </w:rPr>
        <w:t>4</w:t>
      </w:r>
      <w:r w:rsidR="0029288B" w:rsidRPr="003B467F">
        <w:rPr>
          <w:sz w:val="18"/>
          <w:szCs w:val="18"/>
        </w:rPr>
        <w:fldChar w:fldCharType="end"/>
      </w:r>
      <w:r w:rsidR="00097269" w:rsidRPr="003B467F">
        <w:rPr>
          <w:sz w:val="18"/>
          <w:szCs w:val="18"/>
        </w:rPr>
        <w:t xml:space="preserve"> Functional Requirements</w:t>
      </w:r>
      <w:bookmarkEnd w:id="29"/>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917"/>
        <w:gridCol w:w="1042"/>
        <w:gridCol w:w="5041"/>
        <w:gridCol w:w="1689"/>
      </w:tblGrid>
      <w:tr w:rsidR="009A6264" w:rsidRPr="003B467F" w:rsidTr="009A6264">
        <w:trPr>
          <w:cantSplit/>
          <w:trHeight w:val="241"/>
          <w:tblHeader/>
        </w:trPr>
        <w:tc>
          <w:tcPr>
            <w:tcW w:w="463" w:type="pct"/>
            <w:shd w:val="clear" w:color="auto" w:fill="E6E6E6"/>
            <w:vAlign w:val="center"/>
          </w:tcPr>
          <w:p w:rsidR="009A6264" w:rsidRPr="003B467F" w:rsidRDefault="009A6264" w:rsidP="003B467F">
            <w:pPr>
              <w:rPr>
                <w:rFonts w:cs="Arial"/>
                <w:b/>
              </w:rPr>
            </w:pPr>
            <w:r w:rsidRPr="003B467F">
              <w:rPr>
                <w:rFonts w:cs="Arial"/>
                <w:b/>
              </w:rPr>
              <w:t>FR ID</w:t>
            </w:r>
            <w:r w:rsidRPr="003B467F">
              <w:rPr>
                <w:rFonts w:cs="Arial"/>
                <w:b/>
                <w:color w:val="FF0000"/>
              </w:rPr>
              <w:t>*</w:t>
            </w:r>
          </w:p>
        </w:tc>
        <w:tc>
          <w:tcPr>
            <w:tcW w:w="479" w:type="pct"/>
            <w:shd w:val="clear" w:color="auto" w:fill="E6E6E6"/>
            <w:vAlign w:val="center"/>
          </w:tcPr>
          <w:p w:rsidR="009A6264" w:rsidRPr="003B467F" w:rsidRDefault="009A6264" w:rsidP="003B467F">
            <w:pPr>
              <w:spacing w:after="60"/>
              <w:contextualSpacing/>
              <w:rPr>
                <w:rFonts w:cs="Arial"/>
                <w:b/>
              </w:rPr>
            </w:pPr>
            <w:r w:rsidRPr="003B467F">
              <w:rPr>
                <w:rFonts w:cs="Arial"/>
                <w:b/>
              </w:rPr>
              <w:t>BR Reff</w:t>
            </w:r>
          </w:p>
        </w:tc>
        <w:tc>
          <w:tcPr>
            <w:tcW w:w="544" w:type="pct"/>
            <w:shd w:val="clear" w:color="auto" w:fill="E6E6E6"/>
            <w:vAlign w:val="center"/>
          </w:tcPr>
          <w:p w:rsidR="009A6264" w:rsidRPr="003B467F" w:rsidRDefault="009A6264" w:rsidP="003B467F">
            <w:pPr>
              <w:rPr>
                <w:rFonts w:cs="Arial"/>
                <w:b/>
              </w:rPr>
            </w:pPr>
            <w:r w:rsidRPr="003B467F">
              <w:rPr>
                <w:rFonts w:cs="Arial"/>
                <w:b/>
              </w:rPr>
              <w:t>Type</w:t>
            </w:r>
            <w:r w:rsidRPr="003B467F">
              <w:rPr>
                <w:rFonts w:cs="Arial"/>
                <w:b/>
                <w:color w:val="FF0000"/>
              </w:rPr>
              <w:t>**</w:t>
            </w:r>
          </w:p>
        </w:tc>
        <w:tc>
          <w:tcPr>
            <w:tcW w:w="2632" w:type="pct"/>
            <w:shd w:val="clear" w:color="auto" w:fill="E6E6E6"/>
            <w:vAlign w:val="center"/>
          </w:tcPr>
          <w:p w:rsidR="009A6264" w:rsidRPr="003B467F" w:rsidRDefault="009A6264" w:rsidP="003B467F">
            <w:pPr>
              <w:spacing w:after="60"/>
              <w:contextualSpacing/>
              <w:rPr>
                <w:rFonts w:cs="Arial"/>
                <w:b/>
                <w:lang w:val="id-ID"/>
              </w:rPr>
            </w:pPr>
            <w:r w:rsidRPr="003B467F">
              <w:rPr>
                <w:rFonts w:cs="Arial"/>
                <w:b/>
                <w:lang w:val="id-ID"/>
              </w:rPr>
              <w:t>Functional Requirement Description</w:t>
            </w:r>
          </w:p>
        </w:tc>
        <w:tc>
          <w:tcPr>
            <w:tcW w:w="882" w:type="pct"/>
            <w:shd w:val="clear" w:color="auto" w:fill="E6E6E6"/>
            <w:vAlign w:val="center"/>
          </w:tcPr>
          <w:p w:rsidR="009A6264" w:rsidRPr="003B467F" w:rsidRDefault="009A6264" w:rsidP="003B467F">
            <w:pPr>
              <w:rPr>
                <w:rFonts w:cs="Arial"/>
                <w:b/>
              </w:rPr>
            </w:pPr>
            <w:r w:rsidRPr="003B467F">
              <w:rPr>
                <w:rFonts w:cs="Arial"/>
                <w:b/>
              </w:rPr>
              <w:t>Document Reff</w:t>
            </w:r>
          </w:p>
        </w:tc>
      </w:tr>
      <w:tr w:rsidR="009A6264" w:rsidRPr="003B467F" w:rsidTr="009A6264">
        <w:trPr>
          <w:cantSplit/>
          <w:trHeight w:val="72"/>
          <w:tblHeader/>
        </w:trPr>
        <w:tc>
          <w:tcPr>
            <w:tcW w:w="463" w:type="pct"/>
            <w:vAlign w:val="center"/>
          </w:tcPr>
          <w:p w:rsidR="009A6264" w:rsidRPr="003B467F" w:rsidRDefault="0094698D" w:rsidP="003B467F">
            <w:pPr>
              <w:rPr>
                <w:rFonts w:cs="Arial"/>
              </w:rPr>
            </w:pPr>
            <w:r>
              <w:rPr>
                <w:rFonts w:cs="Arial"/>
              </w:rPr>
              <w:t>FR-1</w:t>
            </w:r>
          </w:p>
        </w:tc>
        <w:tc>
          <w:tcPr>
            <w:tcW w:w="479" w:type="pct"/>
            <w:vAlign w:val="center"/>
          </w:tcPr>
          <w:p w:rsidR="009A6264" w:rsidRPr="003B467F" w:rsidRDefault="009A6264" w:rsidP="003B467F">
            <w:pPr>
              <w:spacing w:after="60"/>
              <w:contextualSpacing/>
              <w:rPr>
                <w:rFonts w:cs="Arial"/>
              </w:rPr>
            </w:pPr>
          </w:p>
        </w:tc>
        <w:tc>
          <w:tcPr>
            <w:tcW w:w="544" w:type="pct"/>
            <w:vAlign w:val="center"/>
          </w:tcPr>
          <w:p w:rsidR="009A6264" w:rsidRPr="003B467F" w:rsidRDefault="009A6264" w:rsidP="003B467F">
            <w:pPr>
              <w:rPr>
                <w:rFonts w:cs="Arial"/>
              </w:rPr>
            </w:pPr>
          </w:p>
        </w:tc>
        <w:tc>
          <w:tcPr>
            <w:tcW w:w="2632" w:type="pct"/>
            <w:vAlign w:val="center"/>
          </w:tcPr>
          <w:p w:rsidR="009A6264" w:rsidRPr="003B467F" w:rsidRDefault="009A6264" w:rsidP="003B467F">
            <w:pPr>
              <w:rPr>
                <w:rFonts w:cs="Arial"/>
              </w:rPr>
            </w:pPr>
          </w:p>
        </w:tc>
        <w:tc>
          <w:tcPr>
            <w:tcW w:w="882" w:type="pct"/>
            <w:vAlign w:val="center"/>
          </w:tcPr>
          <w:p w:rsidR="009A6264" w:rsidRPr="003B467F" w:rsidRDefault="009A6264" w:rsidP="003B467F">
            <w:pPr>
              <w:spacing w:after="60"/>
              <w:contextualSpacing/>
              <w:rPr>
                <w:rFonts w:cs="Arial"/>
              </w:rPr>
            </w:pPr>
          </w:p>
        </w:tc>
      </w:tr>
      <w:tr w:rsidR="0094698D" w:rsidRPr="003B467F" w:rsidTr="009A6264">
        <w:trPr>
          <w:cantSplit/>
          <w:trHeight w:val="72"/>
          <w:tblHeader/>
        </w:trPr>
        <w:tc>
          <w:tcPr>
            <w:tcW w:w="463" w:type="pct"/>
            <w:vAlign w:val="center"/>
          </w:tcPr>
          <w:p w:rsidR="0094698D" w:rsidRDefault="0094698D" w:rsidP="003B467F">
            <w:pPr>
              <w:rPr>
                <w:rFonts w:cs="Arial"/>
              </w:rPr>
            </w:pPr>
            <w:r>
              <w:rPr>
                <w:rFonts w:cs="Arial"/>
              </w:rPr>
              <w:t>FR-2</w:t>
            </w:r>
          </w:p>
        </w:tc>
        <w:tc>
          <w:tcPr>
            <w:tcW w:w="479" w:type="pct"/>
            <w:vAlign w:val="center"/>
          </w:tcPr>
          <w:p w:rsidR="0094698D" w:rsidRPr="003B467F" w:rsidRDefault="0094698D" w:rsidP="003B467F">
            <w:pPr>
              <w:spacing w:after="60"/>
              <w:contextualSpacing/>
              <w:rPr>
                <w:rFonts w:cs="Arial"/>
              </w:rPr>
            </w:pPr>
          </w:p>
        </w:tc>
        <w:tc>
          <w:tcPr>
            <w:tcW w:w="544" w:type="pct"/>
            <w:vAlign w:val="center"/>
          </w:tcPr>
          <w:p w:rsidR="0094698D" w:rsidRPr="003B467F" w:rsidRDefault="0094698D" w:rsidP="003B467F">
            <w:pPr>
              <w:rPr>
                <w:rFonts w:cs="Arial"/>
              </w:rPr>
            </w:pPr>
          </w:p>
        </w:tc>
        <w:tc>
          <w:tcPr>
            <w:tcW w:w="2632" w:type="pct"/>
            <w:vAlign w:val="center"/>
          </w:tcPr>
          <w:p w:rsidR="0094698D" w:rsidRPr="003B467F" w:rsidRDefault="0094698D" w:rsidP="003B467F">
            <w:pPr>
              <w:rPr>
                <w:rFonts w:cs="Arial"/>
              </w:rPr>
            </w:pPr>
          </w:p>
        </w:tc>
        <w:tc>
          <w:tcPr>
            <w:tcW w:w="882" w:type="pct"/>
            <w:vAlign w:val="center"/>
          </w:tcPr>
          <w:p w:rsidR="0094698D" w:rsidRPr="003B467F" w:rsidRDefault="0094698D" w:rsidP="003B467F">
            <w:pPr>
              <w:spacing w:after="60"/>
              <w:contextualSpacing/>
              <w:rPr>
                <w:rFonts w:cs="Arial"/>
              </w:rPr>
            </w:pPr>
          </w:p>
        </w:tc>
      </w:tr>
    </w:tbl>
    <w:p w:rsidR="0074256F" w:rsidRPr="003B467F" w:rsidRDefault="0074256F" w:rsidP="003B467F">
      <w:pPr>
        <w:rPr>
          <w:rFonts w:cs="Arial"/>
          <w:i/>
          <w:color w:val="0000FF"/>
          <w:lang w:val="id-ID"/>
        </w:rPr>
      </w:pPr>
    </w:p>
    <w:p w:rsidR="00155DEE" w:rsidRPr="003B467F" w:rsidRDefault="00155DEE" w:rsidP="003B467F">
      <w:pPr>
        <w:rPr>
          <w:rFonts w:cs="Arial"/>
          <w:lang w:val="id-ID"/>
        </w:rPr>
      </w:pPr>
    </w:p>
    <w:p w:rsidR="00155DEE" w:rsidRPr="003B467F" w:rsidRDefault="00155DEE" w:rsidP="003B467F">
      <w:pPr>
        <w:pStyle w:val="Heading1"/>
        <w:tabs>
          <w:tab w:val="clear" w:pos="2736"/>
          <w:tab w:val="num" w:pos="810"/>
        </w:tabs>
        <w:ind w:left="806" w:hanging="734"/>
        <w:rPr>
          <w:rFonts w:ascii="Arial" w:hAnsi="Arial" w:cs="Arial"/>
        </w:rPr>
      </w:pPr>
      <w:bookmarkStart w:id="31" w:name="_Toc430594561"/>
      <w:r w:rsidRPr="003B467F">
        <w:rPr>
          <w:rFonts w:ascii="Arial" w:hAnsi="Arial" w:cs="Arial"/>
          <w:lang w:val="id-ID"/>
        </w:rPr>
        <w:lastRenderedPageBreak/>
        <w:t>B</w:t>
      </w:r>
      <w:r w:rsidR="00EE1D49" w:rsidRPr="003B467F">
        <w:rPr>
          <w:rFonts w:ascii="Arial" w:hAnsi="Arial" w:cs="Arial"/>
        </w:rPr>
        <w:t>usiness</w:t>
      </w:r>
      <w:r w:rsidR="009B7DD8" w:rsidRPr="003B467F">
        <w:rPr>
          <w:rFonts w:ascii="Arial" w:hAnsi="Arial" w:cs="Arial"/>
        </w:rPr>
        <w:t xml:space="preserve"> </w:t>
      </w:r>
      <w:r w:rsidR="00602BDD" w:rsidRPr="003B467F">
        <w:rPr>
          <w:rFonts w:ascii="Arial" w:hAnsi="Arial" w:cs="Arial"/>
        </w:rPr>
        <w:t>Flow</w:t>
      </w:r>
      <w:r w:rsidR="00FB66A9" w:rsidRPr="003B467F">
        <w:rPr>
          <w:rFonts w:ascii="Arial" w:hAnsi="Arial" w:cs="Arial"/>
        </w:rPr>
        <w:t xml:space="preserve"> </w:t>
      </w:r>
      <w:r w:rsidR="00602BDD" w:rsidRPr="003B467F">
        <w:rPr>
          <w:rFonts w:ascii="Arial" w:hAnsi="Arial" w:cs="Arial"/>
        </w:rPr>
        <w:t>(BF)</w:t>
      </w:r>
      <w:bookmarkEnd w:id="31"/>
    </w:p>
    <w:p w:rsidR="00F61916" w:rsidRPr="003B467F" w:rsidRDefault="008402F5" w:rsidP="003B467F">
      <w:pPr>
        <w:rPr>
          <w:rFonts w:cs="Arial"/>
          <w:color w:val="FF0000"/>
        </w:rPr>
      </w:pPr>
      <w:r w:rsidRPr="003B467F">
        <w:rPr>
          <w:rFonts w:cs="Arial"/>
          <w:color w:val="FF0000"/>
        </w:rPr>
        <w:t>Jelask</w:t>
      </w:r>
      <w:r w:rsidR="00FB66A9" w:rsidRPr="003B467F">
        <w:rPr>
          <w:rFonts w:cs="Arial"/>
          <w:color w:val="FF0000"/>
        </w:rPr>
        <w:t>an alur pemakaian fitur atau</w:t>
      </w:r>
      <w:r w:rsidRPr="003B467F">
        <w:rPr>
          <w:rFonts w:cs="Arial"/>
          <w:color w:val="FF0000"/>
        </w:rPr>
        <w:t xml:space="preserve"> fungsi pada aplikasi tersebut secara detail</w:t>
      </w:r>
    </w:p>
    <w:p w:rsidR="00FB66A9" w:rsidRPr="003B467F" w:rsidRDefault="008402F5" w:rsidP="003B467F">
      <w:pPr>
        <w:rPr>
          <w:rFonts w:cs="Arial"/>
          <w:color w:val="FF0000"/>
          <w:highlight w:val="yellow"/>
        </w:rPr>
      </w:pPr>
      <w:r w:rsidRPr="003B467F">
        <w:rPr>
          <w:rFonts w:cs="Arial"/>
          <w:color w:val="FF0000"/>
          <w:highlight w:val="yellow"/>
        </w:rPr>
        <w:t xml:space="preserve">Tips: </w:t>
      </w:r>
    </w:p>
    <w:p w:rsidR="008402F5" w:rsidRPr="003B467F" w:rsidRDefault="008402F5" w:rsidP="003B467F">
      <w:pPr>
        <w:pStyle w:val="ListParagraph"/>
        <w:numPr>
          <w:ilvl w:val="0"/>
          <w:numId w:val="40"/>
        </w:numPr>
        <w:rPr>
          <w:rFonts w:cs="Arial"/>
          <w:color w:val="FF0000"/>
          <w:highlight w:val="yellow"/>
        </w:rPr>
      </w:pPr>
      <w:r w:rsidRPr="003B467F">
        <w:rPr>
          <w:rFonts w:cs="Arial"/>
          <w:color w:val="FF0000"/>
          <w:highlight w:val="yellow"/>
        </w:rPr>
        <w:t xml:space="preserve">1 Business Flow bisa terdiri dari banyak Functional Requirement dan 1 Functional Requirement bisa terdiri dari banyak Business Flow </w:t>
      </w:r>
    </w:p>
    <w:p w:rsidR="00FB66A9" w:rsidRDefault="00FB66A9" w:rsidP="003B467F">
      <w:pPr>
        <w:pStyle w:val="ListParagraph"/>
        <w:numPr>
          <w:ilvl w:val="0"/>
          <w:numId w:val="40"/>
        </w:numPr>
        <w:rPr>
          <w:rFonts w:cs="Arial"/>
          <w:color w:val="FF0000"/>
          <w:highlight w:val="yellow"/>
        </w:rPr>
      </w:pPr>
      <w:r w:rsidRPr="003B467F">
        <w:rPr>
          <w:rFonts w:cs="Arial"/>
          <w:color w:val="FF0000"/>
          <w:highlight w:val="yellow"/>
        </w:rPr>
        <w:t>Untuk mempermudah pembacaan, dibuatkan flow secara globalnya dahulu (jika dimungkinkan) baru kemudian flow secara detailnya</w:t>
      </w:r>
    </w:p>
    <w:p w:rsidR="0094698D" w:rsidRPr="0094698D" w:rsidRDefault="0094698D" w:rsidP="0094698D">
      <w:pPr>
        <w:pStyle w:val="ListParagraph"/>
        <w:numPr>
          <w:ilvl w:val="0"/>
          <w:numId w:val="40"/>
        </w:numPr>
        <w:rPr>
          <w:rFonts w:cs="Arial"/>
          <w:color w:val="FF0000"/>
          <w:highlight w:val="yellow"/>
        </w:rPr>
      </w:pPr>
      <w:bookmarkStart w:id="32" w:name="OLE_LINK5"/>
      <w:bookmarkStart w:id="33" w:name="OLE_LINK6"/>
      <w:r w:rsidRPr="003B467F">
        <w:rPr>
          <w:rFonts w:cs="Arial"/>
          <w:color w:val="FF0000"/>
          <w:highlight w:val="yellow"/>
        </w:rPr>
        <w:t>*    : Setiap ID wajib dibuatkan nomor urut</w:t>
      </w:r>
    </w:p>
    <w:bookmarkEnd w:id="32"/>
    <w:bookmarkEnd w:id="33"/>
    <w:p w:rsidR="008402F5" w:rsidRPr="003B467F" w:rsidRDefault="008402F5" w:rsidP="003B467F">
      <w:pPr>
        <w:rPr>
          <w:rFonts w:cs="Arial"/>
          <w:color w:val="FF0000"/>
        </w:rPr>
      </w:pPr>
    </w:p>
    <w:p w:rsidR="000076A2" w:rsidRPr="003B467F" w:rsidRDefault="000076A2" w:rsidP="003B467F">
      <w:pPr>
        <w:jc w:val="center"/>
        <w:rPr>
          <w:rFonts w:cs="Arial"/>
          <w:b/>
        </w:rPr>
      </w:pPr>
      <w:bookmarkStart w:id="34" w:name="OLE_LINK3"/>
      <w:bookmarkStart w:id="35" w:name="OLE_LINK4"/>
      <w:r w:rsidRPr="003B467F">
        <w:rPr>
          <w:rFonts w:cs="Arial"/>
          <w:b/>
        </w:rPr>
        <w:t>Gambar 2 Business Flow aplikasi eProcurement secara global</w:t>
      </w:r>
      <w:bookmarkEnd w:id="34"/>
      <w:bookmarkEnd w:id="35"/>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8545"/>
      </w:tblGrid>
      <w:tr w:rsidR="0094698D" w:rsidRPr="003B467F" w:rsidTr="000076A2">
        <w:trPr>
          <w:cantSplit/>
          <w:trHeight w:val="72"/>
          <w:tblHeader/>
        </w:trPr>
        <w:tc>
          <w:tcPr>
            <w:tcW w:w="521" w:type="pct"/>
            <w:shd w:val="clear" w:color="auto" w:fill="D9D9D9" w:themeFill="background1" w:themeFillShade="D9"/>
            <w:vAlign w:val="center"/>
          </w:tcPr>
          <w:p w:rsidR="0094698D" w:rsidRPr="003B467F" w:rsidRDefault="0094698D" w:rsidP="003B467F">
            <w:pPr>
              <w:jc w:val="center"/>
              <w:rPr>
                <w:rFonts w:cs="Arial"/>
                <w:b/>
              </w:rPr>
            </w:pPr>
            <w:r>
              <w:rPr>
                <w:rFonts w:cs="Arial"/>
                <w:b/>
              </w:rPr>
              <w:t>BF ID</w:t>
            </w:r>
            <w:r w:rsidRPr="0094698D">
              <w:rPr>
                <w:rFonts w:cs="Arial"/>
                <w:b/>
                <w:color w:val="FF0000"/>
              </w:rPr>
              <w:t>*</w:t>
            </w:r>
          </w:p>
        </w:tc>
        <w:tc>
          <w:tcPr>
            <w:tcW w:w="4479" w:type="pct"/>
            <w:vAlign w:val="center"/>
          </w:tcPr>
          <w:p w:rsidR="0094698D" w:rsidRPr="00A72B78" w:rsidRDefault="0094698D" w:rsidP="0094698D">
            <w:pPr>
              <w:spacing w:after="60"/>
              <w:contextualSpacing/>
              <w:rPr>
                <w:rFonts w:cs="Arial"/>
                <w:color w:val="FF0000"/>
              </w:rPr>
            </w:pPr>
            <w:r>
              <w:rPr>
                <w:rFonts w:cs="Arial"/>
                <w:color w:val="FF0000"/>
              </w:rPr>
              <w:t>Nomor Business Flow</w:t>
            </w:r>
          </w:p>
        </w:tc>
      </w:tr>
      <w:tr w:rsidR="000076A2" w:rsidRPr="003B467F" w:rsidTr="000076A2">
        <w:trPr>
          <w:cantSplit/>
          <w:trHeight w:val="72"/>
          <w:tblHeader/>
        </w:trPr>
        <w:tc>
          <w:tcPr>
            <w:tcW w:w="521" w:type="pct"/>
            <w:shd w:val="clear" w:color="auto" w:fill="D9D9D9" w:themeFill="background1" w:themeFillShade="D9"/>
            <w:vAlign w:val="center"/>
          </w:tcPr>
          <w:p w:rsidR="000076A2" w:rsidRPr="003B467F" w:rsidRDefault="000076A2" w:rsidP="003B467F">
            <w:pPr>
              <w:jc w:val="center"/>
              <w:rPr>
                <w:rFonts w:cs="Arial"/>
                <w:b/>
                <w:iCs/>
              </w:rPr>
            </w:pPr>
            <w:r w:rsidRPr="003B467F">
              <w:rPr>
                <w:rFonts w:cs="Arial"/>
                <w:b/>
              </w:rPr>
              <w:t>BR</w:t>
            </w:r>
            <w:r w:rsidR="00ED1349">
              <w:rPr>
                <w:rFonts w:cs="Arial"/>
                <w:b/>
              </w:rPr>
              <w:t xml:space="preserve"> Reff</w:t>
            </w:r>
          </w:p>
        </w:tc>
        <w:tc>
          <w:tcPr>
            <w:tcW w:w="4479" w:type="pct"/>
            <w:vAlign w:val="center"/>
          </w:tcPr>
          <w:p w:rsidR="000076A2" w:rsidRPr="00A72B78" w:rsidRDefault="00A72B78" w:rsidP="00A72B78">
            <w:pPr>
              <w:spacing w:after="60"/>
              <w:contextualSpacing/>
              <w:rPr>
                <w:rFonts w:cs="Arial"/>
                <w:iCs/>
                <w:color w:val="FF0000"/>
              </w:rPr>
            </w:pPr>
            <w:r w:rsidRPr="00A72B78">
              <w:rPr>
                <w:rFonts w:cs="Arial"/>
                <w:color w:val="FF0000"/>
              </w:rPr>
              <w:t>Referensi nomor Business Requirement (BR)</w:t>
            </w:r>
            <w:r>
              <w:rPr>
                <w:rFonts w:cs="Arial"/>
                <w:color w:val="FF0000"/>
              </w:rPr>
              <w:t xml:space="preserve"> yang berhubungan </w:t>
            </w:r>
          </w:p>
        </w:tc>
      </w:tr>
      <w:tr w:rsidR="000076A2" w:rsidRPr="003B467F" w:rsidTr="000076A2">
        <w:trPr>
          <w:cantSplit/>
          <w:trHeight w:val="72"/>
          <w:tblHeader/>
        </w:trPr>
        <w:tc>
          <w:tcPr>
            <w:tcW w:w="521" w:type="pct"/>
            <w:shd w:val="clear" w:color="auto" w:fill="D9D9D9" w:themeFill="background1" w:themeFillShade="D9"/>
            <w:vAlign w:val="center"/>
          </w:tcPr>
          <w:p w:rsidR="000076A2" w:rsidRPr="003B467F" w:rsidRDefault="000076A2" w:rsidP="003B467F">
            <w:pPr>
              <w:jc w:val="center"/>
              <w:rPr>
                <w:rFonts w:cs="Arial"/>
                <w:b/>
                <w:iCs/>
              </w:rPr>
            </w:pPr>
            <w:r w:rsidRPr="003B467F">
              <w:rPr>
                <w:rFonts w:cs="Arial"/>
                <w:b/>
              </w:rPr>
              <w:t>FR</w:t>
            </w:r>
            <w:r w:rsidR="00ED1349">
              <w:rPr>
                <w:rFonts w:cs="Arial"/>
                <w:b/>
              </w:rPr>
              <w:t xml:space="preserve"> Reff</w:t>
            </w:r>
          </w:p>
        </w:tc>
        <w:tc>
          <w:tcPr>
            <w:tcW w:w="4479" w:type="pct"/>
            <w:vAlign w:val="center"/>
          </w:tcPr>
          <w:p w:rsidR="000076A2" w:rsidRPr="00A72B78" w:rsidRDefault="00A72B78" w:rsidP="00A72B78">
            <w:pPr>
              <w:spacing w:after="60"/>
              <w:contextualSpacing/>
              <w:rPr>
                <w:rFonts w:cs="Arial"/>
                <w:iCs/>
                <w:color w:val="FF0000"/>
              </w:rPr>
            </w:pPr>
            <w:r w:rsidRPr="00A72B78">
              <w:rPr>
                <w:rFonts w:cs="Arial"/>
                <w:color w:val="FF0000"/>
              </w:rPr>
              <w:t>Referensi nomor Functional Requirement (FR)</w:t>
            </w:r>
            <w:r>
              <w:rPr>
                <w:rFonts w:cs="Arial"/>
                <w:color w:val="FF0000"/>
              </w:rPr>
              <w:t xml:space="preserve"> yang berhubungan</w:t>
            </w:r>
          </w:p>
        </w:tc>
      </w:tr>
      <w:tr w:rsidR="000076A2" w:rsidRPr="003B467F" w:rsidTr="000076A2">
        <w:trPr>
          <w:cantSplit/>
          <w:trHeight w:val="72"/>
          <w:tblHeader/>
        </w:trPr>
        <w:tc>
          <w:tcPr>
            <w:tcW w:w="521" w:type="pct"/>
            <w:shd w:val="clear" w:color="auto" w:fill="D9D9D9" w:themeFill="background1" w:themeFillShade="D9"/>
            <w:vAlign w:val="center"/>
          </w:tcPr>
          <w:p w:rsidR="000076A2" w:rsidRPr="003B467F" w:rsidRDefault="000076A2" w:rsidP="003B467F">
            <w:pPr>
              <w:jc w:val="center"/>
              <w:rPr>
                <w:rFonts w:cs="Arial"/>
                <w:b/>
                <w:iCs/>
              </w:rPr>
            </w:pPr>
            <w:r w:rsidRPr="003B467F">
              <w:rPr>
                <w:rFonts w:cs="Arial"/>
                <w:b/>
                <w:iCs/>
              </w:rPr>
              <w:t>Flow Process</w:t>
            </w:r>
          </w:p>
        </w:tc>
        <w:tc>
          <w:tcPr>
            <w:tcW w:w="4479" w:type="pct"/>
            <w:vAlign w:val="center"/>
          </w:tcPr>
          <w:p w:rsidR="000076A2" w:rsidRPr="00A72B78" w:rsidRDefault="00A72B78" w:rsidP="00A72B78">
            <w:pPr>
              <w:spacing w:after="60"/>
              <w:contextualSpacing/>
              <w:rPr>
                <w:rFonts w:cs="Arial"/>
                <w:color w:val="FF0000"/>
              </w:rPr>
            </w:pPr>
            <w:r w:rsidRPr="00A72B78">
              <w:rPr>
                <w:rFonts w:cs="Arial"/>
                <w:color w:val="FF0000"/>
              </w:rPr>
              <w:t>Gambar flow</w:t>
            </w:r>
          </w:p>
        </w:tc>
      </w:tr>
    </w:tbl>
    <w:p w:rsidR="000076A2" w:rsidRPr="003B467F" w:rsidRDefault="000076A2" w:rsidP="003B467F">
      <w:pPr>
        <w:rPr>
          <w:rFonts w:cs="Arial"/>
          <w:color w:val="FF0000"/>
        </w:rPr>
      </w:pPr>
    </w:p>
    <w:p w:rsidR="000076A2" w:rsidRPr="003B467F" w:rsidRDefault="000076A2" w:rsidP="003B467F">
      <w:pPr>
        <w:rPr>
          <w:rFonts w:cs="Arial"/>
          <w:color w:val="FF0000"/>
        </w:rPr>
      </w:pPr>
    </w:p>
    <w:p w:rsidR="008402F5" w:rsidRPr="003B467F" w:rsidRDefault="00602BDD" w:rsidP="003B467F">
      <w:pPr>
        <w:jc w:val="center"/>
        <w:rPr>
          <w:rFonts w:cs="Arial"/>
        </w:rPr>
      </w:pPr>
      <w:r w:rsidRPr="003B467F">
        <w:rPr>
          <w:rFonts w:cs="Arial"/>
        </w:rPr>
        <w:t>….</w:t>
      </w:r>
    </w:p>
    <w:p w:rsidR="0037652A" w:rsidRPr="003B467F" w:rsidRDefault="00CC55F0" w:rsidP="003B467F">
      <w:pPr>
        <w:pStyle w:val="Heading1"/>
        <w:tabs>
          <w:tab w:val="clear" w:pos="2736"/>
          <w:tab w:val="num" w:pos="810"/>
        </w:tabs>
        <w:ind w:left="806" w:hanging="734"/>
        <w:rPr>
          <w:rFonts w:ascii="Arial" w:hAnsi="Arial" w:cs="Arial"/>
          <w:lang w:val="id-ID"/>
        </w:rPr>
      </w:pPr>
      <w:bookmarkStart w:id="36" w:name="_Toc430594562"/>
      <w:r w:rsidRPr="003B467F">
        <w:rPr>
          <w:rFonts w:ascii="Arial" w:hAnsi="Arial" w:cs="Arial"/>
          <w:lang w:val="id-ID"/>
        </w:rPr>
        <w:lastRenderedPageBreak/>
        <w:t>Non Functional Requirement</w:t>
      </w:r>
      <w:r w:rsidR="00602BDD" w:rsidRPr="003B467F">
        <w:rPr>
          <w:rFonts w:ascii="Arial" w:hAnsi="Arial" w:cs="Arial"/>
        </w:rPr>
        <w:t xml:space="preserve"> (NFR)</w:t>
      </w:r>
      <w:bookmarkEnd w:id="36"/>
    </w:p>
    <w:p w:rsidR="00CC55F0" w:rsidRPr="003B467F" w:rsidRDefault="002C145B" w:rsidP="003B467F">
      <w:pPr>
        <w:rPr>
          <w:rFonts w:cs="Arial"/>
          <w:color w:val="FF0000"/>
        </w:rPr>
      </w:pPr>
      <w:r w:rsidRPr="003B467F">
        <w:rPr>
          <w:rFonts w:cs="Arial"/>
          <w:color w:val="FF0000"/>
        </w:rPr>
        <w:t>Menjelaskan requirement non fungsional seperti performance, akses security, audit dan control,</w:t>
      </w:r>
      <w:r w:rsidR="00A3347C" w:rsidRPr="003B467F">
        <w:rPr>
          <w:rFonts w:cs="Arial"/>
          <w:color w:val="FF0000"/>
        </w:rPr>
        <w:t xml:space="preserve"> backup, disaster recovery, mig</w:t>
      </w:r>
      <w:r w:rsidRPr="003B467F">
        <w:rPr>
          <w:rFonts w:cs="Arial"/>
          <w:color w:val="FF0000"/>
        </w:rPr>
        <w:t>rasi,</w:t>
      </w:r>
      <w:r w:rsidR="00A3347C" w:rsidRPr="003B467F">
        <w:rPr>
          <w:rFonts w:cs="Arial"/>
          <w:color w:val="FF0000"/>
        </w:rPr>
        <w:t xml:space="preserve"> hardware interface, software interface</w:t>
      </w:r>
      <w:r w:rsidRPr="003B467F">
        <w:rPr>
          <w:rFonts w:cs="Arial"/>
          <w:color w:val="FF0000"/>
        </w:rPr>
        <w:t xml:space="preserve"> dll.</w:t>
      </w:r>
    </w:p>
    <w:p w:rsidR="004F0EFB" w:rsidRPr="003B467F" w:rsidRDefault="004F0EFB" w:rsidP="003B467F">
      <w:pPr>
        <w:rPr>
          <w:rFonts w:cs="Arial"/>
          <w:color w:val="FF0000"/>
          <w:highlight w:val="yellow"/>
        </w:rPr>
      </w:pPr>
      <w:r w:rsidRPr="003B467F">
        <w:rPr>
          <w:rFonts w:cs="Arial"/>
          <w:color w:val="FF0000"/>
          <w:highlight w:val="yellow"/>
        </w:rPr>
        <w:t>Tips : * : Setiap ID wajib dibuatkan nomor urut</w:t>
      </w:r>
    </w:p>
    <w:p w:rsidR="00A3347C" w:rsidRPr="003B467F" w:rsidRDefault="00A3347C"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37" w:name="_Toc430594563"/>
      <w:r w:rsidRPr="003B467F">
        <w:rPr>
          <w:rFonts w:ascii="Arial" w:hAnsi="Arial" w:cs="Arial"/>
          <w:lang w:val="id-ID"/>
        </w:rPr>
        <w:t>Hardware Interfaces</w:t>
      </w:r>
      <w:bookmarkEnd w:id="37"/>
    </w:p>
    <w:p w:rsidR="00B87862" w:rsidRPr="003B467F" w:rsidRDefault="00602BDD" w:rsidP="003B467F">
      <w:pPr>
        <w:rPr>
          <w:rFonts w:cs="Arial"/>
          <w:bCs/>
          <w:color w:val="FF0000"/>
        </w:rPr>
      </w:pPr>
      <w:r w:rsidRPr="003B467F">
        <w:rPr>
          <w:rFonts w:cs="Arial"/>
          <w:bCs/>
          <w:color w:val="FF0000"/>
        </w:rPr>
        <w:t>Jelaskan informasi hardware yang digunakan oleh aplikasi</w:t>
      </w:r>
    </w:p>
    <w:p w:rsidR="00097269" w:rsidRPr="003B467F" w:rsidRDefault="006917AF" w:rsidP="003B467F">
      <w:pPr>
        <w:pStyle w:val="Caption"/>
        <w:keepNext/>
        <w:rPr>
          <w:sz w:val="18"/>
          <w:szCs w:val="18"/>
        </w:rPr>
      </w:pPr>
      <w:bookmarkStart w:id="38" w:name="_Toc416880073"/>
      <w:bookmarkStart w:id="39" w:name="_Toc430594542"/>
      <w:r>
        <w:rPr>
          <w:sz w:val="18"/>
          <w:szCs w:val="18"/>
        </w:rPr>
        <w:t>Table</w:t>
      </w:r>
      <w:r w:rsidR="00097269" w:rsidRPr="003B467F">
        <w:rPr>
          <w:sz w:val="18"/>
          <w:szCs w:val="18"/>
        </w:rPr>
        <w:t xml:space="preserve"> </w:t>
      </w:r>
      <w:r w:rsidR="0029288B" w:rsidRPr="003B467F">
        <w:rPr>
          <w:sz w:val="18"/>
          <w:szCs w:val="18"/>
        </w:rPr>
        <w:fldChar w:fldCharType="begin"/>
      </w:r>
      <w:r w:rsidR="00097269" w:rsidRPr="003B467F">
        <w:rPr>
          <w:sz w:val="18"/>
          <w:szCs w:val="18"/>
        </w:rPr>
        <w:instrText xml:space="preserve"> SEQ Tabel \* ARABIC </w:instrText>
      </w:r>
      <w:r w:rsidR="0029288B" w:rsidRPr="003B467F">
        <w:rPr>
          <w:sz w:val="18"/>
          <w:szCs w:val="18"/>
        </w:rPr>
        <w:fldChar w:fldCharType="separate"/>
      </w:r>
      <w:r w:rsidR="001C7491" w:rsidRPr="003B467F">
        <w:rPr>
          <w:noProof/>
          <w:sz w:val="18"/>
          <w:szCs w:val="18"/>
        </w:rPr>
        <w:t>5</w:t>
      </w:r>
      <w:r w:rsidR="0029288B" w:rsidRPr="003B467F">
        <w:rPr>
          <w:sz w:val="18"/>
          <w:szCs w:val="18"/>
        </w:rPr>
        <w:fldChar w:fldCharType="end"/>
      </w:r>
      <w:r w:rsidR="00097269" w:rsidRPr="003B467F">
        <w:rPr>
          <w:sz w:val="18"/>
          <w:szCs w:val="18"/>
        </w:rPr>
        <w:t xml:space="preserve"> Hardware Interfaces</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823"/>
        <w:gridCol w:w="1429"/>
        <w:gridCol w:w="1879"/>
        <w:gridCol w:w="3132"/>
        <w:gridCol w:w="1475"/>
      </w:tblGrid>
      <w:tr w:rsidR="000C6071" w:rsidRPr="003B467F" w:rsidTr="000C6071">
        <w:tc>
          <w:tcPr>
            <w:tcW w:w="0" w:type="auto"/>
            <w:shd w:val="clear" w:color="auto" w:fill="E6E6E6"/>
          </w:tcPr>
          <w:p w:rsidR="000C6071" w:rsidRPr="003B467F" w:rsidRDefault="000C6071" w:rsidP="003B467F">
            <w:pPr>
              <w:rPr>
                <w:rFonts w:cs="Arial"/>
                <w:b/>
                <w:bCs/>
              </w:rPr>
            </w:pPr>
            <w:r w:rsidRPr="003B467F">
              <w:rPr>
                <w:rFonts w:cs="Arial"/>
                <w:b/>
                <w:bCs/>
              </w:rPr>
              <w:t>NFR ID</w:t>
            </w:r>
            <w:r w:rsidRPr="003B467F">
              <w:rPr>
                <w:rFonts w:cs="Arial"/>
                <w:b/>
                <w:bCs/>
                <w:color w:val="FF0000"/>
              </w:rPr>
              <w:t>*</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BR Ref</w:t>
            </w:r>
            <w:r w:rsidRPr="003B467F">
              <w:rPr>
                <w:rFonts w:cs="Arial"/>
                <w:b/>
                <w:bCs/>
              </w:rPr>
              <w:t>f</w:t>
            </w:r>
          </w:p>
        </w:tc>
        <w:tc>
          <w:tcPr>
            <w:tcW w:w="0" w:type="auto"/>
            <w:shd w:val="clear" w:color="auto" w:fill="E6E6E6"/>
          </w:tcPr>
          <w:p w:rsidR="000C6071" w:rsidRPr="003B467F" w:rsidRDefault="000C6071" w:rsidP="003B467F">
            <w:pPr>
              <w:rPr>
                <w:rFonts w:cs="Arial"/>
                <w:b/>
                <w:bCs/>
              </w:rPr>
            </w:pPr>
            <w:r w:rsidRPr="003B467F">
              <w:rPr>
                <w:rFonts w:cs="Arial"/>
                <w:b/>
                <w:bCs/>
              </w:rPr>
              <w:t>Interface Name</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Interface Description</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Functionality Supported by this Interface</w:t>
            </w:r>
          </w:p>
        </w:tc>
        <w:tc>
          <w:tcPr>
            <w:tcW w:w="0" w:type="auto"/>
            <w:shd w:val="clear" w:color="auto" w:fill="E6E6E6"/>
          </w:tcPr>
          <w:p w:rsidR="000C6071" w:rsidRPr="003B467F" w:rsidRDefault="000C6071" w:rsidP="003B467F">
            <w:pPr>
              <w:rPr>
                <w:rFonts w:cs="Arial"/>
                <w:b/>
                <w:bCs/>
              </w:rPr>
            </w:pPr>
            <w:r w:rsidRPr="003B467F">
              <w:rPr>
                <w:rFonts w:cs="Arial"/>
                <w:b/>
                <w:bCs/>
              </w:rPr>
              <w:t>Document Reff</w:t>
            </w:r>
          </w:p>
        </w:tc>
      </w:tr>
      <w:tr w:rsidR="000C6071" w:rsidRPr="003B467F" w:rsidTr="000C6071">
        <w:trPr>
          <w:trHeight w:val="323"/>
        </w:trPr>
        <w:tc>
          <w:tcPr>
            <w:tcW w:w="0" w:type="auto"/>
          </w:tcPr>
          <w:p w:rsidR="000C6071" w:rsidRPr="003B467F" w:rsidRDefault="000C6071" w:rsidP="003B467F">
            <w:pPr>
              <w:rPr>
                <w:rFonts w:cs="Arial"/>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r>
    </w:tbl>
    <w:p w:rsidR="00A3347C" w:rsidRPr="003B467F" w:rsidRDefault="00A3347C" w:rsidP="003B467F">
      <w:pPr>
        <w:rPr>
          <w:rFonts w:cs="Arial"/>
          <w:b/>
          <w:bCs/>
          <w:color w:val="FF0000"/>
        </w:rPr>
      </w:pPr>
    </w:p>
    <w:p w:rsidR="00A3347C" w:rsidRPr="003B467F" w:rsidRDefault="00A3347C"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40" w:name="_Toc67471928"/>
      <w:bookmarkStart w:id="41" w:name="_Toc430594564"/>
      <w:r w:rsidRPr="003B467F">
        <w:rPr>
          <w:rFonts w:ascii="Arial" w:hAnsi="Arial" w:cs="Arial"/>
          <w:lang w:val="id-ID"/>
        </w:rPr>
        <w:t>Software Interfaces</w:t>
      </w:r>
      <w:bookmarkEnd w:id="40"/>
      <w:bookmarkEnd w:id="41"/>
    </w:p>
    <w:p w:rsidR="00A3347C" w:rsidRPr="003B467F" w:rsidRDefault="000C6071" w:rsidP="003B467F">
      <w:pPr>
        <w:rPr>
          <w:rFonts w:cs="Arial"/>
          <w:bCs/>
          <w:color w:val="FF0000"/>
        </w:rPr>
      </w:pPr>
      <w:r w:rsidRPr="003B467F">
        <w:rPr>
          <w:rFonts w:cs="Arial"/>
          <w:bCs/>
          <w:color w:val="FF0000"/>
        </w:rPr>
        <w:t xml:space="preserve">Jelaskan </w:t>
      </w:r>
      <w:r w:rsidR="00A3347C" w:rsidRPr="003B467F">
        <w:rPr>
          <w:rFonts w:cs="Arial"/>
          <w:bCs/>
          <w:color w:val="FF0000"/>
        </w:rPr>
        <w:t xml:space="preserve">informasi software yang </w:t>
      </w:r>
      <w:r w:rsidR="00B87862" w:rsidRPr="003B467F">
        <w:rPr>
          <w:rFonts w:cs="Arial"/>
          <w:bCs/>
          <w:color w:val="FF0000"/>
        </w:rPr>
        <w:t>memiliki keterhubungan dengan</w:t>
      </w:r>
      <w:r w:rsidR="00A3347C" w:rsidRPr="003B467F">
        <w:rPr>
          <w:rFonts w:cs="Arial"/>
          <w:bCs/>
          <w:color w:val="FF0000"/>
        </w:rPr>
        <w:t xml:space="preserve"> aplikasi </w:t>
      </w:r>
    </w:p>
    <w:p w:rsidR="003E675B" w:rsidRPr="003B467F" w:rsidRDefault="006917AF" w:rsidP="003B467F">
      <w:pPr>
        <w:pStyle w:val="Caption"/>
        <w:keepNext/>
        <w:rPr>
          <w:sz w:val="18"/>
          <w:szCs w:val="18"/>
        </w:rPr>
      </w:pPr>
      <w:bookmarkStart w:id="42" w:name="_Toc430594543"/>
      <w:r>
        <w:rPr>
          <w:sz w:val="18"/>
          <w:szCs w:val="18"/>
        </w:rPr>
        <w:t>Table</w:t>
      </w:r>
      <w:r w:rsidR="003E675B" w:rsidRPr="003B467F">
        <w:rPr>
          <w:sz w:val="18"/>
          <w:szCs w:val="18"/>
        </w:rPr>
        <w:t xml:space="preserve"> </w:t>
      </w:r>
      <w:r w:rsidR="0029288B" w:rsidRPr="003B467F">
        <w:rPr>
          <w:sz w:val="18"/>
          <w:szCs w:val="18"/>
        </w:rPr>
        <w:fldChar w:fldCharType="begin"/>
      </w:r>
      <w:r w:rsidR="003E675B" w:rsidRPr="003B467F">
        <w:rPr>
          <w:sz w:val="18"/>
          <w:szCs w:val="18"/>
        </w:rPr>
        <w:instrText xml:space="preserve"> SEQ Tabel \* ARABIC </w:instrText>
      </w:r>
      <w:r w:rsidR="0029288B" w:rsidRPr="003B467F">
        <w:rPr>
          <w:sz w:val="18"/>
          <w:szCs w:val="18"/>
        </w:rPr>
        <w:fldChar w:fldCharType="separate"/>
      </w:r>
      <w:r w:rsidR="003E675B" w:rsidRPr="003B467F">
        <w:rPr>
          <w:noProof/>
          <w:sz w:val="18"/>
          <w:szCs w:val="18"/>
        </w:rPr>
        <w:t>6</w:t>
      </w:r>
      <w:r w:rsidR="0029288B" w:rsidRPr="003B467F">
        <w:rPr>
          <w:sz w:val="18"/>
          <w:szCs w:val="18"/>
        </w:rPr>
        <w:fldChar w:fldCharType="end"/>
      </w:r>
      <w:r w:rsidR="003E675B" w:rsidRPr="003B467F">
        <w:rPr>
          <w:sz w:val="18"/>
          <w:szCs w:val="18"/>
        </w:rPr>
        <w:t xml:space="preserve"> Software Interfaces</w:t>
      </w:r>
      <w:bookmarkEnd w:id="42"/>
    </w:p>
    <w:p w:rsidR="003E675B" w:rsidRPr="003B467F" w:rsidRDefault="003E675B" w:rsidP="003B467F">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823"/>
        <w:gridCol w:w="1429"/>
        <w:gridCol w:w="1879"/>
        <w:gridCol w:w="3132"/>
        <w:gridCol w:w="1475"/>
      </w:tblGrid>
      <w:tr w:rsidR="000C6071" w:rsidRPr="003B467F" w:rsidTr="00FB66A9">
        <w:tc>
          <w:tcPr>
            <w:tcW w:w="0" w:type="auto"/>
            <w:shd w:val="clear" w:color="auto" w:fill="E6E6E6"/>
          </w:tcPr>
          <w:p w:rsidR="000C6071" w:rsidRPr="003B467F" w:rsidRDefault="000C6071" w:rsidP="003B467F">
            <w:pPr>
              <w:rPr>
                <w:rFonts w:cs="Arial"/>
                <w:b/>
                <w:bCs/>
              </w:rPr>
            </w:pPr>
            <w:r w:rsidRPr="003B467F">
              <w:rPr>
                <w:rFonts w:cs="Arial"/>
                <w:b/>
                <w:bCs/>
              </w:rPr>
              <w:t>NFR ID</w:t>
            </w:r>
            <w:r w:rsidRPr="003B467F">
              <w:rPr>
                <w:rFonts w:cs="Arial"/>
                <w:b/>
                <w:bCs/>
                <w:color w:val="FF0000"/>
              </w:rPr>
              <w:t>*</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BR Ref</w:t>
            </w:r>
            <w:r w:rsidRPr="003B467F">
              <w:rPr>
                <w:rFonts w:cs="Arial"/>
                <w:b/>
                <w:bCs/>
              </w:rPr>
              <w:t>f</w:t>
            </w:r>
          </w:p>
        </w:tc>
        <w:tc>
          <w:tcPr>
            <w:tcW w:w="0" w:type="auto"/>
            <w:shd w:val="clear" w:color="auto" w:fill="E6E6E6"/>
          </w:tcPr>
          <w:p w:rsidR="000C6071" w:rsidRPr="003B467F" w:rsidRDefault="000C6071" w:rsidP="003B467F">
            <w:pPr>
              <w:rPr>
                <w:rFonts w:cs="Arial"/>
                <w:b/>
                <w:bCs/>
              </w:rPr>
            </w:pPr>
            <w:r w:rsidRPr="003B467F">
              <w:rPr>
                <w:rFonts w:cs="Arial"/>
                <w:b/>
                <w:bCs/>
              </w:rPr>
              <w:t>Interface Name</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Interface Description</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Functionality Supported by this Interface</w:t>
            </w:r>
          </w:p>
        </w:tc>
        <w:tc>
          <w:tcPr>
            <w:tcW w:w="0" w:type="auto"/>
            <w:shd w:val="clear" w:color="auto" w:fill="E6E6E6"/>
          </w:tcPr>
          <w:p w:rsidR="000C6071" w:rsidRPr="003B467F" w:rsidRDefault="000C6071" w:rsidP="003B467F">
            <w:pPr>
              <w:rPr>
                <w:rFonts w:cs="Arial"/>
                <w:b/>
                <w:bCs/>
              </w:rPr>
            </w:pPr>
            <w:r w:rsidRPr="003B467F">
              <w:rPr>
                <w:rFonts w:cs="Arial"/>
                <w:b/>
                <w:bCs/>
              </w:rPr>
              <w:t>Document Reff</w:t>
            </w:r>
          </w:p>
        </w:tc>
      </w:tr>
      <w:tr w:rsidR="000C6071" w:rsidRPr="003B467F" w:rsidTr="00FB66A9">
        <w:trPr>
          <w:trHeight w:val="323"/>
        </w:trPr>
        <w:tc>
          <w:tcPr>
            <w:tcW w:w="0" w:type="auto"/>
          </w:tcPr>
          <w:p w:rsidR="000C6071" w:rsidRPr="003B467F" w:rsidRDefault="000C6071" w:rsidP="003B467F">
            <w:pPr>
              <w:rPr>
                <w:rFonts w:cs="Arial"/>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r>
    </w:tbl>
    <w:p w:rsidR="00B87862" w:rsidRPr="003B467F" w:rsidRDefault="00B87862" w:rsidP="003B467F">
      <w:pPr>
        <w:rPr>
          <w:rFonts w:cs="Arial"/>
          <w:bCs/>
          <w:color w:val="FF0000"/>
        </w:rPr>
      </w:pPr>
    </w:p>
    <w:p w:rsidR="00A3347C" w:rsidRPr="003B467F" w:rsidRDefault="00A3347C"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43" w:name="_Toc430594565"/>
      <w:r w:rsidRPr="003B467F">
        <w:rPr>
          <w:rFonts w:ascii="Arial" w:hAnsi="Arial" w:cs="Arial"/>
          <w:lang w:val="id-ID"/>
        </w:rPr>
        <w:t>System Interfaces</w:t>
      </w:r>
      <w:bookmarkEnd w:id="43"/>
    </w:p>
    <w:p w:rsidR="000C6071" w:rsidRPr="003B467F" w:rsidRDefault="000C6071" w:rsidP="003B467F">
      <w:pPr>
        <w:rPr>
          <w:rFonts w:cs="Arial"/>
          <w:color w:val="FF0000"/>
        </w:rPr>
      </w:pPr>
      <w:r w:rsidRPr="003B467F">
        <w:rPr>
          <w:rFonts w:cs="Arial"/>
          <w:bCs/>
          <w:color w:val="FF0000"/>
        </w:rPr>
        <w:t xml:space="preserve">Jelaskan informasi </w:t>
      </w:r>
      <w:r w:rsidR="00352002" w:rsidRPr="003B467F">
        <w:rPr>
          <w:rFonts w:cs="Arial"/>
          <w:bCs/>
          <w:color w:val="FF0000"/>
        </w:rPr>
        <w:t>system</w:t>
      </w:r>
      <w:r w:rsidRPr="003B467F">
        <w:rPr>
          <w:rFonts w:cs="Arial"/>
          <w:bCs/>
          <w:color w:val="FF0000"/>
        </w:rPr>
        <w:t xml:space="preserve"> yang memiliki keterhubungan dengan aplikasi</w:t>
      </w:r>
      <w:r w:rsidRPr="003B467F">
        <w:rPr>
          <w:rFonts w:cs="Arial"/>
          <w:color w:val="FF0000"/>
        </w:rPr>
        <w:t xml:space="preserve"> </w:t>
      </w:r>
    </w:p>
    <w:p w:rsidR="005F6614" w:rsidRPr="003B467F" w:rsidRDefault="006917AF" w:rsidP="003B467F">
      <w:pPr>
        <w:pStyle w:val="Caption"/>
        <w:keepNext/>
        <w:rPr>
          <w:sz w:val="18"/>
          <w:szCs w:val="18"/>
        </w:rPr>
      </w:pPr>
      <w:bookmarkStart w:id="44" w:name="_Toc416880075"/>
      <w:bookmarkStart w:id="45" w:name="_Toc430594544"/>
      <w:r>
        <w:rPr>
          <w:sz w:val="18"/>
          <w:szCs w:val="18"/>
        </w:rPr>
        <w:t>Table</w:t>
      </w:r>
      <w:r w:rsidR="00097269" w:rsidRPr="003B467F">
        <w:rPr>
          <w:sz w:val="18"/>
          <w:szCs w:val="18"/>
        </w:rPr>
        <w:t xml:space="preserve"> </w:t>
      </w:r>
      <w:r w:rsidR="0029288B" w:rsidRPr="003B467F">
        <w:rPr>
          <w:sz w:val="18"/>
          <w:szCs w:val="18"/>
        </w:rPr>
        <w:fldChar w:fldCharType="begin"/>
      </w:r>
      <w:r w:rsidR="00097269" w:rsidRPr="003B467F">
        <w:rPr>
          <w:sz w:val="18"/>
          <w:szCs w:val="18"/>
        </w:rPr>
        <w:instrText xml:space="preserve"> SEQ Tabel \* ARABIC </w:instrText>
      </w:r>
      <w:r w:rsidR="0029288B" w:rsidRPr="003B467F">
        <w:rPr>
          <w:sz w:val="18"/>
          <w:szCs w:val="18"/>
        </w:rPr>
        <w:fldChar w:fldCharType="separate"/>
      </w:r>
      <w:r w:rsidR="003E675B" w:rsidRPr="003B467F">
        <w:rPr>
          <w:noProof/>
          <w:sz w:val="18"/>
          <w:szCs w:val="18"/>
        </w:rPr>
        <w:t>7</w:t>
      </w:r>
      <w:r w:rsidR="0029288B" w:rsidRPr="003B467F">
        <w:rPr>
          <w:sz w:val="18"/>
          <w:szCs w:val="18"/>
        </w:rPr>
        <w:fldChar w:fldCharType="end"/>
      </w:r>
      <w:r w:rsidR="00097269" w:rsidRPr="003B467F">
        <w:rPr>
          <w:sz w:val="18"/>
          <w:szCs w:val="18"/>
        </w:rPr>
        <w:t xml:space="preserve"> System Interfaces</w:t>
      </w:r>
      <w:bookmarkEnd w:id="44"/>
      <w:bookmarkEnd w:id="45"/>
    </w:p>
    <w:tbl>
      <w:tblPr>
        <w:tblpPr w:leftFromText="180" w:rightFromText="180" w:vertAnchor="text" w:horzAnchor="margin" w:tblpY="15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836"/>
        <w:gridCol w:w="1176"/>
        <w:gridCol w:w="1115"/>
        <w:gridCol w:w="1599"/>
        <w:gridCol w:w="3850"/>
      </w:tblGrid>
      <w:tr w:rsidR="00BE302A" w:rsidRPr="003B467F" w:rsidTr="00A72B78">
        <w:trPr>
          <w:cantSplit/>
          <w:tblHeader/>
        </w:trPr>
        <w:tc>
          <w:tcPr>
            <w:tcW w:w="959" w:type="pct"/>
            <w:shd w:val="clear" w:color="auto" w:fill="E6E6E6"/>
            <w:vAlign w:val="center"/>
          </w:tcPr>
          <w:p w:rsidR="00352002" w:rsidRPr="003B467F" w:rsidRDefault="00352002" w:rsidP="003B467F">
            <w:pPr>
              <w:rPr>
                <w:rFonts w:cs="Arial"/>
                <w:b/>
                <w:sz w:val="18"/>
              </w:rPr>
            </w:pPr>
            <w:r w:rsidRPr="003B467F">
              <w:rPr>
                <w:rFonts w:cs="Arial"/>
                <w:b/>
                <w:sz w:val="18"/>
              </w:rPr>
              <w:t>System Name</w:t>
            </w:r>
          </w:p>
        </w:tc>
        <w:tc>
          <w:tcPr>
            <w:tcW w:w="614" w:type="pct"/>
            <w:shd w:val="clear" w:color="auto" w:fill="E6E6E6"/>
            <w:vAlign w:val="center"/>
          </w:tcPr>
          <w:p w:rsidR="00352002" w:rsidRPr="003B467F" w:rsidRDefault="00352002" w:rsidP="003B467F">
            <w:pPr>
              <w:rPr>
                <w:rFonts w:cs="Arial"/>
                <w:b/>
                <w:sz w:val="18"/>
                <w:lang w:val="id-ID"/>
              </w:rPr>
            </w:pPr>
            <w:r w:rsidRPr="003B467F">
              <w:rPr>
                <w:rFonts w:cs="Arial"/>
                <w:b/>
                <w:sz w:val="18"/>
                <w:lang w:val="id-ID"/>
              </w:rPr>
              <w:t>Protocol</w:t>
            </w:r>
          </w:p>
        </w:tc>
        <w:tc>
          <w:tcPr>
            <w:tcW w:w="582" w:type="pct"/>
            <w:shd w:val="clear" w:color="auto" w:fill="E6E6E6"/>
            <w:vAlign w:val="center"/>
          </w:tcPr>
          <w:p w:rsidR="00352002" w:rsidRPr="003B467F" w:rsidRDefault="00352002" w:rsidP="003B467F">
            <w:pPr>
              <w:rPr>
                <w:rFonts w:cs="Arial"/>
                <w:b/>
                <w:sz w:val="18"/>
              </w:rPr>
            </w:pPr>
            <w:r w:rsidRPr="003B467F">
              <w:rPr>
                <w:rFonts w:cs="Arial"/>
                <w:b/>
                <w:sz w:val="18"/>
                <w:lang w:val="id-ID"/>
              </w:rPr>
              <w:t xml:space="preserve">Port(s) / </w:t>
            </w:r>
          </w:p>
          <w:p w:rsidR="00352002" w:rsidRPr="003B467F" w:rsidRDefault="00352002" w:rsidP="003B467F">
            <w:pPr>
              <w:rPr>
                <w:rFonts w:cs="Arial"/>
                <w:b/>
                <w:sz w:val="18"/>
                <w:lang w:val="id-ID"/>
              </w:rPr>
            </w:pPr>
            <w:r w:rsidRPr="003B467F">
              <w:rPr>
                <w:rFonts w:cs="Arial"/>
                <w:b/>
                <w:sz w:val="18"/>
                <w:lang w:val="id-ID"/>
              </w:rPr>
              <w:t>Type(s)</w:t>
            </w:r>
          </w:p>
        </w:tc>
        <w:tc>
          <w:tcPr>
            <w:tcW w:w="835" w:type="pct"/>
            <w:shd w:val="clear" w:color="auto" w:fill="E6E6E6"/>
            <w:vAlign w:val="center"/>
          </w:tcPr>
          <w:p w:rsidR="00BE302A" w:rsidRPr="003B467F" w:rsidRDefault="00BE302A" w:rsidP="003B467F">
            <w:pPr>
              <w:rPr>
                <w:rFonts w:cs="Arial"/>
                <w:b/>
                <w:sz w:val="18"/>
              </w:rPr>
            </w:pPr>
            <w:r w:rsidRPr="003B467F">
              <w:rPr>
                <w:rFonts w:cs="Arial"/>
                <w:b/>
                <w:sz w:val="18"/>
                <w:lang w:val="id-ID"/>
              </w:rPr>
              <w:t>Direction</w:t>
            </w:r>
          </w:p>
          <w:p w:rsidR="00BE302A" w:rsidRPr="003B467F" w:rsidRDefault="00BE302A" w:rsidP="003B467F">
            <w:pPr>
              <w:rPr>
                <w:rFonts w:cs="Arial"/>
                <w:b/>
                <w:sz w:val="18"/>
              </w:rPr>
            </w:pPr>
            <w:r w:rsidRPr="003B467F">
              <w:rPr>
                <w:rFonts w:cs="Arial"/>
                <w:b/>
                <w:sz w:val="18"/>
              </w:rPr>
              <w:t xml:space="preserve">(Application </w:t>
            </w:r>
          </w:p>
          <w:p w:rsidR="00352002" w:rsidRPr="003B467F" w:rsidRDefault="00BE302A" w:rsidP="003B467F">
            <w:pPr>
              <w:rPr>
                <w:rFonts w:cs="Arial"/>
                <w:b/>
                <w:sz w:val="18"/>
              </w:rPr>
            </w:pPr>
            <w:r w:rsidRPr="003B467F">
              <w:rPr>
                <w:rFonts w:cs="Arial"/>
                <w:b/>
                <w:sz w:val="18"/>
              </w:rPr>
              <w:t>Perspective)</w:t>
            </w:r>
          </w:p>
          <w:p w:rsidR="00352002" w:rsidRPr="003B467F" w:rsidRDefault="00352002" w:rsidP="003B467F">
            <w:pPr>
              <w:rPr>
                <w:rFonts w:cs="Arial"/>
                <w:b/>
                <w:sz w:val="18"/>
                <w:lang w:val="id-ID"/>
              </w:rPr>
            </w:pPr>
          </w:p>
        </w:tc>
        <w:tc>
          <w:tcPr>
            <w:tcW w:w="2010" w:type="pct"/>
            <w:shd w:val="clear" w:color="auto" w:fill="E6E6E6"/>
            <w:vAlign w:val="center"/>
          </w:tcPr>
          <w:p w:rsidR="00352002" w:rsidRPr="003B467F" w:rsidRDefault="00352002" w:rsidP="003B467F">
            <w:pPr>
              <w:rPr>
                <w:rFonts w:cs="Arial"/>
                <w:b/>
                <w:sz w:val="18"/>
                <w:lang w:val="id-ID"/>
              </w:rPr>
            </w:pPr>
            <w:r w:rsidRPr="003B467F">
              <w:rPr>
                <w:rFonts w:cs="Arial"/>
                <w:b/>
                <w:sz w:val="18"/>
                <w:lang w:val="id-ID"/>
              </w:rPr>
              <w:t>Details</w:t>
            </w:r>
          </w:p>
        </w:tc>
      </w:tr>
      <w:tr w:rsidR="00BE302A" w:rsidRPr="003B467F" w:rsidTr="00A72B78">
        <w:trPr>
          <w:cantSplit/>
        </w:trPr>
        <w:tc>
          <w:tcPr>
            <w:tcW w:w="959" w:type="pct"/>
            <w:vAlign w:val="center"/>
          </w:tcPr>
          <w:p w:rsidR="00352002" w:rsidRPr="003B467F" w:rsidRDefault="00352002" w:rsidP="003B467F">
            <w:pPr>
              <w:rPr>
                <w:rFonts w:cs="Arial"/>
                <w:color w:val="2E74B5" w:themeColor="accent1" w:themeShade="BF"/>
                <w:sz w:val="18"/>
              </w:rPr>
            </w:pPr>
          </w:p>
        </w:tc>
        <w:tc>
          <w:tcPr>
            <w:tcW w:w="614" w:type="pct"/>
            <w:vAlign w:val="center"/>
          </w:tcPr>
          <w:p w:rsidR="00352002" w:rsidRPr="003B467F" w:rsidRDefault="00352002" w:rsidP="003B467F">
            <w:pPr>
              <w:rPr>
                <w:rFonts w:cs="Arial"/>
                <w:color w:val="2E74B5" w:themeColor="accent1" w:themeShade="BF"/>
                <w:sz w:val="18"/>
              </w:rPr>
            </w:pPr>
          </w:p>
        </w:tc>
        <w:tc>
          <w:tcPr>
            <w:tcW w:w="582" w:type="pct"/>
            <w:vAlign w:val="center"/>
          </w:tcPr>
          <w:p w:rsidR="00352002" w:rsidRPr="003B467F" w:rsidRDefault="00352002" w:rsidP="003B467F">
            <w:pPr>
              <w:rPr>
                <w:rFonts w:cs="Arial"/>
                <w:color w:val="2E74B5" w:themeColor="accent1" w:themeShade="BF"/>
                <w:sz w:val="18"/>
              </w:rPr>
            </w:pPr>
          </w:p>
        </w:tc>
        <w:tc>
          <w:tcPr>
            <w:tcW w:w="835" w:type="pct"/>
            <w:vAlign w:val="center"/>
          </w:tcPr>
          <w:p w:rsidR="00352002" w:rsidRPr="003B467F" w:rsidRDefault="00352002" w:rsidP="003B467F">
            <w:pPr>
              <w:rPr>
                <w:rFonts w:cs="Arial"/>
                <w:color w:val="2E74B5" w:themeColor="accent1" w:themeShade="BF"/>
                <w:sz w:val="18"/>
              </w:rPr>
            </w:pPr>
          </w:p>
        </w:tc>
        <w:tc>
          <w:tcPr>
            <w:tcW w:w="2010" w:type="pct"/>
            <w:vAlign w:val="center"/>
          </w:tcPr>
          <w:p w:rsidR="00352002" w:rsidRPr="003B467F" w:rsidRDefault="00352002" w:rsidP="003B467F">
            <w:pPr>
              <w:rPr>
                <w:rFonts w:cs="Arial"/>
                <w:color w:val="2E74B5" w:themeColor="accent1" w:themeShade="BF"/>
                <w:sz w:val="18"/>
              </w:rPr>
            </w:pPr>
          </w:p>
        </w:tc>
      </w:tr>
    </w:tbl>
    <w:p w:rsidR="005F6614" w:rsidRPr="003B467F" w:rsidRDefault="005F6614" w:rsidP="003B467F">
      <w:pPr>
        <w:rPr>
          <w:rFonts w:cs="Arial"/>
        </w:rPr>
      </w:pPr>
    </w:p>
    <w:p w:rsidR="00A3347C" w:rsidRPr="003B467F" w:rsidRDefault="00A3347C" w:rsidP="003B467F">
      <w:pPr>
        <w:rPr>
          <w:rFonts w:cs="Arial"/>
          <w:i/>
          <w:color w:val="0000FF"/>
          <w:lang w:val="id-ID"/>
        </w:rPr>
      </w:pPr>
    </w:p>
    <w:p w:rsidR="00A3347C" w:rsidRPr="003B467F" w:rsidRDefault="00A3347C" w:rsidP="003B467F">
      <w:pPr>
        <w:rPr>
          <w:rFonts w:cs="Arial"/>
          <w:i/>
          <w:color w:val="0000FF"/>
          <w:lang w:val="id-ID"/>
        </w:rPr>
      </w:pPr>
    </w:p>
    <w:p w:rsidR="00A3347C" w:rsidRPr="003B467F" w:rsidRDefault="00A3347C" w:rsidP="003B467F">
      <w:pPr>
        <w:rPr>
          <w:rFonts w:cs="Arial"/>
          <w:i/>
          <w:color w:val="0000FF"/>
          <w:lang w:val="id-ID"/>
        </w:rPr>
      </w:pPr>
    </w:p>
    <w:p w:rsidR="00A3347C" w:rsidRPr="003B467F" w:rsidRDefault="00A3347C" w:rsidP="003B467F">
      <w:pPr>
        <w:rPr>
          <w:rFonts w:cs="Arial"/>
          <w:i/>
          <w:color w:val="0000FF"/>
          <w:lang w:val="id-ID"/>
        </w:rPr>
      </w:pPr>
    </w:p>
    <w:p w:rsidR="00A3347C" w:rsidRPr="003B467F" w:rsidRDefault="00A3347C" w:rsidP="003B467F">
      <w:pPr>
        <w:rPr>
          <w:rFonts w:cs="Arial"/>
          <w:i/>
          <w:color w:val="0000FF"/>
          <w:lang w:val="id-ID"/>
        </w:rPr>
      </w:pPr>
    </w:p>
    <w:p w:rsidR="00A3347C" w:rsidRPr="003B467F" w:rsidRDefault="00A3347C" w:rsidP="003B467F">
      <w:pPr>
        <w:rPr>
          <w:rFonts w:cs="Arial"/>
          <w:i/>
          <w:color w:val="0000FF"/>
          <w:lang w:val="id-ID"/>
        </w:rPr>
      </w:pPr>
    </w:p>
    <w:p w:rsidR="006114D7" w:rsidRPr="003B467F" w:rsidRDefault="006114D7" w:rsidP="003B467F">
      <w:pPr>
        <w:pStyle w:val="Heading1"/>
        <w:tabs>
          <w:tab w:val="clear" w:pos="2736"/>
          <w:tab w:val="num" w:pos="810"/>
        </w:tabs>
        <w:ind w:left="806" w:hanging="734"/>
        <w:rPr>
          <w:rFonts w:ascii="Arial" w:hAnsi="Arial" w:cs="Arial"/>
          <w:lang w:val="id-ID"/>
        </w:rPr>
      </w:pPr>
      <w:bookmarkStart w:id="46" w:name="_Toc430594566"/>
      <w:r w:rsidRPr="003B467F">
        <w:rPr>
          <w:rFonts w:ascii="Arial" w:hAnsi="Arial" w:cs="Arial"/>
          <w:lang w:val="id-ID"/>
        </w:rPr>
        <w:lastRenderedPageBreak/>
        <w:t>Assumptions</w:t>
      </w:r>
      <w:bookmarkEnd w:id="46"/>
    </w:p>
    <w:p w:rsidR="006114D7" w:rsidRPr="003B467F" w:rsidRDefault="006114D7" w:rsidP="003B467F">
      <w:pPr>
        <w:pStyle w:val="DefaultText"/>
        <w:rPr>
          <w:rFonts w:ascii="Arial" w:hAnsi="Arial" w:cs="Arial"/>
          <w:noProof w:val="0"/>
          <w:color w:val="FF0000"/>
        </w:rPr>
      </w:pPr>
      <w:r w:rsidRPr="003B467F">
        <w:rPr>
          <w:rFonts w:ascii="Arial" w:hAnsi="Arial" w:cs="Arial"/>
          <w:noProof w:val="0"/>
          <w:color w:val="FF0000"/>
        </w:rPr>
        <w:t>Menjelaskan kondisi optimal yang harus terpenuhi agar aplikasi bisa berjalan sesuai harapan</w:t>
      </w:r>
    </w:p>
    <w:p w:rsidR="00A72B78" w:rsidRDefault="00A72B78" w:rsidP="00A72B78">
      <w:pPr>
        <w:rPr>
          <w:rFonts w:cs="Arial"/>
          <w:color w:val="FF0000"/>
          <w:highlight w:val="yellow"/>
        </w:rPr>
      </w:pPr>
      <w:r w:rsidRPr="003B467F">
        <w:rPr>
          <w:rFonts w:cs="Arial"/>
          <w:color w:val="FF0000"/>
          <w:highlight w:val="yellow"/>
        </w:rPr>
        <w:t xml:space="preserve">Tips : * : </w:t>
      </w:r>
      <w:r>
        <w:rPr>
          <w:rFonts w:cs="Arial"/>
          <w:color w:val="FF0000"/>
          <w:highlight w:val="yellow"/>
        </w:rPr>
        <w:t xml:space="preserve">Asumsi yang harus dituliskan tidak hanya berhubungan dengan batasan aplikasi, tetapi juga </w:t>
      </w:r>
    </w:p>
    <w:p w:rsidR="00A72B78" w:rsidRPr="003B467F" w:rsidRDefault="00A72B78" w:rsidP="00A72B78">
      <w:pPr>
        <w:ind w:firstLine="720"/>
        <w:rPr>
          <w:rFonts w:cs="Arial"/>
          <w:color w:val="FF0000"/>
          <w:highlight w:val="yellow"/>
        </w:rPr>
      </w:pPr>
      <w:r>
        <w:rPr>
          <w:rFonts w:cs="Arial"/>
          <w:color w:val="FF0000"/>
          <w:highlight w:val="yellow"/>
        </w:rPr>
        <w:t>yang berhubungan dengan flow secara manual ataupun dengan network dari sisi user</w:t>
      </w:r>
    </w:p>
    <w:p w:rsidR="006114D7" w:rsidRPr="003B467F" w:rsidRDefault="006114D7" w:rsidP="003B467F">
      <w:pPr>
        <w:pStyle w:val="DefaultText"/>
        <w:rPr>
          <w:rFonts w:ascii="Arial" w:hAnsi="Arial" w:cs="Arial"/>
          <w:noProof w:val="0"/>
          <w:color w:val="FF0000"/>
        </w:rPr>
      </w:pPr>
    </w:p>
    <w:p w:rsidR="008616D4" w:rsidRPr="003B467F" w:rsidRDefault="008616D4" w:rsidP="003B467F">
      <w:pPr>
        <w:rPr>
          <w:rFonts w:cs="Arial"/>
          <w:color w:val="FF0000"/>
        </w:rPr>
      </w:pPr>
      <w:r w:rsidRPr="003B467F">
        <w:rPr>
          <w:rFonts w:cs="Arial"/>
          <w:color w:val="FF0000"/>
        </w:rPr>
        <w:br w:type="page"/>
      </w:r>
    </w:p>
    <w:p w:rsidR="00A3347C" w:rsidRPr="003B467F" w:rsidRDefault="00135722" w:rsidP="003B467F">
      <w:pPr>
        <w:pStyle w:val="Heading1"/>
        <w:tabs>
          <w:tab w:val="clear" w:pos="2736"/>
          <w:tab w:val="num" w:pos="810"/>
        </w:tabs>
        <w:ind w:left="806" w:hanging="734"/>
        <w:rPr>
          <w:rFonts w:ascii="Arial" w:hAnsi="Arial" w:cs="Arial"/>
          <w:lang w:val="id-ID"/>
        </w:rPr>
      </w:pPr>
      <w:bookmarkStart w:id="47" w:name="_Toc430594567"/>
      <w:r w:rsidRPr="003B467F">
        <w:rPr>
          <w:rFonts w:ascii="Arial" w:hAnsi="Arial" w:cs="Arial"/>
          <w:lang w:val="id-ID"/>
        </w:rPr>
        <w:lastRenderedPageBreak/>
        <w:t>Us</w:t>
      </w:r>
      <w:r w:rsidRPr="003B467F">
        <w:rPr>
          <w:rFonts w:ascii="Arial" w:hAnsi="Arial" w:cs="Arial"/>
        </w:rPr>
        <w:t>e</w:t>
      </w:r>
      <w:r w:rsidR="008616D4" w:rsidRPr="003B467F">
        <w:rPr>
          <w:rFonts w:ascii="Arial" w:hAnsi="Arial" w:cs="Arial"/>
          <w:lang w:val="id-ID"/>
        </w:rPr>
        <w:t xml:space="preserve"> C</w:t>
      </w:r>
      <w:r w:rsidRPr="003B467F">
        <w:rPr>
          <w:rFonts w:ascii="Arial" w:hAnsi="Arial" w:cs="Arial"/>
          <w:lang w:val="id-ID"/>
        </w:rPr>
        <w:t>ase</w:t>
      </w:r>
      <w:bookmarkEnd w:id="47"/>
    </w:p>
    <w:p w:rsidR="004F0EFB" w:rsidRPr="003B467F" w:rsidRDefault="004F0EFB" w:rsidP="003B467F">
      <w:pPr>
        <w:rPr>
          <w:rFonts w:cs="Arial"/>
          <w:color w:val="FF0000"/>
        </w:rPr>
      </w:pPr>
      <w:r w:rsidRPr="003B467F">
        <w:rPr>
          <w:rFonts w:cs="Arial"/>
          <w:color w:val="FF0000"/>
        </w:rPr>
        <w:t>Jelaskan use case secara detail dari setiap form yang ada pada aplikasi serta relasinya ke form lain</w:t>
      </w:r>
    </w:p>
    <w:p w:rsidR="004F0EFB" w:rsidRPr="003B467F" w:rsidRDefault="004F0EFB" w:rsidP="003B467F">
      <w:pPr>
        <w:rPr>
          <w:rFonts w:cs="Arial"/>
          <w:color w:val="FF0000"/>
          <w:highlight w:val="yellow"/>
        </w:rPr>
      </w:pPr>
      <w:r w:rsidRPr="003B467F">
        <w:rPr>
          <w:rFonts w:cs="Arial"/>
          <w:color w:val="FF0000"/>
          <w:highlight w:val="yellow"/>
        </w:rPr>
        <w:t>Tips : * : Setiap ID wajib dibuatkan nomor urut</w:t>
      </w:r>
    </w:p>
    <w:p w:rsidR="008616D4" w:rsidRPr="003B467F" w:rsidRDefault="00BE302A" w:rsidP="003B467F">
      <w:pPr>
        <w:pStyle w:val="Heading2"/>
        <w:keepNext w:val="0"/>
        <w:pBdr>
          <w:bottom w:val="single" w:sz="24" w:space="1" w:color="auto"/>
        </w:pBdr>
        <w:spacing w:after="60"/>
        <w:ind w:left="576" w:hanging="576"/>
        <w:rPr>
          <w:rFonts w:ascii="Arial" w:hAnsi="Arial" w:cs="Arial"/>
          <w:lang w:val="id-ID"/>
        </w:rPr>
      </w:pPr>
      <w:r w:rsidRPr="003B467F">
        <w:rPr>
          <w:rFonts w:ascii="Arial" w:hAnsi="Arial" w:cs="Arial"/>
        </w:rPr>
        <w:t xml:space="preserve"> </w:t>
      </w:r>
      <w:bookmarkStart w:id="48" w:name="_Toc430594568"/>
      <w:r w:rsidR="002D162E">
        <w:rPr>
          <w:rFonts w:ascii="Arial" w:hAnsi="Arial" w:cs="Arial"/>
        </w:rPr>
        <w:t>Nama Module</w:t>
      </w:r>
      <w:bookmarkEnd w:id="48"/>
    </w:p>
    <w:p w:rsidR="00DC40C0" w:rsidRPr="003B467F" w:rsidRDefault="002D162E" w:rsidP="003B467F">
      <w:pPr>
        <w:pStyle w:val="Heading3"/>
        <w:rPr>
          <w:rFonts w:ascii="Arial" w:hAnsi="Arial" w:cs="Arial"/>
          <w:lang w:val="id-ID"/>
        </w:rPr>
      </w:pPr>
      <w:bookmarkStart w:id="49" w:name="_Toc430594569"/>
      <w:r>
        <w:rPr>
          <w:rFonts w:ascii="Arial" w:hAnsi="Arial" w:cs="Arial"/>
        </w:rPr>
        <w:t>Nama Use Case</w:t>
      </w:r>
      <w:bookmarkEnd w:id="49"/>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8503"/>
      </w:tblGrid>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rPr>
              <w:t>UC ID</w:t>
            </w:r>
            <w:r w:rsidRPr="003B467F">
              <w:rPr>
                <w:rFonts w:cs="Arial"/>
                <w:b/>
                <w:color w:val="FF0000"/>
              </w:rPr>
              <w:t>*</w:t>
            </w:r>
          </w:p>
        </w:tc>
        <w:tc>
          <w:tcPr>
            <w:tcW w:w="4329" w:type="pct"/>
            <w:vAlign w:val="center"/>
          </w:tcPr>
          <w:p w:rsidR="00BE302A" w:rsidRPr="002D162E" w:rsidRDefault="00A72B78" w:rsidP="003B467F">
            <w:pPr>
              <w:spacing w:after="60"/>
              <w:contextualSpacing/>
              <w:rPr>
                <w:rFonts w:cs="Arial"/>
                <w:iCs/>
                <w:color w:val="FF0000"/>
              </w:rPr>
            </w:pPr>
            <w:r w:rsidRPr="002D162E">
              <w:rPr>
                <w:rFonts w:cs="Arial"/>
                <w:iCs/>
                <w:color w:val="FF0000"/>
              </w:rPr>
              <w:t>Nomor ID Use Case</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Description</w:t>
            </w:r>
          </w:p>
        </w:tc>
        <w:tc>
          <w:tcPr>
            <w:tcW w:w="4329" w:type="pct"/>
            <w:vAlign w:val="center"/>
          </w:tcPr>
          <w:p w:rsidR="00BE302A" w:rsidRPr="002D162E" w:rsidRDefault="00A72B78" w:rsidP="003B467F">
            <w:pPr>
              <w:spacing w:after="60"/>
              <w:contextualSpacing/>
              <w:rPr>
                <w:rFonts w:cs="Arial"/>
                <w:color w:val="FF0000"/>
              </w:rPr>
            </w:pPr>
            <w:r w:rsidRPr="002D162E">
              <w:rPr>
                <w:rFonts w:cs="Arial"/>
                <w:color w:val="FF0000"/>
              </w:rPr>
              <w:t>Keterangan Use Case</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FR Ref</w:t>
            </w:r>
            <w:r w:rsidR="00331D81" w:rsidRPr="003B467F">
              <w:rPr>
                <w:rFonts w:cs="Arial"/>
                <w:b/>
                <w:iCs/>
              </w:rPr>
              <w:t>f</w:t>
            </w:r>
          </w:p>
        </w:tc>
        <w:tc>
          <w:tcPr>
            <w:tcW w:w="4329" w:type="pct"/>
            <w:vAlign w:val="center"/>
          </w:tcPr>
          <w:p w:rsidR="00BE302A" w:rsidRPr="002D162E" w:rsidRDefault="00A72B78" w:rsidP="003B467F">
            <w:pPr>
              <w:spacing w:after="60"/>
              <w:contextualSpacing/>
              <w:rPr>
                <w:rFonts w:cs="Arial"/>
                <w:color w:val="FF0000"/>
              </w:rPr>
            </w:pPr>
            <w:r w:rsidRPr="002D162E">
              <w:rPr>
                <w:rFonts w:cs="Arial"/>
                <w:color w:val="FF0000"/>
              </w:rPr>
              <w:t>Referensi nomor Functional Requirement yang berhubungan</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Actor</w:t>
            </w:r>
          </w:p>
        </w:tc>
        <w:tc>
          <w:tcPr>
            <w:tcW w:w="4329" w:type="pct"/>
            <w:vAlign w:val="center"/>
          </w:tcPr>
          <w:p w:rsidR="00BE302A" w:rsidRPr="002D162E" w:rsidRDefault="00A72B78" w:rsidP="002D162E">
            <w:pPr>
              <w:spacing w:after="60"/>
              <w:contextualSpacing/>
              <w:rPr>
                <w:rFonts w:cs="Arial"/>
                <w:color w:val="FF0000"/>
              </w:rPr>
            </w:pPr>
            <w:r w:rsidRPr="002D162E">
              <w:rPr>
                <w:rFonts w:cs="Arial"/>
                <w:color w:val="FF0000"/>
              </w:rPr>
              <w:t xml:space="preserve">Nama entitas yang melakukan trigger ke dalam </w:t>
            </w:r>
            <w:r w:rsidR="002D162E" w:rsidRPr="002D162E">
              <w:rPr>
                <w:rFonts w:cs="Arial"/>
                <w:color w:val="FF0000"/>
              </w:rPr>
              <w:t>aplikasi</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Pre-Condition</w:t>
            </w:r>
          </w:p>
        </w:tc>
        <w:tc>
          <w:tcPr>
            <w:tcW w:w="4329" w:type="pct"/>
            <w:vAlign w:val="center"/>
          </w:tcPr>
          <w:p w:rsidR="00712A14" w:rsidRPr="002D162E" w:rsidRDefault="00A72B78" w:rsidP="00A72B78">
            <w:pPr>
              <w:spacing w:after="60"/>
              <w:contextualSpacing/>
              <w:rPr>
                <w:rFonts w:cs="Arial"/>
                <w:color w:val="FF0000"/>
              </w:rPr>
            </w:pPr>
            <w:r w:rsidRPr="002D162E">
              <w:rPr>
                <w:rFonts w:cs="Arial"/>
                <w:color w:val="FF0000"/>
              </w:rPr>
              <w:t>Semua hal yang harus dilakukan Actor sebelum melakukan trigger</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Trigger</w:t>
            </w:r>
          </w:p>
        </w:tc>
        <w:tc>
          <w:tcPr>
            <w:tcW w:w="4329" w:type="pct"/>
            <w:vAlign w:val="center"/>
          </w:tcPr>
          <w:p w:rsidR="00BE302A" w:rsidRPr="002D162E" w:rsidRDefault="00A72B78" w:rsidP="003B467F">
            <w:pPr>
              <w:spacing w:after="60"/>
              <w:contextualSpacing/>
              <w:rPr>
                <w:rFonts w:cs="Arial"/>
                <w:color w:val="FF0000"/>
              </w:rPr>
            </w:pPr>
            <w:r w:rsidRPr="002D162E">
              <w:rPr>
                <w:rFonts w:cs="Arial"/>
                <w:color w:val="FF0000"/>
              </w:rPr>
              <w:t>Aktifitas yang dilakukan terhadap aplikasi sehingga aplikasi mulai melakukan suatu proses</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Normal Scenarios</w:t>
            </w:r>
          </w:p>
        </w:tc>
        <w:tc>
          <w:tcPr>
            <w:tcW w:w="4329" w:type="pct"/>
            <w:vAlign w:val="center"/>
          </w:tcPr>
          <w:p w:rsidR="00BE302A" w:rsidRPr="002D162E" w:rsidRDefault="00A72B78" w:rsidP="00A72B78">
            <w:pPr>
              <w:pStyle w:val="UseCase1"/>
              <w:rPr>
                <w:b w:val="0"/>
                <w:color w:val="FF0000"/>
                <w:sz w:val="20"/>
                <w:szCs w:val="20"/>
              </w:rPr>
            </w:pPr>
            <w:r w:rsidRPr="002D162E">
              <w:rPr>
                <w:b w:val="0"/>
                <w:color w:val="FF0000"/>
                <w:sz w:val="20"/>
                <w:szCs w:val="20"/>
              </w:rPr>
              <w:t>Semua aktifitas yang dilakukan oleh aplikasi mulai dari setelah aplikasi di trigger sampai dengan sebelum penampilan hasil ke actor</w:t>
            </w:r>
          </w:p>
        </w:tc>
      </w:tr>
      <w:tr w:rsidR="00712A14" w:rsidRPr="003B467F" w:rsidTr="00331D81">
        <w:trPr>
          <w:cantSplit/>
          <w:trHeight w:val="72"/>
          <w:tblHeader/>
        </w:trPr>
        <w:tc>
          <w:tcPr>
            <w:tcW w:w="671" w:type="pct"/>
            <w:shd w:val="clear" w:color="auto" w:fill="D9D9D9" w:themeFill="background1" w:themeFillShade="D9"/>
            <w:vAlign w:val="center"/>
          </w:tcPr>
          <w:p w:rsidR="00712A14" w:rsidRPr="003B467F" w:rsidRDefault="00712A14" w:rsidP="003B467F">
            <w:pPr>
              <w:rPr>
                <w:rFonts w:cs="Arial"/>
                <w:b/>
                <w:iCs/>
              </w:rPr>
            </w:pPr>
            <w:r w:rsidRPr="003B467F">
              <w:rPr>
                <w:rFonts w:cs="Arial"/>
                <w:b/>
                <w:iCs/>
              </w:rPr>
              <w:t>UI Validation</w:t>
            </w:r>
          </w:p>
        </w:tc>
        <w:tc>
          <w:tcPr>
            <w:tcW w:w="4329" w:type="pct"/>
            <w:vAlign w:val="center"/>
          </w:tcPr>
          <w:p w:rsidR="00712A14" w:rsidRPr="002D162E" w:rsidRDefault="00A72B78" w:rsidP="003B467F">
            <w:pPr>
              <w:spacing w:after="60"/>
              <w:contextualSpacing/>
              <w:rPr>
                <w:rFonts w:cs="Arial"/>
                <w:color w:val="FF0000"/>
              </w:rPr>
            </w:pPr>
            <w:r w:rsidRPr="002D162E">
              <w:rPr>
                <w:rFonts w:cs="Arial"/>
                <w:color w:val="FF0000"/>
              </w:rPr>
              <w:t>Semua validasi yang harus dipenuhi sebelum actor melakukan trigger</w:t>
            </w:r>
          </w:p>
        </w:tc>
      </w:tr>
      <w:tr w:rsidR="00712A14" w:rsidRPr="003B467F" w:rsidTr="00331D81">
        <w:trPr>
          <w:cantSplit/>
          <w:trHeight w:val="72"/>
          <w:tblHeader/>
        </w:trPr>
        <w:tc>
          <w:tcPr>
            <w:tcW w:w="671" w:type="pct"/>
            <w:shd w:val="clear" w:color="auto" w:fill="D9D9D9" w:themeFill="background1" w:themeFillShade="D9"/>
            <w:vAlign w:val="center"/>
          </w:tcPr>
          <w:p w:rsidR="00712A14" w:rsidRPr="003B467F" w:rsidRDefault="00712A14" w:rsidP="003B467F">
            <w:pPr>
              <w:rPr>
                <w:rFonts w:cs="Arial"/>
                <w:b/>
                <w:iCs/>
              </w:rPr>
            </w:pPr>
            <w:r w:rsidRPr="003B467F">
              <w:rPr>
                <w:rFonts w:cs="Arial"/>
                <w:b/>
                <w:iCs/>
              </w:rPr>
              <w:t>Business Rules</w:t>
            </w:r>
          </w:p>
        </w:tc>
        <w:tc>
          <w:tcPr>
            <w:tcW w:w="4329" w:type="pct"/>
            <w:vAlign w:val="center"/>
          </w:tcPr>
          <w:p w:rsidR="00E16200" w:rsidRPr="002D162E" w:rsidRDefault="00A72B78" w:rsidP="003B467F">
            <w:pPr>
              <w:spacing w:after="60"/>
              <w:contextualSpacing/>
              <w:rPr>
                <w:rFonts w:cs="Arial"/>
                <w:color w:val="FF0000"/>
              </w:rPr>
            </w:pPr>
            <w:r w:rsidRPr="002D162E">
              <w:rPr>
                <w:rFonts w:cs="Arial"/>
                <w:color w:val="FF0000"/>
              </w:rPr>
              <w:t>Semua aturan yang dipergunakan oleh aplikasi untuk penentuan hasil</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Success Result</w:t>
            </w:r>
          </w:p>
        </w:tc>
        <w:tc>
          <w:tcPr>
            <w:tcW w:w="4329" w:type="pct"/>
            <w:vAlign w:val="center"/>
          </w:tcPr>
          <w:p w:rsidR="00BE302A" w:rsidRPr="002D162E" w:rsidRDefault="002D162E" w:rsidP="002D162E">
            <w:pPr>
              <w:spacing w:after="60"/>
              <w:contextualSpacing/>
              <w:rPr>
                <w:rFonts w:cs="Arial"/>
                <w:color w:val="FF0000"/>
              </w:rPr>
            </w:pPr>
            <w:r w:rsidRPr="002D162E">
              <w:rPr>
                <w:rFonts w:cs="Arial"/>
                <w:color w:val="FF0000"/>
              </w:rPr>
              <w:t>Kondisi dimana aplikasi memberikan hasil optimal</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Minimal Result</w:t>
            </w:r>
          </w:p>
        </w:tc>
        <w:tc>
          <w:tcPr>
            <w:tcW w:w="4329" w:type="pct"/>
            <w:vAlign w:val="center"/>
          </w:tcPr>
          <w:p w:rsidR="00E16200" w:rsidRPr="002D162E" w:rsidRDefault="002D162E" w:rsidP="002D162E">
            <w:pPr>
              <w:spacing w:after="60"/>
              <w:contextualSpacing/>
              <w:rPr>
                <w:rFonts w:cs="Arial"/>
                <w:color w:val="FF0000"/>
              </w:rPr>
            </w:pPr>
            <w:r w:rsidRPr="002D162E">
              <w:rPr>
                <w:rFonts w:cs="Arial"/>
                <w:color w:val="FF0000"/>
              </w:rPr>
              <w:t xml:space="preserve">Kondisi dimana aplikasi memberikan hasil minimal tanpa adanya pesan kesalahan dari sisi aplikasi </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Extention</w:t>
            </w:r>
          </w:p>
        </w:tc>
        <w:tc>
          <w:tcPr>
            <w:tcW w:w="4329" w:type="pct"/>
            <w:vAlign w:val="center"/>
          </w:tcPr>
          <w:p w:rsidR="00E16200" w:rsidRPr="002D162E" w:rsidRDefault="002D162E" w:rsidP="002D162E">
            <w:pPr>
              <w:spacing w:after="60"/>
              <w:contextualSpacing/>
              <w:rPr>
                <w:rFonts w:cs="Arial"/>
                <w:color w:val="FF0000"/>
              </w:rPr>
            </w:pPr>
            <w:r w:rsidRPr="002D162E">
              <w:rPr>
                <w:rFonts w:cs="Arial"/>
                <w:color w:val="FF0000"/>
              </w:rPr>
              <w:t>Pesan kesalahan yang akan muncul jika aktor melakukan kesalahan proses</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UI Name</w:t>
            </w:r>
          </w:p>
        </w:tc>
        <w:tc>
          <w:tcPr>
            <w:tcW w:w="4329" w:type="pct"/>
            <w:vAlign w:val="center"/>
          </w:tcPr>
          <w:p w:rsidR="00E16200" w:rsidRPr="002D162E" w:rsidRDefault="002D162E" w:rsidP="003B467F">
            <w:pPr>
              <w:spacing w:after="60"/>
              <w:contextualSpacing/>
              <w:rPr>
                <w:rFonts w:cs="Arial"/>
                <w:color w:val="FF0000"/>
              </w:rPr>
            </w:pPr>
            <w:r w:rsidRPr="002D162E">
              <w:rPr>
                <w:rFonts w:cs="Arial"/>
                <w:color w:val="FF0000"/>
              </w:rPr>
              <w:t>Nama file UI yang digunakan</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UI Image</w:t>
            </w:r>
          </w:p>
        </w:tc>
        <w:tc>
          <w:tcPr>
            <w:tcW w:w="4329" w:type="pct"/>
            <w:vAlign w:val="center"/>
          </w:tcPr>
          <w:p w:rsidR="00E16200" w:rsidRPr="002D162E" w:rsidRDefault="002D162E" w:rsidP="003B467F">
            <w:pPr>
              <w:spacing w:after="60"/>
              <w:contextualSpacing/>
              <w:rPr>
                <w:rFonts w:cs="Arial"/>
                <w:color w:val="FF0000"/>
              </w:rPr>
            </w:pPr>
            <w:r w:rsidRPr="002D162E">
              <w:rPr>
                <w:rFonts w:cs="Arial"/>
                <w:color w:val="FF0000"/>
              </w:rPr>
              <w:t>Tampilan file UI</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Frequency of Usage</w:t>
            </w:r>
          </w:p>
        </w:tc>
        <w:tc>
          <w:tcPr>
            <w:tcW w:w="4329" w:type="pct"/>
            <w:vAlign w:val="center"/>
          </w:tcPr>
          <w:p w:rsidR="00E16200" w:rsidRPr="002D162E" w:rsidRDefault="002D162E" w:rsidP="002D162E">
            <w:pPr>
              <w:spacing w:after="60"/>
              <w:contextualSpacing/>
              <w:rPr>
                <w:rFonts w:cs="Arial"/>
                <w:color w:val="FF0000"/>
              </w:rPr>
            </w:pPr>
            <w:r w:rsidRPr="002D162E">
              <w:rPr>
                <w:rFonts w:cs="Arial"/>
                <w:color w:val="FF0000"/>
              </w:rPr>
              <w:t>Informasi frekuensi penggunaan fitur ini</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Notes</w:t>
            </w:r>
          </w:p>
        </w:tc>
        <w:tc>
          <w:tcPr>
            <w:tcW w:w="4329" w:type="pct"/>
            <w:vAlign w:val="center"/>
          </w:tcPr>
          <w:p w:rsidR="00E16200" w:rsidRPr="002D162E" w:rsidRDefault="002D162E" w:rsidP="003B467F">
            <w:pPr>
              <w:spacing w:after="60"/>
              <w:contextualSpacing/>
              <w:rPr>
                <w:rFonts w:cs="Arial"/>
                <w:color w:val="FF0000"/>
              </w:rPr>
            </w:pPr>
            <w:r w:rsidRPr="002D162E">
              <w:rPr>
                <w:rFonts w:cs="Arial"/>
                <w:color w:val="FF0000"/>
              </w:rPr>
              <w:t>Berisikan informasi yang belum dijelaskan di atas</w:t>
            </w:r>
          </w:p>
        </w:tc>
      </w:tr>
    </w:tbl>
    <w:p w:rsidR="00343766" w:rsidRPr="003B467F" w:rsidRDefault="00935E88" w:rsidP="003B467F">
      <w:pPr>
        <w:jc w:val="center"/>
        <w:rPr>
          <w:rFonts w:cs="Arial"/>
          <w:b/>
        </w:rPr>
      </w:pPr>
      <w:r w:rsidRPr="003B467F">
        <w:rPr>
          <w:rFonts w:cs="Arial"/>
          <w:b/>
        </w:rPr>
        <w:t>….</w:t>
      </w:r>
    </w:p>
    <w:p w:rsidR="00D02100" w:rsidRPr="003B467F" w:rsidRDefault="002B6A70" w:rsidP="003B467F">
      <w:pPr>
        <w:pStyle w:val="Heading1"/>
        <w:tabs>
          <w:tab w:val="clear" w:pos="2736"/>
          <w:tab w:val="num" w:pos="810"/>
        </w:tabs>
        <w:ind w:left="806" w:hanging="734"/>
        <w:rPr>
          <w:rFonts w:ascii="Arial" w:hAnsi="Arial" w:cs="Arial"/>
          <w:lang w:val="id-ID"/>
        </w:rPr>
      </w:pPr>
      <w:bookmarkStart w:id="50" w:name="_Toc430594570"/>
      <w:r w:rsidRPr="003B467F">
        <w:rPr>
          <w:rFonts w:ascii="Arial" w:hAnsi="Arial" w:cs="Arial"/>
        </w:rPr>
        <w:lastRenderedPageBreak/>
        <w:t xml:space="preserve">Others </w:t>
      </w:r>
      <w:r w:rsidR="00C70866" w:rsidRPr="003B467F">
        <w:rPr>
          <w:rFonts w:ascii="Arial" w:hAnsi="Arial" w:cs="Arial"/>
        </w:rPr>
        <w:t xml:space="preserve">User </w:t>
      </w:r>
      <w:r w:rsidR="00D02100" w:rsidRPr="003B467F">
        <w:rPr>
          <w:rFonts w:ascii="Arial" w:hAnsi="Arial" w:cs="Arial"/>
          <w:lang w:val="id-ID"/>
        </w:rPr>
        <w:t>Interface</w:t>
      </w:r>
      <w:bookmarkEnd w:id="50"/>
    </w:p>
    <w:p w:rsidR="004824A1" w:rsidRPr="003B467F" w:rsidRDefault="0007569B" w:rsidP="003B467F">
      <w:pPr>
        <w:rPr>
          <w:rFonts w:cs="Arial"/>
          <w:color w:val="FF0000"/>
        </w:rPr>
      </w:pPr>
      <w:bookmarkStart w:id="51" w:name="_Toc67471927"/>
      <w:r w:rsidRPr="003B467F">
        <w:rPr>
          <w:rFonts w:cs="Arial"/>
          <w:color w:val="FF0000"/>
        </w:rPr>
        <w:t>Jelaskan</w:t>
      </w:r>
      <w:r w:rsidR="005E129F" w:rsidRPr="003B467F">
        <w:rPr>
          <w:rFonts w:cs="Arial"/>
          <w:color w:val="FF0000"/>
        </w:rPr>
        <w:t xml:space="preserve"> user interface yang tid</w:t>
      </w:r>
      <w:r w:rsidR="002C43B1" w:rsidRPr="003B467F">
        <w:rPr>
          <w:rFonts w:cs="Arial"/>
          <w:color w:val="FF0000"/>
        </w:rPr>
        <w:t>ak d</w:t>
      </w:r>
      <w:r w:rsidR="002B6A70" w:rsidRPr="003B467F">
        <w:rPr>
          <w:rFonts w:cs="Arial"/>
          <w:color w:val="FF0000"/>
        </w:rPr>
        <w:t>itampilkan di pembahasan use case</w:t>
      </w:r>
      <w:r w:rsidR="004C113D" w:rsidRPr="003B467F">
        <w:rPr>
          <w:rFonts w:cs="Arial"/>
          <w:color w:val="FF0000"/>
        </w:rPr>
        <w:t xml:space="preserve">. </w:t>
      </w:r>
      <w:r w:rsidR="005427AC" w:rsidRPr="003B467F">
        <w:rPr>
          <w:rFonts w:cs="Arial"/>
          <w:color w:val="FF0000"/>
        </w:rPr>
        <w:t xml:space="preserve">Penjelasan </w:t>
      </w:r>
      <w:r w:rsidR="002B6A70" w:rsidRPr="003B467F">
        <w:rPr>
          <w:rFonts w:cs="Arial"/>
          <w:color w:val="FF0000"/>
        </w:rPr>
        <w:t>user interfa</w:t>
      </w:r>
      <w:r w:rsidR="005427AC" w:rsidRPr="003B467F">
        <w:rPr>
          <w:rFonts w:cs="Arial"/>
          <w:color w:val="FF0000"/>
        </w:rPr>
        <w:t xml:space="preserve">ce ini untuk interface form </w:t>
      </w:r>
      <w:r w:rsidR="002C2804" w:rsidRPr="003B467F">
        <w:rPr>
          <w:rFonts w:cs="Arial"/>
          <w:color w:val="FF0000"/>
        </w:rPr>
        <w:t xml:space="preserve">yang simple yang tidak memiliki </w:t>
      </w:r>
      <w:r w:rsidRPr="003B467F">
        <w:rPr>
          <w:rFonts w:cs="Arial"/>
          <w:color w:val="FF0000"/>
        </w:rPr>
        <w:t>business rule</w:t>
      </w:r>
      <w:r w:rsidR="002C2804" w:rsidRPr="003B467F">
        <w:rPr>
          <w:rFonts w:cs="Arial"/>
          <w:color w:val="FF0000"/>
        </w:rPr>
        <w:t xml:space="preserve"> kompleks.</w:t>
      </w:r>
    </w:p>
    <w:p w:rsidR="004F0EFB" w:rsidRPr="003B467F" w:rsidRDefault="004F0EFB" w:rsidP="003B467F">
      <w:pPr>
        <w:rPr>
          <w:rFonts w:cs="Arial"/>
          <w:color w:val="FF0000"/>
          <w:highlight w:val="yellow"/>
        </w:rPr>
      </w:pPr>
      <w:r w:rsidRPr="003B467F">
        <w:rPr>
          <w:rFonts w:cs="Arial"/>
          <w:color w:val="FF0000"/>
          <w:highlight w:val="yellow"/>
        </w:rPr>
        <w:t>Tips : * : Setiap ID wajib dibuatkan nomor urut</w:t>
      </w:r>
    </w:p>
    <w:p w:rsidR="004824A1" w:rsidRPr="003B467F" w:rsidRDefault="002D162E"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52" w:name="_Toc430594571"/>
      <w:r>
        <w:rPr>
          <w:rFonts w:ascii="Arial" w:hAnsi="Arial" w:cs="Arial"/>
        </w:rPr>
        <w:t xml:space="preserve">Nama </w:t>
      </w:r>
      <w:r w:rsidR="0094698D">
        <w:rPr>
          <w:rFonts w:ascii="Arial" w:hAnsi="Arial" w:cs="Arial"/>
        </w:rPr>
        <w:t>User Interface</w:t>
      </w:r>
      <w:bookmarkEnd w:id="52"/>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8503"/>
      </w:tblGrid>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E36D6F" w:rsidP="003B467F">
            <w:pPr>
              <w:rPr>
                <w:rFonts w:cs="Arial"/>
                <w:b/>
                <w:iCs/>
              </w:rPr>
            </w:pPr>
            <w:bookmarkStart w:id="53" w:name="_Toc401660583"/>
            <w:r w:rsidRPr="003B467F">
              <w:rPr>
                <w:rFonts w:cs="Arial"/>
                <w:b/>
              </w:rPr>
              <w:t>UI</w:t>
            </w:r>
            <w:r w:rsidR="0007569B" w:rsidRPr="003B467F">
              <w:rPr>
                <w:rFonts w:cs="Arial"/>
                <w:b/>
              </w:rPr>
              <w:t xml:space="preserve"> ID</w:t>
            </w:r>
            <w:r w:rsidR="0007569B" w:rsidRPr="003B467F">
              <w:rPr>
                <w:rFonts w:cs="Arial"/>
                <w:b/>
                <w:color w:val="FF0000"/>
              </w:rPr>
              <w:t>*</w:t>
            </w:r>
          </w:p>
        </w:tc>
        <w:tc>
          <w:tcPr>
            <w:tcW w:w="4329" w:type="pct"/>
            <w:vAlign w:val="center"/>
          </w:tcPr>
          <w:p w:rsidR="0007569B" w:rsidRPr="002D162E" w:rsidRDefault="002D162E" w:rsidP="003B467F">
            <w:pPr>
              <w:spacing w:after="60"/>
              <w:contextualSpacing/>
              <w:rPr>
                <w:rFonts w:cs="Arial"/>
                <w:iCs/>
                <w:color w:val="FF0000"/>
              </w:rPr>
            </w:pPr>
            <w:r w:rsidRPr="002D162E">
              <w:rPr>
                <w:rFonts w:cs="Arial"/>
                <w:iCs/>
                <w:color w:val="FF0000"/>
              </w:rPr>
              <w:t>Nomor User Interface</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FR Reff</w:t>
            </w:r>
          </w:p>
        </w:tc>
        <w:tc>
          <w:tcPr>
            <w:tcW w:w="4329" w:type="pct"/>
            <w:vAlign w:val="center"/>
          </w:tcPr>
          <w:p w:rsidR="0007569B" w:rsidRPr="002D162E" w:rsidRDefault="002D162E" w:rsidP="003B467F">
            <w:pPr>
              <w:spacing w:after="60"/>
              <w:contextualSpacing/>
              <w:rPr>
                <w:rFonts w:cs="Arial"/>
                <w:color w:val="FF0000"/>
              </w:rPr>
            </w:pPr>
            <w:r w:rsidRPr="002D162E">
              <w:rPr>
                <w:rFonts w:cs="Arial"/>
                <w:color w:val="FF0000"/>
              </w:rPr>
              <w:t>Referensi nomor Functional Requirement yang berhubungan</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E36D6F" w:rsidP="003B467F">
            <w:pPr>
              <w:rPr>
                <w:rFonts w:cs="Arial"/>
                <w:b/>
                <w:iCs/>
              </w:rPr>
            </w:pPr>
            <w:r w:rsidRPr="003B467F">
              <w:rPr>
                <w:rFonts w:cs="Arial"/>
                <w:b/>
                <w:iCs/>
              </w:rPr>
              <w:t>Activity on UI</w:t>
            </w:r>
          </w:p>
        </w:tc>
        <w:tc>
          <w:tcPr>
            <w:tcW w:w="4329" w:type="pct"/>
            <w:vAlign w:val="center"/>
          </w:tcPr>
          <w:p w:rsidR="0007569B" w:rsidRPr="002D162E" w:rsidRDefault="002D162E" w:rsidP="003B467F">
            <w:pPr>
              <w:spacing w:after="60"/>
              <w:contextualSpacing/>
              <w:rPr>
                <w:rFonts w:cs="Arial"/>
                <w:color w:val="FF0000"/>
              </w:rPr>
            </w:pPr>
            <w:r w:rsidRPr="002D162E">
              <w:rPr>
                <w:rFonts w:cs="Arial"/>
                <w:color w:val="FF0000"/>
              </w:rPr>
              <w:t>Aktifitas CRUD yang berhubungan dengan halaman ini</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UI Validation</w:t>
            </w:r>
          </w:p>
        </w:tc>
        <w:tc>
          <w:tcPr>
            <w:tcW w:w="4329" w:type="pct"/>
            <w:vAlign w:val="center"/>
          </w:tcPr>
          <w:p w:rsidR="0007569B" w:rsidRPr="002D162E" w:rsidRDefault="002D162E" w:rsidP="003B467F">
            <w:pPr>
              <w:spacing w:after="60"/>
              <w:contextualSpacing/>
              <w:rPr>
                <w:rFonts w:cs="Arial"/>
                <w:color w:val="FF0000"/>
              </w:rPr>
            </w:pPr>
            <w:r w:rsidRPr="002D162E">
              <w:rPr>
                <w:rFonts w:cs="Arial"/>
                <w:color w:val="FF0000"/>
              </w:rPr>
              <w:t>Semua validasi yang harus dipenuhi sebelum actor melakukan trigger</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Business Rules</w:t>
            </w:r>
          </w:p>
        </w:tc>
        <w:tc>
          <w:tcPr>
            <w:tcW w:w="4329" w:type="pct"/>
            <w:vAlign w:val="center"/>
          </w:tcPr>
          <w:p w:rsidR="0007569B" w:rsidRPr="002D162E" w:rsidRDefault="002D162E" w:rsidP="003B467F">
            <w:pPr>
              <w:spacing w:after="60"/>
              <w:contextualSpacing/>
              <w:rPr>
                <w:rFonts w:cs="Arial"/>
                <w:color w:val="FF0000"/>
              </w:rPr>
            </w:pPr>
            <w:r w:rsidRPr="002D162E">
              <w:rPr>
                <w:rFonts w:cs="Arial"/>
                <w:color w:val="FF0000"/>
              </w:rPr>
              <w:t>Semua aturan yang dipergunakan oleh aplikasi untuk penentuan hasil</w:t>
            </w:r>
          </w:p>
        </w:tc>
      </w:tr>
      <w:tr w:rsidR="002D162E" w:rsidRPr="003B467F" w:rsidTr="00017F04">
        <w:trPr>
          <w:cantSplit/>
          <w:trHeight w:val="72"/>
          <w:tblHeader/>
        </w:trPr>
        <w:tc>
          <w:tcPr>
            <w:tcW w:w="671" w:type="pct"/>
            <w:shd w:val="clear" w:color="auto" w:fill="D9D9D9" w:themeFill="background1" w:themeFillShade="D9"/>
            <w:vAlign w:val="center"/>
          </w:tcPr>
          <w:p w:rsidR="002D162E" w:rsidRPr="003B467F" w:rsidRDefault="002D162E" w:rsidP="003B467F">
            <w:pPr>
              <w:rPr>
                <w:rFonts w:cs="Arial"/>
                <w:b/>
                <w:iCs/>
              </w:rPr>
            </w:pPr>
            <w:r>
              <w:rPr>
                <w:rFonts w:cs="Arial"/>
                <w:b/>
                <w:iCs/>
              </w:rPr>
              <w:t>UI Name</w:t>
            </w:r>
          </w:p>
        </w:tc>
        <w:tc>
          <w:tcPr>
            <w:tcW w:w="4329" w:type="pct"/>
            <w:vAlign w:val="center"/>
          </w:tcPr>
          <w:p w:rsidR="002D162E" w:rsidRPr="002D162E" w:rsidRDefault="002D162E" w:rsidP="003B467F">
            <w:pPr>
              <w:spacing w:after="60"/>
              <w:contextualSpacing/>
              <w:rPr>
                <w:rFonts w:cs="Arial"/>
                <w:color w:val="FF0000"/>
              </w:rPr>
            </w:pPr>
            <w:r w:rsidRPr="002D162E">
              <w:rPr>
                <w:rFonts w:cs="Arial"/>
                <w:color w:val="FF0000"/>
              </w:rPr>
              <w:t>Nama file UI yang digunakan</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UI Image</w:t>
            </w:r>
          </w:p>
        </w:tc>
        <w:tc>
          <w:tcPr>
            <w:tcW w:w="4329" w:type="pct"/>
            <w:vAlign w:val="center"/>
          </w:tcPr>
          <w:p w:rsidR="0007569B" w:rsidRPr="002D162E" w:rsidRDefault="002D162E" w:rsidP="003B467F">
            <w:pPr>
              <w:spacing w:after="60"/>
              <w:contextualSpacing/>
              <w:rPr>
                <w:rFonts w:cs="Arial"/>
                <w:color w:val="FF0000"/>
              </w:rPr>
            </w:pPr>
            <w:r w:rsidRPr="002D162E">
              <w:rPr>
                <w:rFonts w:cs="Arial"/>
                <w:color w:val="FF0000"/>
              </w:rPr>
              <w:t>Tampilan file UI</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Frequency of Usage</w:t>
            </w:r>
          </w:p>
        </w:tc>
        <w:tc>
          <w:tcPr>
            <w:tcW w:w="4329" w:type="pct"/>
            <w:vAlign w:val="center"/>
          </w:tcPr>
          <w:p w:rsidR="0007569B" w:rsidRPr="002D162E" w:rsidRDefault="0007569B" w:rsidP="003B467F">
            <w:pPr>
              <w:spacing w:after="60"/>
              <w:contextualSpacing/>
              <w:rPr>
                <w:rFonts w:cs="Arial"/>
                <w:color w:val="FF0000"/>
              </w:rPr>
            </w:pPr>
            <w:r w:rsidRPr="002D162E">
              <w:rPr>
                <w:rFonts w:cs="Arial"/>
                <w:color w:val="FF0000"/>
              </w:rPr>
              <w:t>Sering</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Notes</w:t>
            </w:r>
          </w:p>
        </w:tc>
        <w:tc>
          <w:tcPr>
            <w:tcW w:w="4329" w:type="pct"/>
            <w:vAlign w:val="center"/>
          </w:tcPr>
          <w:p w:rsidR="0007569B" w:rsidRPr="002D162E" w:rsidRDefault="002D162E" w:rsidP="003B467F">
            <w:pPr>
              <w:spacing w:after="60"/>
              <w:contextualSpacing/>
              <w:rPr>
                <w:rFonts w:cs="Arial"/>
                <w:color w:val="FF0000"/>
              </w:rPr>
            </w:pPr>
            <w:r w:rsidRPr="002D162E">
              <w:rPr>
                <w:rFonts w:cs="Arial"/>
                <w:color w:val="FF0000"/>
              </w:rPr>
              <w:t>Informasi frekuensi penggunaan fitur ini</w:t>
            </w:r>
          </w:p>
        </w:tc>
      </w:tr>
    </w:tbl>
    <w:p w:rsidR="0007569B" w:rsidRPr="003B467F" w:rsidRDefault="0007569B" w:rsidP="003B467F">
      <w:pPr>
        <w:rPr>
          <w:rFonts w:cs="Arial"/>
        </w:rPr>
      </w:pPr>
    </w:p>
    <w:p w:rsidR="00DF13E2" w:rsidRPr="003B467F" w:rsidRDefault="00DF13E2"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54" w:name="_Toc430594572"/>
      <w:bookmarkStart w:id="55" w:name="_Toc410979839"/>
      <w:bookmarkEnd w:id="51"/>
      <w:bookmarkEnd w:id="53"/>
      <w:r w:rsidRPr="003B467F">
        <w:rPr>
          <w:rFonts w:ascii="Arial" w:hAnsi="Arial" w:cs="Arial"/>
          <w:lang w:val="id-ID"/>
        </w:rPr>
        <w:t>Entity Relationship Design</w:t>
      </w:r>
      <w:bookmarkEnd w:id="54"/>
    </w:p>
    <w:p w:rsidR="00DF13E2" w:rsidRPr="003B467F" w:rsidRDefault="00D5147A" w:rsidP="003B467F">
      <w:pPr>
        <w:rPr>
          <w:rFonts w:cs="Arial"/>
          <w:color w:val="FF0000"/>
        </w:rPr>
      </w:pPr>
      <w:r w:rsidRPr="003B467F">
        <w:rPr>
          <w:rFonts w:cs="Arial"/>
          <w:color w:val="FF0000"/>
        </w:rPr>
        <w:t>Gambarkan ERD yang digunakan dalam pengembangan aplikasi ini</w:t>
      </w:r>
    </w:p>
    <w:p w:rsidR="00D53BAF" w:rsidRPr="003B467F" w:rsidRDefault="00D5147A" w:rsidP="003B467F">
      <w:pPr>
        <w:rPr>
          <w:rFonts w:cs="Arial"/>
          <w:color w:val="FF0000"/>
          <w:highlight w:val="yellow"/>
        </w:rPr>
      </w:pPr>
      <w:r w:rsidRPr="003B467F">
        <w:rPr>
          <w:rFonts w:cs="Arial"/>
          <w:color w:val="FF0000"/>
          <w:highlight w:val="yellow"/>
        </w:rPr>
        <w:t xml:space="preserve">Tips : </w:t>
      </w:r>
    </w:p>
    <w:p w:rsidR="002C43B1" w:rsidRPr="003B467F" w:rsidRDefault="00D5147A" w:rsidP="003B467F">
      <w:pPr>
        <w:pStyle w:val="ListParagraph"/>
        <w:numPr>
          <w:ilvl w:val="0"/>
          <w:numId w:val="44"/>
        </w:numPr>
        <w:rPr>
          <w:rFonts w:cs="Arial"/>
          <w:color w:val="FF0000"/>
          <w:highlight w:val="yellow"/>
        </w:rPr>
      </w:pPr>
      <w:r w:rsidRPr="003B467F">
        <w:rPr>
          <w:rFonts w:cs="Arial"/>
          <w:color w:val="FF0000"/>
          <w:highlight w:val="yellow"/>
        </w:rPr>
        <w:t>Jika informasi table &amp; field cukup besar, bisa dibuatkan relasi dalam bentuk antara table saja</w:t>
      </w:r>
      <w:r w:rsidR="00D53BAF" w:rsidRPr="003B467F">
        <w:rPr>
          <w:rFonts w:cs="Arial"/>
          <w:color w:val="FF0000"/>
          <w:highlight w:val="yellow"/>
        </w:rPr>
        <w:t xml:space="preserve"> atau dibuatkan dalam dokumen terpisah dan direferensikan kedalam dokumen ini</w:t>
      </w:r>
    </w:p>
    <w:p w:rsidR="00DF13E2" w:rsidRPr="003B467F" w:rsidRDefault="002C43B1" w:rsidP="003B467F">
      <w:pPr>
        <w:pStyle w:val="Caption"/>
        <w:rPr>
          <w:sz w:val="18"/>
          <w:szCs w:val="18"/>
          <w:lang w:val="id-ID"/>
        </w:rPr>
      </w:pPr>
      <w:bookmarkStart w:id="56" w:name="_Toc430592402"/>
      <w:r w:rsidRPr="003B467F">
        <w:rPr>
          <w:sz w:val="18"/>
          <w:szCs w:val="18"/>
        </w:rPr>
        <w:t xml:space="preserve">Gambar </w:t>
      </w:r>
      <w:r w:rsidR="0029288B" w:rsidRPr="003B467F">
        <w:rPr>
          <w:sz w:val="18"/>
          <w:szCs w:val="18"/>
        </w:rPr>
        <w:fldChar w:fldCharType="begin"/>
      </w:r>
      <w:r w:rsidRPr="003B467F">
        <w:rPr>
          <w:sz w:val="18"/>
          <w:szCs w:val="18"/>
        </w:rPr>
        <w:instrText xml:space="preserve"> SEQ Gambar_ \* ARABIC </w:instrText>
      </w:r>
      <w:r w:rsidR="0029288B" w:rsidRPr="003B467F">
        <w:rPr>
          <w:sz w:val="18"/>
          <w:szCs w:val="18"/>
        </w:rPr>
        <w:fldChar w:fldCharType="separate"/>
      </w:r>
      <w:r w:rsidR="00420B56" w:rsidRPr="003B467F">
        <w:rPr>
          <w:noProof/>
          <w:sz w:val="18"/>
          <w:szCs w:val="18"/>
        </w:rPr>
        <w:t>1</w:t>
      </w:r>
      <w:r w:rsidR="0029288B" w:rsidRPr="003B467F">
        <w:rPr>
          <w:sz w:val="18"/>
          <w:szCs w:val="18"/>
        </w:rPr>
        <w:fldChar w:fldCharType="end"/>
      </w:r>
      <w:r w:rsidRPr="003B467F">
        <w:rPr>
          <w:sz w:val="18"/>
          <w:szCs w:val="18"/>
        </w:rPr>
        <w:t xml:space="preserve"> ERD</w:t>
      </w:r>
      <w:bookmarkEnd w:id="56"/>
    </w:p>
    <w:p w:rsidR="00DF13E2" w:rsidRPr="003B467F" w:rsidRDefault="002654A9"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57" w:name="_Toc430594573"/>
      <w:r w:rsidRPr="003B467F">
        <w:rPr>
          <w:rFonts w:ascii="Arial" w:hAnsi="Arial" w:cs="Arial"/>
          <w:lang w:val="id-ID"/>
        </w:rPr>
        <w:t>Table</w:t>
      </w:r>
      <w:r w:rsidR="00DF13E2" w:rsidRPr="003B467F">
        <w:rPr>
          <w:rFonts w:ascii="Arial" w:hAnsi="Arial" w:cs="Arial"/>
          <w:lang w:val="id-ID"/>
        </w:rPr>
        <w:t xml:space="preserve"> </w:t>
      </w:r>
      <w:r w:rsidR="008F2495" w:rsidRPr="003B467F">
        <w:rPr>
          <w:rFonts w:ascii="Arial" w:hAnsi="Arial" w:cs="Arial"/>
        </w:rPr>
        <w:t xml:space="preserve">&amp; View </w:t>
      </w:r>
      <w:r w:rsidR="00DF13E2" w:rsidRPr="003B467F">
        <w:rPr>
          <w:rFonts w:ascii="Arial" w:hAnsi="Arial" w:cs="Arial"/>
          <w:lang w:val="id-ID"/>
        </w:rPr>
        <w:t>Design</w:t>
      </w:r>
      <w:bookmarkEnd w:id="57"/>
    </w:p>
    <w:p w:rsidR="00D5147A" w:rsidRPr="003B467F" w:rsidRDefault="00D5147A" w:rsidP="003B467F">
      <w:pPr>
        <w:rPr>
          <w:rFonts w:cs="Arial"/>
          <w:color w:val="FF0000"/>
        </w:rPr>
      </w:pPr>
      <w:r w:rsidRPr="003B467F">
        <w:rPr>
          <w:rFonts w:cs="Arial"/>
          <w:color w:val="FF0000"/>
        </w:rPr>
        <w:t>Jelaskan table-tabel yang dipergunakan oleh aplikasi ini</w:t>
      </w:r>
    </w:p>
    <w:p w:rsidR="004F0EFB" w:rsidRPr="003B467F" w:rsidRDefault="004F0EFB" w:rsidP="003B467F">
      <w:pPr>
        <w:rPr>
          <w:rFonts w:cs="Arial"/>
          <w:color w:val="FF0000"/>
          <w:highlight w:val="yellow"/>
        </w:rPr>
      </w:pPr>
      <w:r w:rsidRPr="003B467F">
        <w:rPr>
          <w:rFonts w:cs="Arial"/>
          <w:color w:val="FF0000"/>
          <w:highlight w:val="yellow"/>
        </w:rPr>
        <w:t xml:space="preserve">Tips : </w:t>
      </w:r>
    </w:p>
    <w:p w:rsidR="004F0EFB" w:rsidRPr="003B467F" w:rsidRDefault="004F0EFB" w:rsidP="003B467F">
      <w:pPr>
        <w:pStyle w:val="ListParagraph"/>
        <w:numPr>
          <w:ilvl w:val="0"/>
          <w:numId w:val="39"/>
        </w:numPr>
        <w:rPr>
          <w:rFonts w:cs="Arial"/>
          <w:color w:val="FF0000"/>
          <w:highlight w:val="yellow"/>
        </w:rPr>
      </w:pPr>
      <w:r w:rsidRPr="003B467F">
        <w:rPr>
          <w:rFonts w:cs="Arial"/>
          <w:color w:val="FF0000"/>
          <w:highlight w:val="yellow"/>
        </w:rPr>
        <w:t>* : Setiap ID wajib dibuatkan nomor urut</w:t>
      </w:r>
    </w:p>
    <w:p w:rsidR="00D5147A" w:rsidRPr="003B467F" w:rsidRDefault="004F491C" w:rsidP="003B467F">
      <w:pPr>
        <w:pStyle w:val="ListParagraph"/>
        <w:numPr>
          <w:ilvl w:val="0"/>
          <w:numId w:val="43"/>
        </w:numPr>
        <w:rPr>
          <w:rFonts w:cs="Arial"/>
          <w:color w:val="FF0000"/>
          <w:highlight w:val="yellow"/>
        </w:rPr>
      </w:pPr>
      <w:r w:rsidRPr="003B467F">
        <w:rPr>
          <w:rFonts w:cs="Arial"/>
          <w:color w:val="FF0000"/>
          <w:highlight w:val="yellow"/>
        </w:rPr>
        <w:t xml:space="preserve">Gunakan query dibawah ini untuk mendapatkan informasi table </w:t>
      </w:r>
      <w:r w:rsidR="008F2495" w:rsidRPr="003B467F">
        <w:rPr>
          <w:rFonts w:cs="Arial"/>
          <w:color w:val="FF0000"/>
          <w:highlight w:val="yellow"/>
        </w:rPr>
        <w:t xml:space="preserve">dan view </w:t>
      </w:r>
      <w:r w:rsidRPr="003B467F">
        <w:rPr>
          <w:rFonts w:cs="Arial"/>
          <w:color w:val="FF0000"/>
          <w:highlight w:val="yellow"/>
        </w:rPr>
        <w:t xml:space="preserve">secara cepat dan akurat </w:t>
      </w:r>
    </w:p>
    <w:p w:rsidR="004F491C" w:rsidRPr="003B467F" w:rsidRDefault="004F491C" w:rsidP="003B467F">
      <w:pPr>
        <w:autoSpaceDE w:val="0"/>
        <w:autoSpaceDN w:val="0"/>
        <w:adjustRightInd w:val="0"/>
        <w:rPr>
          <w:rFonts w:cs="Arial"/>
          <w:noProof/>
          <w:highlight w:val="yellow"/>
        </w:rPr>
      </w:pPr>
      <w:r w:rsidRPr="003B467F">
        <w:rPr>
          <w:rFonts w:cs="Arial"/>
          <w:noProof/>
          <w:color w:val="FF0000"/>
          <w:highlight w:val="yellow"/>
        </w:rPr>
        <w:t>SELECT</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color w:val="808080"/>
          <w:highlight w:val="yellow"/>
        </w:rPr>
      </w:pPr>
      <w:r w:rsidRPr="003B467F">
        <w:rPr>
          <w:rFonts w:cs="Arial"/>
          <w:noProof/>
          <w:highlight w:val="yellow"/>
        </w:rPr>
        <w:t>c</w:t>
      </w:r>
      <w:r w:rsidRPr="003B467F">
        <w:rPr>
          <w:rFonts w:cs="Arial"/>
          <w:noProof/>
          <w:color w:val="808080"/>
          <w:highlight w:val="yellow"/>
        </w:rPr>
        <w:t>.</w:t>
      </w:r>
      <w:r w:rsidRPr="003B467F">
        <w:rPr>
          <w:rFonts w:cs="Arial"/>
          <w:noProof/>
          <w:highlight w:val="yellow"/>
        </w:rPr>
        <w:t xml:space="preserve">Table_Name </w:t>
      </w:r>
      <w:r w:rsidRPr="003B467F">
        <w:rPr>
          <w:rFonts w:cs="Arial"/>
          <w:noProof/>
          <w:color w:val="FF0000"/>
          <w:highlight w:val="yellow"/>
        </w:rPr>
        <w:t>'Table Name'</w:t>
      </w:r>
      <w:r w:rsidRPr="003B467F">
        <w:rPr>
          <w:rFonts w:cs="Arial"/>
          <w:noProof/>
          <w:color w:val="808080"/>
          <w:highlight w:val="yellow"/>
        </w:rPr>
        <w:t>,</w:t>
      </w:r>
      <w:r w:rsidRPr="003B467F">
        <w:rPr>
          <w:rFonts w:cs="Arial"/>
          <w:noProof/>
          <w:highlight w:val="yellow"/>
        </w:rPr>
        <w:t>c</w:t>
      </w:r>
      <w:r w:rsidRPr="003B467F">
        <w:rPr>
          <w:rFonts w:cs="Arial"/>
          <w:noProof/>
          <w:color w:val="808080"/>
          <w:highlight w:val="yellow"/>
        </w:rPr>
        <w:t>.</w:t>
      </w:r>
      <w:r w:rsidRPr="003B467F">
        <w:rPr>
          <w:rFonts w:cs="Arial"/>
          <w:noProof/>
          <w:highlight w:val="yellow"/>
        </w:rPr>
        <w:t xml:space="preserve">Column_Name </w:t>
      </w:r>
      <w:r w:rsidRPr="003B467F">
        <w:rPr>
          <w:rFonts w:cs="Arial"/>
          <w:noProof/>
          <w:color w:val="FF0000"/>
          <w:highlight w:val="yellow"/>
        </w:rPr>
        <w:t>'Column Name'</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color w:val="808080"/>
          <w:highlight w:val="yellow"/>
        </w:rPr>
      </w:pPr>
      <w:r w:rsidRPr="003B467F">
        <w:rPr>
          <w:rFonts w:cs="Arial"/>
          <w:noProof/>
          <w:color w:val="FF0000"/>
          <w:highlight w:val="yellow"/>
        </w:rPr>
        <w:t>''</w:t>
      </w:r>
      <w:r w:rsidRPr="003B467F">
        <w:rPr>
          <w:rFonts w:cs="Arial"/>
          <w:noProof/>
          <w:highlight w:val="yellow"/>
        </w:rPr>
        <w:t xml:space="preserve"> </w:t>
      </w:r>
      <w:r w:rsidRPr="003B467F">
        <w:rPr>
          <w:rFonts w:cs="Arial"/>
          <w:noProof/>
          <w:color w:val="FF0000"/>
          <w:highlight w:val="yellow"/>
        </w:rPr>
        <w:t>'Description'</w:t>
      </w:r>
      <w:r w:rsidRPr="003B467F">
        <w:rPr>
          <w:rFonts w:cs="Arial"/>
          <w:noProof/>
          <w:color w:val="808080"/>
          <w:highlight w:val="yellow"/>
        </w:rPr>
        <w:t>,</w:t>
      </w:r>
      <w:r w:rsidRPr="003B467F">
        <w:rPr>
          <w:rFonts w:cs="Arial"/>
          <w:noProof/>
          <w:color w:val="FF00FF"/>
          <w:highlight w:val="yellow"/>
        </w:rPr>
        <w:t>SUBSTRING</w:t>
      </w:r>
      <w:r w:rsidRPr="003B467F">
        <w:rPr>
          <w:rFonts w:cs="Arial"/>
          <w:noProof/>
          <w:color w:val="808080"/>
          <w:highlight w:val="yellow"/>
        </w:rPr>
        <w:t>(</w:t>
      </w:r>
      <w:r w:rsidRPr="003B467F">
        <w:rPr>
          <w:rFonts w:cs="Arial"/>
          <w:noProof/>
          <w:highlight w:val="yellow"/>
        </w:rPr>
        <w:t>is_nullable</w:t>
      </w:r>
      <w:r w:rsidRPr="003B467F">
        <w:rPr>
          <w:rFonts w:cs="Arial"/>
          <w:noProof/>
          <w:color w:val="808080"/>
          <w:highlight w:val="yellow"/>
        </w:rPr>
        <w:t>,</w:t>
      </w:r>
      <w:r w:rsidRPr="003B467F">
        <w:rPr>
          <w:rFonts w:cs="Arial"/>
          <w:noProof/>
          <w:highlight w:val="yellow"/>
        </w:rPr>
        <w:t>1</w:t>
      </w:r>
      <w:r w:rsidRPr="003B467F">
        <w:rPr>
          <w:rFonts w:cs="Arial"/>
          <w:noProof/>
          <w:color w:val="808080"/>
          <w:highlight w:val="yellow"/>
        </w:rPr>
        <w:t>,</w:t>
      </w:r>
      <w:r w:rsidRPr="003B467F">
        <w:rPr>
          <w:rFonts w:cs="Arial"/>
          <w:noProof/>
          <w:highlight w:val="yellow"/>
        </w:rPr>
        <w:t>1</w:t>
      </w:r>
      <w:r w:rsidRPr="003B467F">
        <w:rPr>
          <w:rFonts w:cs="Arial"/>
          <w:noProof/>
          <w:color w:val="808080"/>
          <w:highlight w:val="yellow"/>
        </w:rPr>
        <w:t>)</w:t>
      </w:r>
      <w:r w:rsidRPr="003B467F">
        <w:rPr>
          <w:rFonts w:cs="Arial"/>
          <w:noProof/>
          <w:highlight w:val="yellow"/>
        </w:rPr>
        <w:t xml:space="preserve"> </w:t>
      </w:r>
      <w:r w:rsidRPr="003B467F">
        <w:rPr>
          <w:rFonts w:cs="Arial"/>
          <w:noProof/>
          <w:color w:val="FF0000"/>
          <w:highlight w:val="yellow"/>
        </w:rPr>
        <w:t>'Allow Null'</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FF0000"/>
          <w:highlight w:val="yellow"/>
        </w:rPr>
        <w:t>'Data Type'</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highlight w:val="yellow"/>
        </w:rPr>
      </w:pPr>
      <w:r w:rsidRPr="003B467F">
        <w:rPr>
          <w:rFonts w:cs="Arial"/>
          <w:noProof/>
          <w:color w:val="0000FF"/>
          <w:highlight w:val="yellow"/>
        </w:rPr>
        <w:t>case</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color w:val="808080"/>
          <w:highlight w:val="yellow"/>
        </w:rPr>
      </w:pPr>
      <w:r w:rsidRPr="003B467F">
        <w:rPr>
          <w:rFonts w:cs="Arial"/>
          <w:noProof/>
          <w:color w:val="0000FF"/>
          <w:highlight w:val="yellow"/>
        </w:rPr>
        <w:t>when</w:t>
      </w:r>
      <w:r w:rsidRPr="003B467F">
        <w:rPr>
          <w:rFonts w:cs="Arial"/>
          <w:noProof/>
          <w:highlight w:val="yellow"/>
        </w:rPr>
        <w:t xml:space="preserve"> 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'%int%'</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 xml:space="preserve">NUMERIC_PRECISION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highlight w:val="yellow"/>
        </w:rPr>
      </w:pPr>
      <w:r w:rsidRPr="003B467F">
        <w:rPr>
          <w:rFonts w:cs="Arial"/>
          <w:noProof/>
          <w:color w:val="0000FF"/>
          <w:highlight w:val="yellow"/>
        </w:rPr>
        <w:t>when</w:t>
      </w:r>
      <w:r w:rsidRPr="003B467F">
        <w:rPr>
          <w:rFonts w:cs="Arial"/>
          <w:noProof/>
          <w:highlight w:val="yellow"/>
        </w:rPr>
        <w:t xml:space="preserve"> 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'%char%'</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highlight w:val="yellow"/>
        </w:rPr>
      </w:pPr>
      <w:r w:rsidRPr="003B467F">
        <w:rPr>
          <w:rFonts w:cs="Arial"/>
          <w:noProof/>
          <w:color w:val="0000FF"/>
          <w:highlight w:val="yellow"/>
        </w:rPr>
        <w:tab/>
      </w:r>
      <w:r w:rsidRPr="003B467F">
        <w:rPr>
          <w:rFonts w:cs="Arial"/>
          <w:noProof/>
          <w:color w:val="808080"/>
          <w:highlight w:val="yellow"/>
        </w:rPr>
        <w:t>(</w:t>
      </w:r>
      <w:r w:rsidRPr="003B467F">
        <w:rPr>
          <w:rFonts w:cs="Arial"/>
          <w:noProof/>
          <w:color w:val="0000FF"/>
          <w:highlight w:val="yellow"/>
        </w:rPr>
        <w:t>case</w:t>
      </w:r>
      <w:r w:rsidRPr="003B467F">
        <w:rPr>
          <w:rFonts w:cs="Arial"/>
          <w:noProof/>
          <w:highlight w:val="yellow"/>
        </w:rPr>
        <w:t xml:space="preserve"> CHARACTER_MAXIMUM_LENGTH</w:t>
      </w:r>
    </w:p>
    <w:p w:rsidR="004F491C" w:rsidRPr="003B467F" w:rsidRDefault="004F491C" w:rsidP="003B467F">
      <w:pPr>
        <w:autoSpaceDE w:val="0"/>
        <w:autoSpaceDN w:val="0"/>
        <w:adjustRightInd w:val="0"/>
        <w:rPr>
          <w:rFonts w:cs="Arial"/>
          <w:noProof/>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when</w:t>
      </w:r>
      <w:r w:rsidRPr="003B467F">
        <w:rPr>
          <w:rFonts w:cs="Arial"/>
          <w:noProof/>
          <w:highlight w:val="yellow"/>
        </w:rPr>
        <w:t xml:space="preserve"> </w:t>
      </w:r>
      <w:r w:rsidRPr="003B467F">
        <w:rPr>
          <w:rFonts w:cs="Arial"/>
          <w:noProof/>
          <w:color w:val="808080"/>
          <w:highlight w:val="yellow"/>
        </w:rPr>
        <w:t>-</w:t>
      </w:r>
      <w:r w:rsidRPr="003B467F">
        <w:rPr>
          <w:rFonts w:cs="Arial"/>
          <w:noProof/>
          <w:highlight w:val="yellow"/>
        </w:rPr>
        <w:t xml:space="preserve">1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'Max'</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 xml:space="preserve">CHARACTER_MAXIMUM_LENGTH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color w:val="0000FF"/>
          <w:highlight w:val="yellow"/>
        </w:rPr>
        <w:t>end</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color w:val="FF0000"/>
          <w:highlight w:val="yellow"/>
        </w:rPr>
      </w:pPr>
      <w:r w:rsidRPr="003B467F">
        <w:rPr>
          <w:rFonts w:cs="Arial"/>
          <w:noProof/>
          <w:color w:val="0000FF"/>
          <w:highlight w:val="yellow"/>
        </w:rPr>
        <w:t>when</w:t>
      </w:r>
      <w:r w:rsidRPr="003B467F">
        <w:rPr>
          <w:rFonts w:cs="Arial"/>
          <w:noProof/>
          <w:highlight w:val="yellow"/>
        </w:rPr>
        <w:t xml:space="preserve"> 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'%date%'</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w:t>
      </w:r>
    </w:p>
    <w:p w:rsidR="004F491C" w:rsidRPr="003B467F" w:rsidRDefault="004F491C" w:rsidP="003B467F">
      <w:pPr>
        <w:autoSpaceDE w:val="0"/>
        <w:autoSpaceDN w:val="0"/>
        <w:adjustRightInd w:val="0"/>
        <w:rPr>
          <w:rFonts w:cs="Arial"/>
          <w:noProof/>
          <w:color w:val="FF0000"/>
          <w:highlight w:val="yellow"/>
        </w:rPr>
      </w:pP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00"/>
          <w:highlight w:val="yellow"/>
        </w:rPr>
        <w:t>''</w:t>
      </w:r>
    </w:p>
    <w:p w:rsidR="004F491C" w:rsidRPr="003B467F" w:rsidRDefault="004F491C" w:rsidP="003B467F">
      <w:pPr>
        <w:autoSpaceDE w:val="0"/>
        <w:autoSpaceDN w:val="0"/>
        <w:adjustRightInd w:val="0"/>
        <w:rPr>
          <w:rFonts w:cs="Arial"/>
          <w:noProof/>
          <w:color w:val="808080"/>
          <w:highlight w:val="yellow"/>
        </w:rPr>
      </w:pPr>
      <w:r w:rsidRPr="003B467F">
        <w:rPr>
          <w:rFonts w:cs="Arial"/>
          <w:noProof/>
          <w:color w:val="0000FF"/>
          <w:highlight w:val="yellow"/>
        </w:rPr>
        <w:t>end</w:t>
      </w:r>
      <w:r w:rsidRPr="003B467F">
        <w:rPr>
          <w:rFonts w:cs="Arial"/>
          <w:noProof/>
          <w:highlight w:val="yellow"/>
        </w:rPr>
        <w:t xml:space="preserve"> </w:t>
      </w:r>
      <w:r w:rsidRPr="003B467F">
        <w:rPr>
          <w:rFonts w:cs="Arial"/>
          <w:noProof/>
          <w:color w:val="FF0000"/>
          <w:highlight w:val="yellow"/>
        </w:rPr>
        <w:t>'Data Length'</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highlight w:val="yellow"/>
        </w:rPr>
      </w:pPr>
      <w:r w:rsidRPr="003B467F">
        <w:rPr>
          <w:rFonts w:cs="Arial"/>
          <w:noProof/>
          <w:color w:val="0000FF"/>
          <w:highlight w:val="yellow"/>
        </w:rPr>
        <w:t>case</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highlight w:val="yellow"/>
        </w:rPr>
      </w:pPr>
      <w:r w:rsidRPr="003B467F">
        <w:rPr>
          <w:rFonts w:cs="Arial"/>
          <w:noProof/>
          <w:highlight w:val="yellow"/>
        </w:rPr>
        <w:tab/>
      </w:r>
      <w:r w:rsidRPr="003B467F">
        <w:rPr>
          <w:rFonts w:cs="Arial"/>
          <w:noProof/>
          <w:color w:val="0000FF"/>
          <w:highlight w:val="yellow"/>
        </w:rPr>
        <w:t>when</w:t>
      </w:r>
      <w:r w:rsidRPr="003B467F">
        <w:rPr>
          <w:rFonts w:cs="Arial"/>
          <w:noProof/>
          <w:highlight w:val="yellow"/>
        </w:rPr>
        <w:t xml:space="preserve"> </w:t>
      </w:r>
      <w:r w:rsidRPr="003B467F">
        <w:rPr>
          <w:rFonts w:cs="Arial"/>
          <w:noProof/>
          <w:color w:val="FF00FF"/>
          <w:highlight w:val="yellow"/>
        </w:rPr>
        <w:t>SUBSTRING</w:t>
      </w:r>
      <w:r w:rsidRPr="003B467F">
        <w:rPr>
          <w:rFonts w:cs="Arial"/>
          <w:noProof/>
          <w:color w:val="808080"/>
          <w:highlight w:val="yellow"/>
        </w:rPr>
        <w:t>(</w:t>
      </w:r>
      <w:r w:rsidRPr="003B467F">
        <w:rPr>
          <w:rFonts w:cs="Arial"/>
          <w:noProof/>
          <w:highlight w:val="yellow"/>
        </w:rPr>
        <w:t>cu</w:t>
      </w:r>
      <w:r w:rsidRPr="003B467F">
        <w:rPr>
          <w:rFonts w:cs="Arial"/>
          <w:noProof/>
          <w:color w:val="808080"/>
          <w:highlight w:val="yellow"/>
        </w:rPr>
        <w:t>.</w:t>
      </w:r>
      <w:r w:rsidRPr="003B467F">
        <w:rPr>
          <w:rFonts w:cs="Arial"/>
          <w:noProof/>
          <w:highlight w:val="yellow"/>
        </w:rPr>
        <w:t>CONSTRAINT_NAME</w:t>
      </w:r>
      <w:r w:rsidRPr="003B467F">
        <w:rPr>
          <w:rFonts w:cs="Arial"/>
          <w:noProof/>
          <w:color w:val="808080"/>
          <w:highlight w:val="yellow"/>
        </w:rPr>
        <w:t>,</w:t>
      </w:r>
      <w:r w:rsidRPr="003B467F">
        <w:rPr>
          <w:rFonts w:cs="Arial"/>
          <w:noProof/>
          <w:highlight w:val="yellow"/>
        </w:rPr>
        <w:t>1</w:t>
      </w:r>
      <w:r w:rsidRPr="003B467F">
        <w:rPr>
          <w:rFonts w:cs="Arial"/>
          <w:noProof/>
          <w:color w:val="808080"/>
          <w:highlight w:val="yellow"/>
        </w:rPr>
        <w:t>,</w:t>
      </w:r>
      <w:r w:rsidRPr="003B467F">
        <w:rPr>
          <w:rFonts w:cs="Arial"/>
          <w:noProof/>
          <w:highlight w:val="yellow"/>
        </w:rPr>
        <w:t>2</w:t>
      </w:r>
      <w:r w:rsidRPr="003B467F">
        <w:rPr>
          <w:rFonts w:cs="Arial"/>
          <w:noProof/>
          <w:color w:val="808080"/>
          <w:highlight w:val="yellow"/>
        </w:rPr>
        <w:t>)</w:t>
      </w:r>
      <w:r w:rsidRPr="003B467F">
        <w:rPr>
          <w:rFonts w:cs="Arial"/>
          <w:noProof/>
          <w:highlight w:val="yellow"/>
        </w:rPr>
        <w:t xml:space="preserve"> </w:t>
      </w:r>
      <w:r w:rsidRPr="003B467F">
        <w:rPr>
          <w:rFonts w:cs="Arial"/>
          <w:noProof/>
          <w:color w:val="808080"/>
          <w:highlight w:val="yellow"/>
        </w:rPr>
        <w:t>=</w:t>
      </w:r>
      <w:r w:rsidRPr="003B467F">
        <w:rPr>
          <w:rFonts w:cs="Arial"/>
          <w:noProof/>
          <w:color w:val="FF0000"/>
          <w:highlight w:val="yellow"/>
        </w:rPr>
        <w:t>'PK'</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'PK'</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highlight w:val="yellow"/>
        </w:rPr>
      </w:pPr>
      <w:r w:rsidRPr="003B467F">
        <w:rPr>
          <w:rFonts w:cs="Arial"/>
          <w:noProof/>
          <w:highlight w:val="yellow"/>
        </w:rPr>
        <w:tab/>
      </w:r>
      <w:r w:rsidRPr="003B467F">
        <w:rPr>
          <w:rFonts w:cs="Arial"/>
          <w:noProof/>
          <w:color w:val="0000FF"/>
          <w:highlight w:val="yellow"/>
        </w:rPr>
        <w:t>when</w:t>
      </w:r>
      <w:r w:rsidRPr="003B467F">
        <w:rPr>
          <w:rFonts w:cs="Arial"/>
          <w:noProof/>
          <w:highlight w:val="yellow"/>
        </w:rPr>
        <w:t xml:space="preserve"> </w:t>
      </w:r>
      <w:r w:rsidRPr="003B467F">
        <w:rPr>
          <w:rFonts w:cs="Arial"/>
          <w:noProof/>
          <w:color w:val="FF00FF"/>
          <w:highlight w:val="yellow"/>
        </w:rPr>
        <w:t>SUBSTRING</w:t>
      </w:r>
      <w:r w:rsidRPr="003B467F">
        <w:rPr>
          <w:rFonts w:cs="Arial"/>
          <w:noProof/>
          <w:color w:val="808080"/>
          <w:highlight w:val="yellow"/>
        </w:rPr>
        <w:t>(</w:t>
      </w:r>
      <w:r w:rsidRPr="003B467F">
        <w:rPr>
          <w:rFonts w:cs="Arial"/>
          <w:noProof/>
          <w:highlight w:val="yellow"/>
        </w:rPr>
        <w:t>cu</w:t>
      </w:r>
      <w:r w:rsidRPr="003B467F">
        <w:rPr>
          <w:rFonts w:cs="Arial"/>
          <w:noProof/>
          <w:color w:val="808080"/>
          <w:highlight w:val="yellow"/>
        </w:rPr>
        <w:t>.</w:t>
      </w:r>
      <w:r w:rsidRPr="003B467F">
        <w:rPr>
          <w:rFonts w:cs="Arial"/>
          <w:noProof/>
          <w:highlight w:val="yellow"/>
        </w:rPr>
        <w:t>CONSTRAINT_NAME</w:t>
      </w:r>
      <w:r w:rsidRPr="003B467F">
        <w:rPr>
          <w:rFonts w:cs="Arial"/>
          <w:noProof/>
          <w:color w:val="808080"/>
          <w:highlight w:val="yellow"/>
        </w:rPr>
        <w:t>,</w:t>
      </w:r>
      <w:r w:rsidRPr="003B467F">
        <w:rPr>
          <w:rFonts w:cs="Arial"/>
          <w:noProof/>
          <w:highlight w:val="yellow"/>
        </w:rPr>
        <w:t>1</w:t>
      </w:r>
      <w:r w:rsidRPr="003B467F">
        <w:rPr>
          <w:rFonts w:cs="Arial"/>
          <w:noProof/>
          <w:color w:val="808080"/>
          <w:highlight w:val="yellow"/>
        </w:rPr>
        <w:t>,</w:t>
      </w:r>
      <w:r w:rsidRPr="003B467F">
        <w:rPr>
          <w:rFonts w:cs="Arial"/>
          <w:noProof/>
          <w:highlight w:val="yellow"/>
        </w:rPr>
        <w:t>2</w:t>
      </w:r>
      <w:r w:rsidRPr="003B467F">
        <w:rPr>
          <w:rFonts w:cs="Arial"/>
          <w:noProof/>
          <w:color w:val="808080"/>
          <w:highlight w:val="yellow"/>
        </w:rPr>
        <w:t>)</w:t>
      </w:r>
      <w:r w:rsidRPr="003B467F">
        <w:rPr>
          <w:rFonts w:cs="Arial"/>
          <w:noProof/>
          <w:highlight w:val="yellow"/>
        </w:rPr>
        <w:t xml:space="preserve"> </w:t>
      </w:r>
      <w:r w:rsidRPr="003B467F">
        <w:rPr>
          <w:rFonts w:cs="Arial"/>
          <w:noProof/>
          <w:color w:val="808080"/>
          <w:highlight w:val="yellow"/>
        </w:rPr>
        <w:t>=</w:t>
      </w:r>
      <w:r w:rsidRPr="003B467F">
        <w:rPr>
          <w:rFonts w:cs="Arial"/>
          <w:noProof/>
          <w:color w:val="FF0000"/>
          <w:highlight w:val="yellow"/>
        </w:rPr>
        <w:t>'FK'</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'FK ke table_name.column_name'</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color w:val="FF0000"/>
          <w:highlight w:val="yellow"/>
        </w:rPr>
      </w:pPr>
      <w:r w:rsidRPr="003B467F">
        <w:rPr>
          <w:rFonts w:cs="Arial"/>
          <w:noProof/>
          <w:highlight w:val="yellow"/>
        </w:rPr>
        <w:lastRenderedPageBreak/>
        <w:tab/>
      </w: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00"/>
          <w:highlight w:val="yellow"/>
        </w:rPr>
        <w:t>''</w:t>
      </w:r>
    </w:p>
    <w:p w:rsidR="004F491C" w:rsidRPr="003B467F" w:rsidRDefault="004F491C" w:rsidP="003B467F">
      <w:pPr>
        <w:autoSpaceDE w:val="0"/>
        <w:autoSpaceDN w:val="0"/>
        <w:adjustRightInd w:val="0"/>
        <w:rPr>
          <w:rFonts w:cs="Arial"/>
          <w:noProof/>
          <w:color w:val="808080"/>
          <w:highlight w:val="yellow"/>
        </w:rPr>
      </w:pPr>
      <w:r w:rsidRPr="003B467F">
        <w:rPr>
          <w:rFonts w:cs="Arial"/>
          <w:noProof/>
          <w:color w:val="0000FF"/>
          <w:highlight w:val="yellow"/>
        </w:rPr>
        <w:t>end</w:t>
      </w:r>
      <w:r w:rsidRPr="003B467F">
        <w:rPr>
          <w:rFonts w:cs="Arial"/>
          <w:noProof/>
          <w:highlight w:val="yellow"/>
        </w:rPr>
        <w:t xml:space="preserve"> </w:t>
      </w:r>
      <w:r w:rsidRPr="003B467F">
        <w:rPr>
          <w:rFonts w:cs="Arial"/>
          <w:noProof/>
          <w:color w:val="FF0000"/>
          <w:highlight w:val="yellow"/>
        </w:rPr>
        <w:t>'PK/FK'</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color w:val="FF0000"/>
          <w:highlight w:val="yellow"/>
        </w:rPr>
      </w:pPr>
      <w:r w:rsidRPr="003B467F">
        <w:rPr>
          <w:rFonts w:cs="Arial"/>
          <w:noProof/>
          <w:color w:val="0000FF"/>
          <w:highlight w:val="yellow"/>
        </w:rPr>
        <w:t>case</w:t>
      </w:r>
      <w:r w:rsidRPr="003B467F">
        <w:rPr>
          <w:rFonts w:cs="Arial"/>
          <w:noProof/>
          <w:highlight w:val="yellow"/>
        </w:rPr>
        <w:t xml:space="preserve"> </w:t>
      </w:r>
      <w:r w:rsidRPr="003B467F">
        <w:rPr>
          <w:rFonts w:cs="Arial"/>
          <w:noProof/>
          <w:color w:val="0000FF"/>
          <w:highlight w:val="yellow"/>
        </w:rPr>
        <w:t>when</w:t>
      </w:r>
      <w:r w:rsidRPr="003B467F">
        <w:rPr>
          <w:rFonts w:cs="Arial"/>
          <w:noProof/>
          <w:highlight w:val="yellow"/>
        </w:rPr>
        <w:t xml:space="preserve"> </w:t>
      </w:r>
      <w:r w:rsidRPr="003B467F">
        <w:rPr>
          <w:rFonts w:cs="Arial"/>
          <w:noProof/>
          <w:color w:val="0000FF"/>
          <w:highlight w:val="yellow"/>
        </w:rPr>
        <w:t>Type</w:t>
      </w:r>
      <w:r w:rsidRPr="003B467F">
        <w:rPr>
          <w:rFonts w:cs="Arial"/>
          <w:noProof/>
          <w:highlight w:val="yellow"/>
        </w:rPr>
        <w:t xml:space="preserve"> </w:t>
      </w:r>
      <w:r w:rsidRPr="003B467F">
        <w:rPr>
          <w:rFonts w:cs="Arial"/>
          <w:noProof/>
          <w:color w:val="808080"/>
          <w:highlight w:val="yellow"/>
        </w:rPr>
        <w:t>=</w:t>
      </w:r>
      <w:r w:rsidRPr="003B467F">
        <w:rPr>
          <w:rFonts w:cs="Arial"/>
          <w:noProof/>
          <w:highlight w:val="yellow"/>
        </w:rPr>
        <w:t xml:space="preserve"> </w:t>
      </w:r>
      <w:r w:rsidRPr="003B467F">
        <w:rPr>
          <w:rFonts w:cs="Arial"/>
          <w:noProof/>
          <w:color w:val="FF0000"/>
          <w:highlight w:val="yellow"/>
        </w:rPr>
        <w:t>'u'</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'Table'</w:t>
      </w:r>
      <w:r w:rsidRPr="003B467F">
        <w:rPr>
          <w:rFonts w:cs="Arial"/>
          <w:noProof/>
          <w:highlight w:val="yellow"/>
        </w:rPr>
        <w:t xml:space="preserve"> </w:t>
      </w: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00"/>
          <w:highlight w:val="yellow"/>
        </w:rPr>
        <w:t>'View'</w:t>
      </w:r>
      <w:r w:rsidRPr="003B467F">
        <w:rPr>
          <w:rFonts w:cs="Arial"/>
          <w:noProof/>
          <w:highlight w:val="yellow"/>
        </w:rPr>
        <w:t xml:space="preserve"> </w:t>
      </w:r>
      <w:r w:rsidRPr="003B467F">
        <w:rPr>
          <w:rFonts w:cs="Arial"/>
          <w:noProof/>
          <w:color w:val="0000FF"/>
          <w:highlight w:val="yellow"/>
        </w:rPr>
        <w:t>end</w:t>
      </w:r>
      <w:r w:rsidRPr="003B467F">
        <w:rPr>
          <w:rFonts w:cs="Arial"/>
          <w:noProof/>
          <w:highlight w:val="yellow"/>
        </w:rPr>
        <w:t xml:space="preserve"> </w:t>
      </w:r>
      <w:r w:rsidRPr="003B467F">
        <w:rPr>
          <w:rFonts w:cs="Arial"/>
          <w:noProof/>
          <w:color w:val="FF0000"/>
          <w:highlight w:val="yellow"/>
        </w:rPr>
        <w:t>'Type'</w:t>
      </w:r>
    </w:p>
    <w:p w:rsidR="004F491C" w:rsidRPr="003B467F" w:rsidRDefault="004F491C" w:rsidP="003B467F">
      <w:pPr>
        <w:autoSpaceDE w:val="0"/>
        <w:autoSpaceDN w:val="0"/>
        <w:adjustRightInd w:val="0"/>
        <w:rPr>
          <w:rFonts w:cs="Arial"/>
          <w:noProof/>
          <w:highlight w:val="yellow"/>
        </w:rPr>
      </w:pPr>
      <w:r w:rsidRPr="003B467F">
        <w:rPr>
          <w:rFonts w:cs="Arial"/>
          <w:noProof/>
          <w:color w:val="0000FF"/>
          <w:highlight w:val="yellow"/>
        </w:rPr>
        <w:t>FROM</w:t>
      </w:r>
      <w:r w:rsidRPr="003B467F">
        <w:rPr>
          <w:rFonts w:cs="Arial"/>
          <w:noProof/>
          <w:highlight w:val="yellow"/>
        </w:rPr>
        <w:t xml:space="preserve"> </w:t>
      </w:r>
      <w:r w:rsidRPr="003B467F">
        <w:rPr>
          <w:rFonts w:cs="Arial"/>
          <w:noProof/>
          <w:color w:val="008000"/>
          <w:highlight w:val="yellow"/>
        </w:rPr>
        <w:t>sys</w:t>
      </w:r>
      <w:r w:rsidRPr="003B467F">
        <w:rPr>
          <w:rFonts w:cs="Arial"/>
          <w:noProof/>
          <w:color w:val="808080"/>
          <w:highlight w:val="yellow"/>
        </w:rPr>
        <w:t>.</w:t>
      </w:r>
      <w:r w:rsidRPr="003B467F">
        <w:rPr>
          <w:rFonts w:cs="Arial"/>
          <w:noProof/>
          <w:color w:val="008000"/>
          <w:highlight w:val="yellow"/>
        </w:rPr>
        <w:t>objects</w:t>
      </w:r>
      <w:r w:rsidRPr="003B467F">
        <w:rPr>
          <w:rFonts w:cs="Arial"/>
          <w:noProof/>
          <w:highlight w:val="yellow"/>
        </w:rPr>
        <w:t xml:space="preserve"> t</w:t>
      </w:r>
    </w:p>
    <w:p w:rsidR="004F491C" w:rsidRPr="003B467F" w:rsidRDefault="004F491C" w:rsidP="003B467F">
      <w:pPr>
        <w:autoSpaceDE w:val="0"/>
        <w:autoSpaceDN w:val="0"/>
        <w:adjustRightInd w:val="0"/>
        <w:rPr>
          <w:rFonts w:cs="Arial"/>
          <w:noProof/>
          <w:highlight w:val="yellow"/>
        </w:rPr>
      </w:pPr>
      <w:r w:rsidRPr="003B467F">
        <w:rPr>
          <w:rFonts w:cs="Arial"/>
          <w:noProof/>
          <w:color w:val="808080"/>
          <w:highlight w:val="yellow"/>
        </w:rPr>
        <w:t>inner</w:t>
      </w:r>
      <w:r w:rsidRPr="003B467F">
        <w:rPr>
          <w:rFonts w:cs="Arial"/>
          <w:noProof/>
          <w:highlight w:val="yellow"/>
        </w:rPr>
        <w:t xml:space="preserve"> </w:t>
      </w:r>
      <w:r w:rsidRPr="003B467F">
        <w:rPr>
          <w:rFonts w:cs="Arial"/>
          <w:noProof/>
          <w:color w:val="808080"/>
          <w:highlight w:val="yellow"/>
        </w:rPr>
        <w:t>join</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COLUMNS</w:t>
      </w:r>
      <w:r w:rsidRPr="003B467F">
        <w:rPr>
          <w:rFonts w:cs="Arial"/>
          <w:noProof/>
          <w:highlight w:val="yellow"/>
        </w:rPr>
        <w:t xml:space="preserve"> c </w:t>
      </w:r>
      <w:r w:rsidRPr="003B467F">
        <w:rPr>
          <w:rFonts w:cs="Arial"/>
          <w:noProof/>
          <w:color w:val="0000FF"/>
          <w:highlight w:val="yellow"/>
        </w:rPr>
        <w:t>on</w:t>
      </w:r>
      <w:r w:rsidRPr="003B467F">
        <w:rPr>
          <w:rFonts w:cs="Arial"/>
          <w:noProof/>
          <w:highlight w:val="yellow"/>
        </w:rPr>
        <w:t xml:space="preserve"> t</w:t>
      </w:r>
      <w:r w:rsidRPr="003B467F">
        <w:rPr>
          <w:rFonts w:cs="Arial"/>
          <w:noProof/>
          <w:color w:val="808080"/>
          <w:highlight w:val="yellow"/>
        </w:rPr>
        <w:t>.</w:t>
      </w:r>
      <w:r w:rsidRPr="003B467F">
        <w:rPr>
          <w:rFonts w:cs="Arial"/>
          <w:noProof/>
          <w:highlight w:val="yellow"/>
        </w:rPr>
        <w:t xml:space="preserve">name </w:t>
      </w:r>
      <w:r w:rsidRPr="003B467F">
        <w:rPr>
          <w:rFonts w:cs="Arial"/>
          <w:noProof/>
          <w:color w:val="808080"/>
          <w:highlight w:val="yellow"/>
        </w:rPr>
        <w:t>=</w:t>
      </w:r>
      <w:r w:rsidRPr="003B467F">
        <w:rPr>
          <w:rFonts w:cs="Arial"/>
          <w:noProof/>
          <w:highlight w:val="yellow"/>
        </w:rPr>
        <w:t xml:space="preserve"> c</w:t>
      </w:r>
      <w:r w:rsidRPr="003B467F">
        <w:rPr>
          <w:rFonts w:cs="Arial"/>
          <w:noProof/>
          <w:color w:val="808080"/>
          <w:highlight w:val="yellow"/>
        </w:rPr>
        <w:t>.</w:t>
      </w:r>
      <w:r w:rsidRPr="003B467F">
        <w:rPr>
          <w:rFonts w:cs="Arial"/>
          <w:noProof/>
          <w:highlight w:val="yellow"/>
        </w:rPr>
        <w:t>TABLE_NAME</w:t>
      </w:r>
    </w:p>
    <w:p w:rsidR="004F491C" w:rsidRPr="003B467F" w:rsidRDefault="004F491C" w:rsidP="003B467F">
      <w:pPr>
        <w:autoSpaceDE w:val="0"/>
        <w:autoSpaceDN w:val="0"/>
        <w:adjustRightInd w:val="0"/>
        <w:rPr>
          <w:rFonts w:cs="Arial"/>
          <w:noProof/>
          <w:highlight w:val="yellow"/>
        </w:rPr>
      </w:pPr>
      <w:r w:rsidRPr="003B467F">
        <w:rPr>
          <w:rFonts w:cs="Arial"/>
          <w:noProof/>
          <w:color w:val="808080"/>
          <w:highlight w:val="yellow"/>
        </w:rPr>
        <w:t>left</w:t>
      </w:r>
      <w:r w:rsidRPr="003B467F">
        <w:rPr>
          <w:rFonts w:cs="Arial"/>
          <w:noProof/>
          <w:highlight w:val="yellow"/>
        </w:rPr>
        <w:t xml:space="preserve"> </w:t>
      </w:r>
      <w:r w:rsidRPr="003B467F">
        <w:rPr>
          <w:rFonts w:cs="Arial"/>
          <w:noProof/>
          <w:color w:val="808080"/>
          <w:highlight w:val="yellow"/>
        </w:rPr>
        <w:t>join</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KEY_COLUMN_USAGE</w:t>
      </w:r>
      <w:r w:rsidRPr="003B467F">
        <w:rPr>
          <w:rFonts w:cs="Arial"/>
          <w:noProof/>
          <w:highlight w:val="yellow"/>
        </w:rPr>
        <w:t xml:space="preserve"> </w:t>
      </w:r>
      <w:r w:rsidRPr="003B467F">
        <w:rPr>
          <w:rFonts w:cs="Arial"/>
          <w:noProof/>
          <w:color w:val="0000FF"/>
          <w:highlight w:val="yellow"/>
        </w:rPr>
        <w:t>AS</w:t>
      </w:r>
      <w:r w:rsidRPr="003B467F">
        <w:rPr>
          <w:rFonts w:cs="Arial"/>
          <w:noProof/>
          <w:highlight w:val="yellow"/>
        </w:rPr>
        <w:t xml:space="preserve"> cu </w:t>
      </w:r>
      <w:r w:rsidRPr="003B467F">
        <w:rPr>
          <w:rFonts w:cs="Arial"/>
          <w:noProof/>
          <w:color w:val="0000FF"/>
          <w:highlight w:val="yellow"/>
        </w:rPr>
        <w:t>ON</w:t>
      </w:r>
      <w:r w:rsidRPr="003B467F">
        <w:rPr>
          <w:rFonts w:cs="Arial"/>
          <w:noProof/>
          <w:highlight w:val="yellow"/>
        </w:rPr>
        <w:t xml:space="preserve"> c</w:t>
      </w:r>
      <w:r w:rsidRPr="003B467F">
        <w:rPr>
          <w:rFonts w:cs="Arial"/>
          <w:noProof/>
          <w:color w:val="808080"/>
          <w:highlight w:val="yellow"/>
        </w:rPr>
        <w:t>.</w:t>
      </w:r>
      <w:r w:rsidRPr="003B467F">
        <w:rPr>
          <w:rFonts w:cs="Arial"/>
          <w:noProof/>
          <w:highlight w:val="yellow"/>
        </w:rPr>
        <w:t xml:space="preserve">TABLE_NAME </w:t>
      </w:r>
      <w:r w:rsidRPr="003B467F">
        <w:rPr>
          <w:rFonts w:cs="Arial"/>
          <w:noProof/>
          <w:color w:val="808080"/>
          <w:highlight w:val="yellow"/>
        </w:rPr>
        <w:t>=</w:t>
      </w:r>
      <w:r w:rsidRPr="003B467F">
        <w:rPr>
          <w:rFonts w:cs="Arial"/>
          <w:noProof/>
          <w:highlight w:val="yellow"/>
        </w:rPr>
        <w:t xml:space="preserve"> cu</w:t>
      </w:r>
      <w:r w:rsidRPr="003B467F">
        <w:rPr>
          <w:rFonts w:cs="Arial"/>
          <w:noProof/>
          <w:color w:val="808080"/>
          <w:highlight w:val="yellow"/>
        </w:rPr>
        <w:t>.</w:t>
      </w:r>
      <w:r w:rsidRPr="003B467F">
        <w:rPr>
          <w:rFonts w:cs="Arial"/>
          <w:noProof/>
          <w:highlight w:val="yellow"/>
        </w:rPr>
        <w:t xml:space="preserve">TABLE_NAME </w:t>
      </w:r>
      <w:r w:rsidRPr="003B467F">
        <w:rPr>
          <w:rFonts w:cs="Arial"/>
          <w:noProof/>
          <w:color w:val="808080"/>
          <w:highlight w:val="yellow"/>
        </w:rPr>
        <w:t>AND</w:t>
      </w:r>
      <w:r w:rsidRPr="003B467F">
        <w:rPr>
          <w:rFonts w:cs="Arial"/>
          <w:noProof/>
          <w:highlight w:val="yellow"/>
        </w:rPr>
        <w:t xml:space="preserve"> c</w:t>
      </w:r>
      <w:r w:rsidRPr="003B467F">
        <w:rPr>
          <w:rFonts w:cs="Arial"/>
          <w:noProof/>
          <w:color w:val="808080"/>
          <w:highlight w:val="yellow"/>
        </w:rPr>
        <w:t>.</w:t>
      </w:r>
      <w:r w:rsidRPr="003B467F">
        <w:rPr>
          <w:rFonts w:cs="Arial"/>
          <w:noProof/>
          <w:highlight w:val="yellow"/>
        </w:rPr>
        <w:t xml:space="preserve">COLUMN_NAME </w:t>
      </w:r>
      <w:r w:rsidRPr="003B467F">
        <w:rPr>
          <w:rFonts w:cs="Arial"/>
          <w:noProof/>
          <w:color w:val="808080"/>
          <w:highlight w:val="yellow"/>
        </w:rPr>
        <w:t>=</w:t>
      </w:r>
      <w:r w:rsidRPr="003B467F">
        <w:rPr>
          <w:rFonts w:cs="Arial"/>
          <w:noProof/>
          <w:highlight w:val="yellow"/>
        </w:rPr>
        <w:t xml:space="preserve"> cu</w:t>
      </w:r>
      <w:r w:rsidRPr="003B467F">
        <w:rPr>
          <w:rFonts w:cs="Arial"/>
          <w:noProof/>
          <w:color w:val="808080"/>
          <w:highlight w:val="yellow"/>
        </w:rPr>
        <w:t>.</w:t>
      </w:r>
      <w:r w:rsidRPr="003B467F">
        <w:rPr>
          <w:rFonts w:cs="Arial"/>
          <w:noProof/>
          <w:highlight w:val="yellow"/>
        </w:rPr>
        <w:t>COLUMN_NAME</w:t>
      </w:r>
    </w:p>
    <w:p w:rsidR="004F491C" w:rsidRPr="003B467F" w:rsidRDefault="004F491C" w:rsidP="003B467F">
      <w:pPr>
        <w:autoSpaceDE w:val="0"/>
        <w:autoSpaceDN w:val="0"/>
        <w:adjustRightInd w:val="0"/>
        <w:rPr>
          <w:rFonts w:cs="Arial"/>
          <w:noProof/>
        </w:rPr>
      </w:pPr>
      <w:r w:rsidRPr="003B467F">
        <w:rPr>
          <w:rFonts w:cs="Arial"/>
          <w:noProof/>
          <w:color w:val="0000FF"/>
          <w:highlight w:val="yellow"/>
        </w:rPr>
        <w:t>order</w:t>
      </w:r>
      <w:r w:rsidRPr="003B467F">
        <w:rPr>
          <w:rFonts w:cs="Arial"/>
          <w:noProof/>
          <w:highlight w:val="yellow"/>
        </w:rPr>
        <w:t xml:space="preserve"> </w:t>
      </w:r>
      <w:r w:rsidRPr="003B467F">
        <w:rPr>
          <w:rFonts w:cs="Arial"/>
          <w:noProof/>
          <w:color w:val="0000FF"/>
          <w:highlight w:val="yellow"/>
        </w:rPr>
        <w:t>by</w:t>
      </w:r>
      <w:r w:rsidRPr="003B467F">
        <w:rPr>
          <w:rFonts w:cs="Arial"/>
          <w:noProof/>
          <w:highlight w:val="yellow"/>
        </w:rPr>
        <w:t xml:space="preserve"> </w:t>
      </w:r>
      <w:r w:rsidRPr="003B467F">
        <w:rPr>
          <w:rFonts w:cs="Arial"/>
          <w:noProof/>
          <w:color w:val="0000FF"/>
          <w:highlight w:val="yellow"/>
        </w:rPr>
        <w:t>type</w:t>
      </w:r>
      <w:r w:rsidRPr="003B467F">
        <w:rPr>
          <w:rFonts w:cs="Arial"/>
          <w:noProof/>
          <w:color w:val="808080"/>
          <w:highlight w:val="yellow"/>
        </w:rPr>
        <w:t>,</w:t>
      </w:r>
      <w:r w:rsidRPr="003B467F">
        <w:rPr>
          <w:rFonts w:cs="Arial"/>
          <w:noProof/>
          <w:highlight w:val="yellow"/>
        </w:rPr>
        <w:t>c</w:t>
      </w:r>
      <w:r w:rsidRPr="003B467F">
        <w:rPr>
          <w:rFonts w:cs="Arial"/>
          <w:noProof/>
          <w:color w:val="808080"/>
          <w:highlight w:val="yellow"/>
        </w:rPr>
        <w:t>.</w:t>
      </w:r>
      <w:r w:rsidRPr="003B467F">
        <w:rPr>
          <w:rFonts w:cs="Arial"/>
          <w:noProof/>
          <w:highlight w:val="yellow"/>
        </w:rPr>
        <w:t>TABLE_NAME</w:t>
      </w:r>
      <w:r w:rsidRPr="003B467F">
        <w:rPr>
          <w:rFonts w:cs="Arial"/>
          <w:noProof/>
          <w:color w:val="808080"/>
          <w:highlight w:val="yellow"/>
        </w:rPr>
        <w:t>,</w:t>
      </w:r>
      <w:r w:rsidRPr="003B467F">
        <w:rPr>
          <w:rFonts w:cs="Arial"/>
          <w:noProof/>
          <w:highlight w:val="yellow"/>
        </w:rPr>
        <w:t>c</w:t>
      </w:r>
      <w:r w:rsidRPr="003B467F">
        <w:rPr>
          <w:rFonts w:cs="Arial"/>
          <w:noProof/>
          <w:color w:val="808080"/>
          <w:highlight w:val="yellow"/>
        </w:rPr>
        <w:t>.</w:t>
      </w:r>
      <w:r w:rsidRPr="003B467F">
        <w:rPr>
          <w:rFonts w:cs="Arial"/>
          <w:noProof/>
          <w:highlight w:val="yellow"/>
        </w:rPr>
        <w:t>ORDINAL_POSITION</w:t>
      </w:r>
    </w:p>
    <w:p w:rsidR="004F491C" w:rsidRPr="003B467F" w:rsidRDefault="004F491C" w:rsidP="003B467F">
      <w:pPr>
        <w:rPr>
          <w:rFonts w:cs="Arial"/>
          <w:color w:val="FF0000"/>
        </w:rPr>
      </w:pPr>
    </w:p>
    <w:p w:rsidR="00F615D7" w:rsidRPr="003B467F" w:rsidRDefault="002D162E" w:rsidP="003B467F">
      <w:pPr>
        <w:pStyle w:val="Heading3"/>
        <w:shd w:val="pct15" w:color="auto" w:fill="auto"/>
        <w:spacing w:after="60"/>
        <w:ind w:left="720" w:hanging="720"/>
        <w:rPr>
          <w:rFonts w:ascii="Arial" w:hAnsi="Arial" w:cs="Arial"/>
        </w:rPr>
      </w:pPr>
      <w:bookmarkStart w:id="58" w:name="_Toc430594574"/>
      <w:r>
        <w:rPr>
          <w:rFonts w:ascii="Arial" w:hAnsi="Arial" w:cs="Arial"/>
        </w:rPr>
        <w:t>Nama Table</w:t>
      </w:r>
      <w:bookmarkEnd w:id="58"/>
    </w:p>
    <w:p w:rsidR="00097269" w:rsidRPr="003B467F" w:rsidRDefault="006917AF" w:rsidP="003B467F">
      <w:pPr>
        <w:pStyle w:val="Caption"/>
        <w:keepNext/>
        <w:rPr>
          <w:sz w:val="18"/>
          <w:szCs w:val="18"/>
        </w:rPr>
      </w:pPr>
      <w:bookmarkStart w:id="59" w:name="_Toc416880078"/>
      <w:bookmarkStart w:id="60" w:name="_Toc430594545"/>
      <w:r>
        <w:rPr>
          <w:sz w:val="18"/>
          <w:szCs w:val="18"/>
        </w:rPr>
        <w:t>Table</w:t>
      </w:r>
      <w:r w:rsidR="00097269" w:rsidRPr="003B467F">
        <w:rPr>
          <w:sz w:val="18"/>
          <w:szCs w:val="18"/>
        </w:rPr>
        <w:t xml:space="preserve"> </w:t>
      </w:r>
      <w:r w:rsidR="0029288B" w:rsidRPr="003B467F">
        <w:rPr>
          <w:sz w:val="18"/>
          <w:szCs w:val="18"/>
        </w:rPr>
        <w:fldChar w:fldCharType="begin"/>
      </w:r>
      <w:r w:rsidR="00097269" w:rsidRPr="003B467F">
        <w:rPr>
          <w:sz w:val="18"/>
          <w:szCs w:val="18"/>
        </w:rPr>
        <w:instrText xml:space="preserve"> SEQ Tabel \* ARABIC </w:instrText>
      </w:r>
      <w:r w:rsidR="0029288B" w:rsidRPr="003B467F">
        <w:rPr>
          <w:sz w:val="18"/>
          <w:szCs w:val="18"/>
        </w:rPr>
        <w:fldChar w:fldCharType="separate"/>
      </w:r>
      <w:r w:rsidR="001C7491" w:rsidRPr="003B467F">
        <w:rPr>
          <w:noProof/>
          <w:sz w:val="18"/>
          <w:szCs w:val="18"/>
        </w:rPr>
        <w:t>8</w:t>
      </w:r>
      <w:r w:rsidR="0029288B" w:rsidRPr="003B467F">
        <w:rPr>
          <w:sz w:val="18"/>
          <w:szCs w:val="18"/>
        </w:rPr>
        <w:fldChar w:fldCharType="end"/>
      </w:r>
      <w:r w:rsidR="00097269" w:rsidRPr="003B467F">
        <w:rPr>
          <w:sz w:val="18"/>
          <w:szCs w:val="18"/>
        </w:rPr>
        <w:t xml:space="preserve"> Tabel </w:t>
      </w:r>
      <w:bookmarkEnd w:id="59"/>
      <w:r w:rsidR="002D162E">
        <w:rPr>
          <w:sz w:val="18"/>
          <w:szCs w:val="18"/>
        </w:rPr>
        <w:t>Nama Table</w:t>
      </w:r>
      <w:bookmarkEnd w:id="60"/>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497"/>
        <w:gridCol w:w="1676"/>
        <w:gridCol w:w="3974"/>
        <w:gridCol w:w="764"/>
        <w:gridCol w:w="998"/>
        <w:gridCol w:w="898"/>
        <w:gridCol w:w="785"/>
      </w:tblGrid>
      <w:tr w:rsidR="00FC79B6" w:rsidRPr="003B467F"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rPr>
              <w:t>Table ID</w:t>
            </w:r>
            <w:r w:rsidR="004F0EFB" w:rsidRPr="003B467F">
              <w:rPr>
                <w:rFonts w:cs="Arial"/>
                <w:b/>
                <w:bCs/>
                <w:noProof/>
                <w:color w:val="FF0000"/>
              </w:rPr>
              <w:t>*</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3B467F" w:rsidRDefault="00017F04" w:rsidP="003B467F">
            <w:pPr>
              <w:rPr>
                <w:rFonts w:cs="Arial"/>
              </w:rPr>
            </w:pPr>
            <w:r w:rsidRPr="003B467F">
              <w:rPr>
                <w:rFonts w:cs="Arial"/>
              </w:rPr>
              <w:t>T-1</w:t>
            </w:r>
          </w:p>
        </w:tc>
      </w:tr>
      <w:tr w:rsidR="00FC79B6" w:rsidRPr="003B467F"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rPr>
              <w:t>Table Description</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3B467F" w:rsidRDefault="00FC79B6" w:rsidP="003B467F">
            <w:pPr>
              <w:rPr>
                <w:rFonts w:cs="Arial"/>
              </w:rPr>
            </w:pPr>
          </w:p>
        </w:tc>
      </w:tr>
      <w:tr w:rsidR="00FC79B6" w:rsidRPr="003B467F" w:rsidTr="00017F04">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rPr>
              <w:t>No</w:t>
            </w:r>
          </w:p>
        </w:tc>
        <w:tc>
          <w:tcPr>
            <w:tcW w:w="874"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lang w:val="id-ID"/>
              </w:rPr>
              <w:t>Field Name</w:t>
            </w:r>
          </w:p>
        </w:tc>
        <w:tc>
          <w:tcPr>
            <w:tcW w:w="2072"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lang w:val="id-ID"/>
              </w:rPr>
              <w:t>Field Description</w:t>
            </w:r>
          </w:p>
        </w:tc>
        <w:tc>
          <w:tcPr>
            <w:tcW w:w="398" w:type="pct"/>
            <w:tcBorders>
              <w:top w:val="single" w:sz="6" w:space="0" w:color="000000"/>
              <w:left w:val="single" w:sz="6" w:space="0" w:color="000000"/>
              <w:bottom w:val="single" w:sz="6" w:space="0" w:color="000000"/>
              <w:right w:val="single" w:sz="6" w:space="0" w:color="000000"/>
            </w:tcBorders>
            <w:shd w:val="clear" w:color="auto" w:fill="E5DFEC"/>
          </w:tcPr>
          <w:p w:rsidR="00FC79B6" w:rsidRPr="003B467F" w:rsidRDefault="00FC79B6" w:rsidP="003B467F">
            <w:pPr>
              <w:rPr>
                <w:rFonts w:cs="Arial"/>
                <w:b/>
                <w:bCs/>
                <w:noProof/>
              </w:rPr>
            </w:pPr>
            <w:r w:rsidRPr="003B467F">
              <w:rPr>
                <w:rFonts w:cs="Arial"/>
                <w:b/>
                <w:bCs/>
                <w:noProof/>
              </w:rPr>
              <w:t>Allow Null?</w:t>
            </w:r>
          </w:p>
        </w:tc>
        <w:tc>
          <w:tcPr>
            <w:tcW w:w="5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rPr>
              <w:t xml:space="preserve">Data </w:t>
            </w:r>
            <w:r w:rsidRPr="003B467F">
              <w:rPr>
                <w:rFonts w:cs="Arial"/>
                <w:b/>
                <w:bCs/>
                <w:noProof/>
                <w:lang w:val="id-ID"/>
              </w:rPr>
              <w:t>Type</w:t>
            </w:r>
          </w:p>
        </w:tc>
        <w:tc>
          <w:tcPr>
            <w:tcW w:w="468" w:type="pct"/>
            <w:tcBorders>
              <w:top w:val="single" w:sz="6" w:space="0" w:color="000000"/>
              <w:left w:val="single" w:sz="6" w:space="0" w:color="000000"/>
              <w:bottom w:val="single" w:sz="6" w:space="0" w:color="000000"/>
              <w:right w:val="single" w:sz="6" w:space="0" w:color="000000"/>
            </w:tcBorders>
            <w:shd w:val="clear" w:color="auto" w:fill="E5DFEC"/>
          </w:tcPr>
          <w:p w:rsidR="00FC79B6" w:rsidRPr="003B467F" w:rsidRDefault="00FC79B6" w:rsidP="003B467F">
            <w:pPr>
              <w:rPr>
                <w:rFonts w:cs="Arial"/>
                <w:b/>
                <w:bCs/>
                <w:noProof/>
              </w:rPr>
            </w:pPr>
            <w:r w:rsidRPr="003B467F">
              <w:rPr>
                <w:rFonts w:cs="Arial"/>
                <w:b/>
                <w:bCs/>
                <w:noProof/>
              </w:rPr>
              <w:t>Data Length</w:t>
            </w:r>
          </w:p>
        </w:tc>
        <w:tc>
          <w:tcPr>
            <w:tcW w:w="40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lang w:val="id-ID"/>
              </w:rPr>
              <w:t xml:space="preserve"> PK / FK</w:t>
            </w:r>
          </w:p>
        </w:tc>
      </w:tr>
      <w:tr w:rsidR="00FC79B6" w:rsidRPr="003B467F"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c>
          <w:tcPr>
            <w:tcW w:w="39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c>
          <w:tcPr>
            <w:tcW w:w="46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r>
      <w:tr w:rsidR="00FC79B6" w:rsidRPr="003B467F"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c>
          <w:tcPr>
            <w:tcW w:w="39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c>
          <w:tcPr>
            <w:tcW w:w="46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r>
    </w:tbl>
    <w:p w:rsidR="004F491C" w:rsidRPr="003B467F" w:rsidRDefault="002D162E" w:rsidP="003B467F">
      <w:pPr>
        <w:pStyle w:val="Heading3"/>
        <w:shd w:val="pct15" w:color="auto" w:fill="auto"/>
        <w:spacing w:after="60"/>
        <w:ind w:left="720" w:hanging="720"/>
        <w:rPr>
          <w:rFonts w:ascii="Arial" w:hAnsi="Arial" w:cs="Arial"/>
        </w:rPr>
      </w:pPr>
      <w:bookmarkStart w:id="61" w:name="_Toc430594575"/>
      <w:r>
        <w:rPr>
          <w:rFonts w:ascii="Arial" w:hAnsi="Arial" w:cs="Arial"/>
        </w:rPr>
        <w:t>Nama View</w:t>
      </w:r>
      <w:bookmarkEnd w:id="61"/>
    </w:p>
    <w:p w:rsidR="004F491C" w:rsidRPr="003B467F" w:rsidRDefault="006917AF" w:rsidP="003B467F">
      <w:pPr>
        <w:pStyle w:val="Caption"/>
        <w:keepNext/>
        <w:rPr>
          <w:sz w:val="18"/>
          <w:szCs w:val="18"/>
        </w:rPr>
      </w:pPr>
      <w:bookmarkStart w:id="62" w:name="_Toc430594546"/>
      <w:r>
        <w:rPr>
          <w:sz w:val="18"/>
          <w:szCs w:val="18"/>
        </w:rPr>
        <w:t>Table</w:t>
      </w:r>
      <w:r w:rsidR="004F491C" w:rsidRPr="003B467F">
        <w:rPr>
          <w:sz w:val="18"/>
          <w:szCs w:val="18"/>
        </w:rPr>
        <w:t xml:space="preserve"> </w:t>
      </w:r>
      <w:r w:rsidR="0029288B" w:rsidRPr="003B467F">
        <w:rPr>
          <w:sz w:val="18"/>
          <w:szCs w:val="18"/>
        </w:rPr>
        <w:fldChar w:fldCharType="begin"/>
      </w:r>
      <w:r w:rsidR="004F491C" w:rsidRPr="003B467F">
        <w:rPr>
          <w:sz w:val="18"/>
          <w:szCs w:val="18"/>
        </w:rPr>
        <w:instrText xml:space="preserve"> SEQ Tabel \* ARABIC </w:instrText>
      </w:r>
      <w:r w:rsidR="0029288B" w:rsidRPr="003B467F">
        <w:rPr>
          <w:sz w:val="18"/>
          <w:szCs w:val="18"/>
        </w:rPr>
        <w:fldChar w:fldCharType="separate"/>
      </w:r>
      <w:r w:rsidR="003B467F" w:rsidRPr="003B467F">
        <w:rPr>
          <w:noProof/>
          <w:sz w:val="18"/>
          <w:szCs w:val="18"/>
        </w:rPr>
        <w:t>9</w:t>
      </w:r>
      <w:r w:rsidR="0029288B" w:rsidRPr="003B467F">
        <w:rPr>
          <w:sz w:val="18"/>
          <w:szCs w:val="18"/>
        </w:rPr>
        <w:fldChar w:fldCharType="end"/>
      </w:r>
      <w:r w:rsidR="004F491C" w:rsidRPr="003B467F">
        <w:rPr>
          <w:sz w:val="18"/>
          <w:szCs w:val="18"/>
        </w:rPr>
        <w:t xml:space="preserve"> Tabel </w:t>
      </w:r>
      <w:r w:rsidR="002D162E">
        <w:rPr>
          <w:sz w:val="18"/>
          <w:szCs w:val="18"/>
        </w:rPr>
        <w:t>Nama View</w:t>
      </w:r>
      <w:bookmarkEnd w:id="62"/>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497"/>
        <w:gridCol w:w="1895"/>
        <w:gridCol w:w="2129"/>
        <w:gridCol w:w="764"/>
        <w:gridCol w:w="998"/>
        <w:gridCol w:w="898"/>
        <w:gridCol w:w="2411"/>
      </w:tblGrid>
      <w:tr w:rsidR="00017F04" w:rsidRPr="003B467F" w:rsidTr="002D162E">
        <w:trPr>
          <w:cantSplit/>
          <w:tblHeader/>
        </w:trPr>
        <w:tc>
          <w:tcPr>
            <w:tcW w:w="1247"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color w:val="FF0000"/>
              </w:rPr>
            </w:pPr>
            <w:r w:rsidRPr="003B467F">
              <w:rPr>
                <w:rFonts w:cs="Arial"/>
                <w:b/>
                <w:bCs/>
                <w:noProof/>
              </w:rPr>
              <w:t>Table ID</w:t>
            </w:r>
            <w:r w:rsidR="004F0EFB" w:rsidRPr="003B467F">
              <w:rPr>
                <w:rFonts w:cs="Arial"/>
                <w:b/>
                <w:bCs/>
                <w:noProof/>
                <w:color w:val="FF0000"/>
              </w:rPr>
              <w:t>*</w:t>
            </w:r>
          </w:p>
        </w:tc>
        <w:tc>
          <w:tcPr>
            <w:tcW w:w="3753"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017F04" w:rsidRPr="003B467F" w:rsidRDefault="002D162E" w:rsidP="003B467F">
            <w:pPr>
              <w:rPr>
                <w:rFonts w:cs="Arial"/>
              </w:rPr>
            </w:pPr>
            <w:r>
              <w:rPr>
                <w:rFonts w:cs="Arial"/>
              </w:rPr>
              <w:t>V</w:t>
            </w:r>
            <w:r w:rsidR="00017F04" w:rsidRPr="003B467F">
              <w:rPr>
                <w:rFonts w:cs="Arial"/>
              </w:rPr>
              <w:t>-</w:t>
            </w:r>
            <w:r>
              <w:rPr>
                <w:rFonts w:cs="Arial"/>
              </w:rPr>
              <w:t>1</w:t>
            </w:r>
          </w:p>
        </w:tc>
      </w:tr>
      <w:tr w:rsidR="00017F04" w:rsidRPr="003B467F" w:rsidTr="002D162E">
        <w:trPr>
          <w:cantSplit/>
          <w:tblHeader/>
        </w:trPr>
        <w:tc>
          <w:tcPr>
            <w:tcW w:w="1247"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rPr>
              <w:t>Table Description</w:t>
            </w:r>
          </w:p>
        </w:tc>
        <w:tc>
          <w:tcPr>
            <w:tcW w:w="3753"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017F04" w:rsidRPr="003B467F" w:rsidRDefault="00017F04" w:rsidP="003B467F">
            <w:pPr>
              <w:rPr>
                <w:rFonts w:cs="Arial"/>
              </w:rPr>
            </w:pPr>
          </w:p>
        </w:tc>
      </w:tr>
      <w:tr w:rsidR="005D237F" w:rsidRPr="003B467F" w:rsidTr="002D162E">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rPr>
              <w:t>No</w:t>
            </w:r>
          </w:p>
        </w:tc>
        <w:tc>
          <w:tcPr>
            <w:tcW w:w="988"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lang w:val="id-ID"/>
              </w:rPr>
              <w:t>Field Name</w:t>
            </w:r>
          </w:p>
        </w:tc>
        <w:tc>
          <w:tcPr>
            <w:tcW w:w="111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lang w:val="id-ID"/>
              </w:rPr>
              <w:t>Field Description</w:t>
            </w:r>
          </w:p>
        </w:tc>
        <w:tc>
          <w:tcPr>
            <w:tcW w:w="398" w:type="pct"/>
            <w:tcBorders>
              <w:top w:val="single" w:sz="6" w:space="0" w:color="000000"/>
              <w:left w:val="single" w:sz="6" w:space="0" w:color="000000"/>
              <w:bottom w:val="single" w:sz="6" w:space="0" w:color="000000"/>
              <w:right w:val="single" w:sz="6" w:space="0" w:color="000000"/>
            </w:tcBorders>
            <w:shd w:val="clear" w:color="auto" w:fill="E5DFEC"/>
          </w:tcPr>
          <w:p w:rsidR="00017F04" w:rsidRPr="003B467F" w:rsidRDefault="00017F04" w:rsidP="003B467F">
            <w:pPr>
              <w:rPr>
                <w:rFonts w:cs="Arial"/>
                <w:b/>
                <w:bCs/>
                <w:noProof/>
              </w:rPr>
            </w:pPr>
            <w:r w:rsidRPr="003B467F">
              <w:rPr>
                <w:rFonts w:cs="Arial"/>
                <w:b/>
                <w:bCs/>
                <w:noProof/>
              </w:rPr>
              <w:t>Allow Null?</w:t>
            </w:r>
          </w:p>
        </w:tc>
        <w:tc>
          <w:tcPr>
            <w:tcW w:w="5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rPr>
              <w:t xml:space="preserve">Data </w:t>
            </w:r>
            <w:r w:rsidRPr="003B467F">
              <w:rPr>
                <w:rFonts w:cs="Arial"/>
                <w:b/>
                <w:bCs/>
                <w:noProof/>
                <w:lang w:val="id-ID"/>
              </w:rPr>
              <w:t>Type</w:t>
            </w:r>
          </w:p>
        </w:tc>
        <w:tc>
          <w:tcPr>
            <w:tcW w:w="468" w:type="pct"/>
            <w:tcBorders>
              <w:top w:val="single" w:sz="6" w:space="0" w:color="000000"/>
              <w:left w:val="single" w:sz="6" w:space="0" w:color="000000"/>
              <w:bottom w:val="single" w:sz="6" w:space="0" w:color="000000"/>
              <w:right w:val="single" w:sz="6" w:space="0" w:color="000000"/>
            </w:tcBorders>
            <w:shd w:val="clear" w:color="auto" w:fill="E5DFEC"/>
          </w:tcPr>
          <w:p w:rsidR="00017F04" w:rsidRPr="003B467F" w:rsidRDefault="00017F04" w:rsidP="003B467F">
            <w:pPr>
              <w:rPr>
                <w:rFonts w:cs="Arial"/>
                <w:b/>
                <w:bCs/>
                <w:noProof/>
              </w:rPr>
            </w:pPr>
            <w:r w:rsidRPr="003B467F">
              <w:rPr>
                <w:rFonts w:cs="Arial"/>
                <w:b/>
                <w:bCs/>
                <w:noProof/>
              </w:rPr>
              <w:t>Data Length</w:t>
            </w:r>
          </w:p>
        </w:tc>
        <w:tc>
          <w:tcPr>
            <w:tcW w:w="1256"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lang w:val="id-ID"/>
              </w:rPr>
              <w:t xml:space="preserve"> PK / FK</w:t>
            </w:r>
          </w:p>
        </w:tc>
      </w:tr>
      <w:tr w:rsidR="005D237F" w:rsidRPr="003B467F" w:rsidTr="002D162E">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c>
          <w:tcPr>
            <w:tcW w:w="988"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c>
          <w:tcPr>
            <w:tcW w:w="111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c>
          <w:tcPr>
            <w:tcW w:w="39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c>
          <w:tcPr>
            <w:tcW w:w="46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p>
        </w:tc>
        <w:tc>
          <w:tcPr>
            <w:tcW w:w="1256"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r>
      <w:tr w:rsidR="005D237F" w:rsidRPr="003B467F" w:rsidTr="002D162E">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c>
          <w:tcPr>
            <w:tcW w:w="988"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c>
          <w:tcPr>
            <w:tcW w:w="111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c>
          <w:tcPr>
            <w:tcW w:w="39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c>
          <w:tcPr>
            <w:tcW w:w="46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p>
        </w:tc>
        <w:tc>
          <w:tcPr>
            <w:tcW w:w="1256"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r>
    </w:tbl>
    <w:p w:rsidR="004F0EFB" w:rsidRPr="003B467F" w:rsidRDefault="004F0EFB" w:rsidP="002D162E">
      <w:pPr>
        <w:rPr>
          <w:rFonts w:cs="Arial"/>
          <w:b/>
        </w:rPr>
      </w:pPr>
    </w:p>
    <w:p w:rsidR="00DF13E2" w:rsidRPr="003B467F" w:rsidRDefault="00DF13E2"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63" w:name="_Toc430594576"/>
      <w:r w:rsidRPr="003B467F">
        <w:rPr>
          <w:rFonts w:ascii="Arial" w:hAnsi="Arial" w:cs="Arial"/>
          <w:lang w:val="id-ID"/>
        </w:rPr>
        <w:t>Store Procedure</w:t>
      </w:r>
      <w:bookmarkEnd w:id="63"/>
    </w:p>
    <w:p w:rsidR="00281FB8" w:rsidRPr="003B467F" w:rsidRDefault="00281FB8" w:rsidP="003B467F">
      <w:pPr>
        <w:rPr>
          <w:rFonts w:cs="Arial"/>
          <w:color w:val="FF0000"/>
        </w:rPr>
      </w:pPr>
      <w:bookmarkStart w:id="64" w:name="_Toc416880079"/>
      <w:r w:rsidRPr="003B467F">
        <w:rPr>
          <w:rFonts w:cs="Arial"/>
          <w:color w:val="FF0000"/>
        </w:rPr>
        <w:t>Jelaskan store procedure yang dipergunakan oleh aplikasi ini</w:t>
      </w:r>
    </w:p>
    <w:p w:rsidR="004F0EFB" w:rsidRPr="003B467F" w:rsidRDefault="004F0EFB" w:rsidP="003B467F">
      <w:pPr>
        <w:rPr>
          <w:rFonts w:cs="Arial"/>
          <w:color w:val="FF0000"/>
          <w:highlight w:val="yellow"/>
        </w:rPr>
      </w:pPr>
      <w:r w:rsidRPr="003B467F">
        <w:rPr>
          <w:rFonts w:cs="Arial"/>
          <w:color w:val="FF0000"/>
          <w:highlight w:val="yellow"/>
        </w:rPr>
        <w:t xml:space="preserve">Tips : </w:t>
      </w:r>
    </w:p>
    <w:p w:rsidR="004F0EFB" w:rsidRPr="003B467F" w:rsidRDefault="004F0EFB" w:rsidP="003B467F">
      <w:pPr>
        <w:pStyle w:val="ListParagraph"/>
        <w:numPr>
          <w:ilvl w:val="0"/>
          <w:numId w:val="39"/>
        </w:numPr>
        <w:rPr>
          <w:rFonts w:cs="Arial"/>
          <w:color w:val="FF0000"/>
          <w:highlight w:val="yellow"/>
        </w:rPr>
      </w:pPr>
      <w:r w:rsidRPr="003B467F">
        <w:rPr>
          <w:rFonts w:cs="Arial"/>
          <w:color w:val="FF0000"/>
          <w:highlight w:val="yellow"/>
        </w:rPr>
        <w:t>* : Setiap ID wajib dibuatkan nomor urut</w:t>
      </w:r>
    </w:p>
    <w:p w:rsidR="004F0EFB" w:rsidRPr="003B467F" w:rsidRDefault="004F0EFB" w:rsidP="003B467F">
      <w:pPr>
        <w:pStyle w:val="ListParagraph"/>
        <w:numPr>
          <w:ilvl w:val="0"/>
          <w:numId w:val="43"/>
        </w:numPr>
        <w:rPr>
          <w:rFonts w:cs="Arial"/>
          <w:color w:val="FF0000"/>
          <w:highlight w:val="yellow"/>
        </w:rPr>
      </w:pPr>
      <w:r w:rsidRPr="003B467F">
        <w:rPr>
          <w:rFonts w:cs="Arial"/>
          <w:color w:val="FF0000"/>
          <w:highlight w:val="yellow"/>
        </w:rPr>
        <w:t xml:space="preserve">Gunakan query dibawah ini untuk mendapatkan informasi store procedure secara cepat dan akurat </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select</w:t>
      </w:r>
      <w:r w:rsidRPr="003B467F">
        <w:rPr>
          <w:rFonts w:cs="Arial"/>
          <w:noProof/>
          <w:highlight w:val="yellow"/>
        </w:rPr>
        <w:t xml:space="preserve"> r</w:t>
      </w:r>
      <w:r w:rsidRPr="003B467F">
        <w:rPr>
          <w:rFonts w:cs="Arial"/>
          <w:noProof/>
          <w:color w:val="808080"/>
          <w:highlight w:val="yellow"/>
        </w:rPr>
        <w:t>.</w:t>
      </w:r>
      <w:r w:rsidRPr="003B467F">
        <w:rPr>
          <w:rFonts w:cs="Arial"/>
          <w:noProof/>
          <w:highlight w:val="yellow"/>
        </w:rPr>
        <w:t xml:space="preserve">SPECIFIC_NAME </w:t>
      </w:r>
      <w:r w:rsidRPr="003B467F">
        <w:rPr>
          <w:rFonts w:cs="Arial"/>
          <w:noProof/>
          <w:color w:val="FF0000"/>
          <w:highlight w:val="yellow"/>
        </w:rPr>
        <w:t>'SP Name'</w:t>
      </w:r>
      <w:r w:rsidRPr="003B467F">
        <w:rPr>
          <w:rFonts w:cs="Arial"/>
          <w:noProof/>
          <w:color w:val="808080"/>
          <w:highlight w:val="yellow"/>
        </w:rPr>
        <w:t>,</w:t>
      </w:r>
      <w:r w:rsidRPr="003B467F">
        <w:rPr>
          <w:rFonts w:cs="Arial"/>
          <w:noProof/>
          <w:highlight w:val="yellow"/>
        </w:rPr>
        <w:t xml:space="preserve"> </w:t>
      </w:r>
    </w:p>
    <w:p w:rsidR="00FC79B6" w:rsidRPr="003B467F" w:rsidRDefault="00FC79B6" w:rsidP="003B467F">
      <w:pPr>
        <w:autoSpaceDE w:val="0"/>
        <w:autoSpaceDN w:val="0"/>
        <w:adjustRightInd w:val="0"/>
        <w:rPr>
          <w:rFonts w:cs="Arial"/>
          <w:noProof/>
          <w:color w:val="808080"/>
          <w:highlight w:val="yellow"/>
        </w:rPr>
      </w:pPr>
      <w:r w:rsidRPr="003B467F">
        <w:rPr>
          <w:rFonts w:cs="Arial"/>
          <w:noProof/>
          <w:highlight w:val="yellow"/>
        </w:rPr>
        <w:t xml:space="preserve">PARAMETER_NAME </w:t>
      </w:r>
      <w:r w:rsidRPr="003B467F">
        <w:rPr>
          <w:rFonts w:cs="Arial"/>
          <w:noProof/>
          <w:color w:val="FF0000"/>
          <w:highlight w:val="yellow"/>
        </w:rPr>
        <w:t>'Parameter'</w:t>
      </w:r>
      <w:r w:rsidRPr="003B467F">
        <w:rPr>
          <w:rFonts w:cs="Arial"/>
          <w:noProof/>
          <w:color w:val="808080"/>
          <w:highlight w:val="yellow"/>
        </w:rPr>
        <w:t>,</w:t>
      </w:r>
      <w:r w:rsidRPr="003B467F">
        <w:rPr>
          <w:rFonts w:cs="Arial"/>
          <w:noProof/>
          <w:highlight w:val="yellow"/>
        </w:rPr>
        <w:t xml:space="preserve">PARAMETER_MODE </w:t>
      </w:r>
      <w:r w:rsidRPr="003B467F">
        <w:rPr>
          <w:rFonts w:cs="Arial"/>
          <w:noProof/>
          <w:color w:val="FF0000"/>
          <w:highlight w:val="yellow"/>
        </w:rPr>
        <w:t>'In/Out'</w:t>
      </w:r>
      <w:r w:rsidRPr="003B467F">
        <w:rPr>
          <w:rFonts w:cs="Arial"/>
          <w:noProof/>
          <w:color w:val="808080"/>
          <w:highlight w:val="yellow"/>
        </w:rPr>
        <w:t>,</w:t>
      </w:r>
    </w:p>
    <w:p w:rsidR="00FC79B6" w:rsidRPr="003B467F" w:rsidRDefault="00FC79B6" w:rsidP="003B467F">
      <w:pPr>
        <w:autoSpaceDE w:val="0"/>
        <w:autoSpaceDN w:val="0"/>
        <w:adjustRightInd w:val="0"/>
        <w:rPr>
          <w:rFonts w:cs="Arial"/>
          <w:noProof/>
          <w:color w:val="808080"/>
          <w:highlight w:val="yellow"/>
        </w:rPr>
      </w:pPr>
      <w:r w:rsidRPr="003B467F">
        <w:rPr>
          <w:rFonts w:cs="Arial"/>
          <w:noProof/>
          <w:color w:val="FF0000"/>
          <w:highlight w:val="yellow"/>
        </w:rPr>
        <w:t>''</w:t>
      </w:r>
      <w:r w:rsidRPr="003B467F">
        <w:rPr>
          <w:rFonts w:cs="Arial"/>
          <w:noProof/>
          <w:highlight w:val="yellow"/>
        </w:rPr>
        <w:t xml:space="preserve"> </w:t>
      </w:r>
      <w:r w:rsidRPr="003B467F">
        <w:rPr>
          <w:rFonts w:cs="Arial"/>
          <w:noProof/>
          <w:color w:val="FF0000"/>
          <w:highlight w:val="yellow"/>
        </w:rPr>
        <w:t>'Parameter Description'</w:t>
      </w:r>
      <w:r w:rsidRPr="003B467F">
        <w:rPr>
          <w:rFonts w:cs="Arial"/>
          <w:noProof/>
          <w:color w:val="808080"/>
          <w:highlight w:val="yellow"/>
        </w:rPr>
        <w:t>,</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FF0000"/>
          <w:highlight w:val="yellow"/>
        </w:rPr>
        <w:t>'Data Type'</w:t>
      </w:r>
      <w:r w:rsidRPr="003B467F">
        <w:rPr>
          <w:rFonts w:cs="Arial"/>
          <w:noProof/>
          <w:color w:val="808080"/>
          <w:highlight w:val="yellow"/>
        </w:rPr>
        <w:t>,</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case</w:t>
      </w:r>
      <w:r w:rsidRPr="003B467F">
        <w:rPr>
          <w:rFonts w:cs="Arial"/>
          <w:noProof/>
          <w:highlight w:val="yellow"/>
        </w:rPr>
        <w:t xml:space="preserve">  </w:t>
      </w:r>
    </w:p>
    <w:p w:rsidR="00FC79B6" w:rsidRPr="003B467F" w:rsidRDefault="00FC79B6" w:rsidP="003B467F">
      <w:pPr>
        <w:autoSpaceDE w:val="0"/>
        <w:autoSpaceDN w:val="0"/>
        <w:adjustRightInd w:val="0"/>
        <w:rPr>
          <w:rFonts w:cs="Arial"/>
          <w:noProof/>
          <w:color w:val="808080"/>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'%int%'</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p</w:t>
      </w:r>
      <w:r w:rsidRPr="003B467F">
        <w:rPr>
          <w:rFonts w:cs="Arial"/>
          <w:noProof/>
          <w:color w:val="808080"/>
          <w:highlight w:val="yellow"/>
        </w:rPr>
        <w:t>.</w:t>
      </w:r>
      <w:r w:rsidRPr="003B467F">
        <w:rPr>
          <w:rFonts w:cs="Arial"/>
          <w:noProof/>
          <w:highlight w:val="yellow"/>
        </w:rPr>
        <w:t xml:space="preserve">NUMERIC_PRECISION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'%char%'</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ab/>
      </w:r>
      <w:r w:rsidRPr="003B467F">
        <w:rPr>
          <w:rFonts w:cs="Arial"/>
          <w:noProof/>
          <w:color w:val="808080"/>
          <w:highlight w:val="yellow"/>
        </w:rPr>
        <w:t>(</w:t>
      </w:r>
      <w:r w:rsidRPr="003B467F">
        <w:rPr>
          <w:rFonts w:cs="Arial"/>
          <w:noProof/>
          <w:color w:val="0000FF"/>
          <w:highlight w:val="yellow"/>
        </w:rPr>
        <w:t>case</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CHARACTER_MAXIMUM_LENGTH</w:t>
      </w:r>
    </w:p>
    <w:p w:rsidR="00FC79B6" w:rsidRPr="003B467F" w:rsidRDefault="00FC79B6" w:rsidP="003B467F">
      <w:pPr>
        <w:autoSpaceDE w:val="0"/>
        <w:autoSpaceDN w:val="0"/>
        <w:adjustRightInd w:val="0"/>
        <w:rPr>
          <w:rFonts w:cs="Arial"/>
          <w:noProof/>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when</w:t>
      </w:r>
      <w:r w:rsidRPr="003B467F">
        <w:rPr>
          <w:rFonts w:cs="Arial"/>
          <w:noProof/>
          <w:highlight w:val="yellow"/>
        </w:rPr>
        <w:t xml:space="preserve"> </w:t>
      </w:r>
      <w:r w:rsidRPr="003B467F">
        <w:rPr>
          <w:rFonts w:cs="Arial"/>
          <w:noProof/>
          <w:color w:val="808080"/>
          <w:highlight w:val="yellow"/>
        </w:rPr>
        <w:t>-</w:t>
      </w:r>
      <w:r w:rsidRPr="003B467F">
        <w:rPr>
          <w:rFonts w:cs="Arial"/>
          <w:noProof/>
          <w:highlight w:val="yellow"/>
        </w:rPr>
        <w:t xml:space="preserve">1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'Max'</w:t>
      </w:r>
      <w:r w:rsidRPr="003B467F">
        <w:rPr>
          <w:rFonts w:cs="Arial"/>
          <w:noProof/>
          <w:highlight w:val="yellow"/>
        </w:rPr>
        <w:t xml:space="preserve"> </w:t>
      </w:r>
    </w:p>
    <w:p w:rsidR="00FC79B6" w:rsidRPr="003B467F" w:rsidRDefault="00FC79B6"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p</w:t>
      </w:r>
      <w:r w:rsidRPr="003B467F">
        <w:rPr>
          <w:rFonts w:cs="Arial"/>
          <w:noProof/>
          <w:color w:val="808080"/>
          <w:highlight w:val="yellow"/>
        </w:rPr>
        <w:t>.</w:t>
      </w:r>
      <w:r w:rsidRPr="003B467F">
        <w:rPr>
          <w:rFonts w:cs="Arial"/>
          <w:noProof/>
          <w:highlight w:val="yellow"/>
        </w:rPr>
        <w:t xml:space="preserve">CHARACTER_MAXIMUM_LENGTH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FC79B6" w:rsidRPr="003B467F" w:rsidRDefault="00FC79B6"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color w:val="0000FF"/>
          <w:highlight w:val="yellow"/>
        </w:rPr>
        <w:t>end</w:t>
      </w:r>
      <w:r w:rsidRPr="003B467F">
        <w:rPr>
          <w:rFonts w:cs="Arial"/>
          <w:noProof/>
          <w:color w:val="808080"/>
          <w:highlight w:val="yellow"/>
        </w:rPr>
        <w:t>)</w:t>
      </w:r>
    </w:p>
    <w:p w:rsidR="00FC79B6" w:rsidRPr="003B467F" w:rsidRDefault="00FC79B6" w:rsidP="003B467F">
      <w:pPr>
        <w:autoSpaceDE w:val="0"/>
        <w:autoSpaceDN w:val="0"/>
        <w:adjustRightInd w:val="0"/>
        <w:rPr>
          <w:rFonts w:cs="Arial"/>
          <w:noProof/>
          <w:color w:val="FF0000"/>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'%date%'</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w:t>
      </w:r>
    </w:p>
    <w:p w:rsidR="00FC79B6" w:rsidRPr="003B467F" w:rsidRDefault="00FC79B6" w:rsidP="003B467F">
      <w:pPr>
        <w:autoSpaceDE w:val="0"/>
        <w:autoSpaceDN w:val="0"/>
        <w:adjustRightInd w:val="0"/>
        <w:rPr>
          <w:rFonts w:cs="Arial"/>
          <w:noProof/>
          <w:color w:val="FF0000"/>
          <w:highlight w:val="yellow"/>
        </w:rPr>
      </w:pP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00"/>
          <w:highlight w:val="yellow"/>
        </w:rPr>
        <w:t>''</w:t>
      </w:r>
    </w:p>
    <w:p w:rsidR="00FC79B6" w:rsidRPr="003B467F" w:rsidRDefault="00FC79B6" w:rsidP="003B467F">
      <w:pPr>
        <w:autoSpaceDE w:val="0"/>
        <w:autoSpaceDN w:val="0"/>
        <w:adjustRightInd w:val="0"/>
        <w:rPr>
          <w:rFonts w:cs="Arial"/>
          <w:noProof/>
          <w:color w:val="FF0000"/>
          <w:highlight w:val="yellow"/>
        </w:rPr>
      </w:pPr>
      <w:r w:rsidRPr="003B467F">
        <w:rPr>
          <w:rFonts w:cs="Arial"/>
          <w:noProof/>
          <w:color w:val="0000FF"/>
          <w:highlight w:val="yellow"/>
        </w:rPr>
        <w:t>end</w:t>
      </w:r>
      <w:r w:rsidRPr="003B467F">
        <w:rPr>
          <w:rFonts w:cs="Arial"/>
          <w:noProof/>
          <w:highlight w:val="yellow"/>
        </w:rPr>
        <w:t xml:space="preserve"> </w:t>
      </w:r>
      <w:r w:rsidRPr="003B467F">
        <w:rPr>
          <w:rFonts w:cs="Arial"/>
          <w:noProof/>
          <w:color w:val="FF0000"/>
          <w:highlight w:val="yellow"/>
        </w:rPr>
        <w:t>'Data Length'</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from</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routines</w:t>
      </w:r>
      <w:r w:rsidRPr="003B467F">
        <w:rPr>
          <w:rFonts w:cs="Arial"/>
          <w:noProof/>
          <w:highlight w:val="yellow"/>
        </w:rPr>
        <w:t xml:space="preserve"> r</w:t>
      </w:r>
    </w:p>
    <w:p w:rsidR="00FC79B6" w:rsidRPr="003B467F" w:rsidRDefault="00FC79B6" w:rsidP="003B467F">
      <w:pPr>
        <w:autoSpaceDE w:val="0"/>
        <w:autoSpaceDN w:val="0"/>
        <w:adjustRightInd w:val="0"/>
        <w:rPr>
          <w:rFonts w:cs="Arial"/>
          <w:noProof/>
          <w:highlight w:val="yellow"/>
        </w:rPr>
      </w:pPr>
      <w:r w:rsidRPr="003B467F">
        <w:rPr>
          <w:rFonts w:cs="Arial"/>
          <w:noProof/>
          <w:color w:val="808080"/>
          <w:highlight w:val="yellow"/>
        </w:rPr>
        <w:t>left</w:t>
      </w:r>
      <w:r w:rsidRPr="003B467F">
        <w:rPr>
          <w:rFonts w:cs="Arial"/>
          <w:noProof/>
          <w:highlight w:val="yellow"/>
        </w:rPr>
        <w:t xml:space="preserve"> </w:t>
      </w:r>
      <w:r w:rsidRPr="003B467F">
        <w:rPr>
          <w:rFonts w:cs="Arial"/>
          <w:noProof/>
          <w:color w:val="808080"/>
          <w:highlight w:val="yellow"/>
        </w:rPr>
        <w:t>join</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parameters</w:t>
      </w:r>
      <w:r w:rsidRPr="003B467F">
        <w:rPr>
          <w:rFonts w:cs="Arial"/>
          <w:noProof/>
          <w:highlight w:val="yellow"/>
        </w:rPr>
        <w:t xml:space="preserve"> p </w:t>
      </w:r>
      <w:r w:rsidRPr="003B467F">
        <w:rPr>
          <w:rFonts w:cs="Arial"/>
          <w:noProof/>
          <w:color w:val="0000FF"/>
          <w:highlight w:val="yellow"/>
        </w:rPr>
        <w:t>on</w:t>
      </w:r>
      <w:r w:rsidRPr="003B467F">
        <w:rPr>
          <w:rFonts w:cs="Arial"/>
          <w:noProof/>
          <w:highlight w:val="yellow"/>
        </w:rPr>
        <w:t xml:space="preserve"> r</w:t>
      </w:r>
      <w:r w:rsidRPr="003B467F">
        <w:rPr>
          <w:rFonts w:cs="Arial"/>
          <w:noProof/>
          <w:color w:val="808080"/>
          <w:highlight w:val="yellow"/>
        </w:rPr>
        <w:t>.</w:t>
      </w:r>
      <w:r w:rsidRPr="003B467F">
        <w:rPr>
          <w:rFonts w:cs="Arial"/>
          <w:noProof/>
          <w:highlight w:val="yellow"/>
        </w:rPr>
        <w:t xml:space="preserve">SPECIFIC_NAME </w:t>
      </w:r>
      <w:r w:rsidRPr="003B467F">
        <w:rPr>
          <w:rFonts w:cs="Arial"/>
          <w:noProof/>
          <w:color w:val="808080"/>
          <w:highlight w:val="yellow"/>
        </w:rPr>
        <w:t>=</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SPECIFIC_NAME</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where</w:t>
      </w:r>
      <w:r w:rsidRPr="003B467F">
        <w:rPr>
          <w:rFonts w:cs="Arial"/>
          <w:noProof/>
          <w:highlight w:val="yellow"/>
        </w:rPr>
        <w:t xml:space="preserve"> ROUTINE_TYPE </w:t>
      </w:r>
      <w:r w:rsidRPr="003B467F">
        <w:rPr>
          <w:rFonts w:cs="Arial"/>
          <w:noProof/>
          <w:color w:val="808080"/>
          <w:highlight w:val="yellow"/>
        </w:rPr>
        <w:t>=</w:t>
      </w:r>
      <w:r w:rsidRPr="003B467F">
        <w:rPr>
          <w:rFonts w:cs="Arial"/>
          <w:noProof/>
          <w:highlight w:val="yellow"/>
        </w:rPr>
        <w:t xml:space="preserve"> </w:t>
      </w:r>
      <w:r w:rsidRPr="003B467F">
        <w:rPr>
          <w:rFonts w:cs="Arial"/>
          <w:noProof/>
          <w:color w:val="FF0000"/>
          <w:highlight w:val="yellow"/>
        </w:rPr>
        <w:t>'PROCEDURE'</w:t>
      </w:r>
      <w:r w:rsidRPr="003B467F">
        <w:rPr>
          <w:rFonts w:cs="Arial"/>
          <w:noProof/>
          <w:highlight w:val="yellow"/>
        </w:rPr>
        <w:t xml:space="preserve"> </w:t>
      </w:r>
    </w:p>
    <w:p w:rsidR="00FC79B6" w:rsidRPr="003B467F" w:rsidRDefault="00FC79B6" w:rsidP="003B467F">
      <w:pPr>
        <w:rPr>
          <w:rFonts w:cs="Arial"/>
          <w:color w:val="FF0000"/>
        </w:rPr>
      </w:pPr>
      <w:r w:rsidRPr="003B467F">
        <w:rPr>
          <w:rFonts w:cs="Arial"/>
          <w:noProof/>
          <w:color w:val="0000FF"/>
          <w:highlight w:val="yellow"/>
        </w:rPr>
        <w:t>order</w:t>
      </w:r>
      <w:r w:rsidRPr="003B467F">
        <w:rPr>
          <w:rFonts w:cs="Arial"/>
          <w:noProof/>
          <w:highlight w:val="yellow"/>
        </w:rPr>
        <w:t xml:space="preserve"> </w:t>
      </w:r>
      <w:r w:rsidRPr="003B467F">
        <w:rPr>
          <w:rFonts w:cs="Arial"/>
          <w:noProof/>
          <w:color w:val="0000FF"/>
          <w:highlight w:val="yellow"/>
        </w:rPr>
        <w:t>by</w:t>
      </w:r>
      <w:r w:rsidRPr="003B467F">
        <w:rPr>
          <w:rFonts w:cs="Arial"/>
          <w:noProof/>
          <w:highlight w:val="yellow"/>
        </w:rPr>
        <w:t xml:space="preserve"> ROUTINE_NAME</w:t>
      </w:r>
      <w:r w:rsidRPr="003B467F">
        <w:rPr>
          <w:rFonts w:cs="Arial"/>
          <w:noProof/>
          <w:color w:val="808080"/>
          <w:highlight w:val="yellow"/>
        </w:rPr>
        <w:t>,</w:t>
      </w:r>
      <w:r w:rsidRPr="003B467F">
        <w:rPr>
          <w:rFonts w:cs="Arial"/>
          <w:noProof/>
          <w:highlight w:val="yellow"/>
        </w:rPr>
        <w:t xml:space="preserve"> PARAMETER_MODE</w:t>
      </w:r>
      <w:r w:rsidRPr="003B467F">
        <w:rPr>
          <w:rFonts w:cs="Arial"/>
          <w:color w:val="FF0000"/>
        </w:rPr>
        <w:t xml:space="preserve"> </w:t>
      </w:r>
    </w:p>
    <w:p w:rsidR="00FC79B6" w:rsidRPr="003B467F" w:rsidRDefault="002D162E" w:rsidP="003B467F">
      <w:pPr>
        <w:pStyle w:val="Heading3"/>
        <w:shd w:val="pct15" w:color="auto" w:fill="auto"/>
        <w:spacing w:after="60"/>
        <w:ind w:left="720" w:hanging="720"/>
        <w:rPr>
          <w:rFonts w:ascii="Arial" w:hAnsi="Arial" w:cs="Arial"/>
        </w:rPr>
      </w:pPr>
      <w:bookmarkStart w:id="65" w:name="_Toc430594577"/>
      <w:r>
        <w:rPr>
          <w:rFonts w:ascii="Arial" w:hAnsi="Arial" w:cs="Arial"/>
        </w:rPr>
        <w:lastRenderedPageBreak/>
        <w:t>Nama Store Procedure</w:t>
      </w:r>
      <w:bookmarkEnd w:id="65"/>
    </w:p>
    <w:p w:rsidR="00097269" w:rsidRPr="003B467F" w:rsidRDefault="006917AF" w:rsidP="003B467F">
      <w:pPr>
        <w:pStyle w:val="Caption"/>
        <w:keepNext/>
        <w:rPr>
          <w:sz w:val="18"/>
          <w:szCs w:val="18"/>
        </w:rPr>
      </w:pPr>
      <w:bookmarkStart w:id="66" w:name="_Toc430594547"/>
      <w:r>
        <w:rPr>
          <w:sz w:val="18"/>
          <w:szCs w:val="18"/>
        </w:rPr>
        <w:t>Tab</w:t>
      </w:r>
      <w:r w:rsidR="00097269" w:rsidRPr="003B467F">
        <w:rPr>
          <w:sz w:val="18"/>
          <w:szCs w:val="18"/>
        </w:rPr>
        <w:t>l</w:t>
      </w:r>
      <w:r>
        <w:rPr>
          <w:sz w:val="18"/>
          <w:szCs w:val="18"/>
        </w:rPr>
        <w:t>e</w:t>
      </w:r>
      <w:r w:rsidR="00097269" w:rsidRPr="003B467F">
        <w:rPr>
          <w:sz w:val="18"/>
          <w:szCs w:val="18"/>
        </w:rPr>
        <w:t xml:space="preserve"> </w:t>
      </w:r>
      <w:r w:rsidR="0029288B" w:rsidRPr="003B467F">
        <w:rPr>
          <w:sz w:val="18"/>
          <w:szCs w:val="18"/>
        </w:rPr>
        <w:fldChar w:fldCharType="begin"/>
      </w:r>
      <w:r w:rsidR="00097269" w:rsidRPr="003B467F">
        <w:rPr>
          <w:sz w:val="18"/>
          <w:szCs w:val="18"/>
        </w:rPr>
        <w:instrText xml:space="preserve"> SEQ Tabel \* ARABIC </w:instrText>
      </w:r>
      <w:r w:rsidR="0029288B" w:rsidRPr="003B467F">
        <w:rPr>
          <w:sz w:val="18"/>
          <w:szCs w:val="18"/>
        </w:rPr>
        <w:fldChar w:fldCharType="separate"/>
      </w:r>
      <w:r w:rsidR="003B467F" w:rsidRPr="003B467F">
        <w:rPr>
          <w:noProof/>
          <w:sz w:val="18"/>
          <w:szCs w:val="18"/>
        </w:rPr>
        <w:t>10</w:t>
      </w:r>
      <w:r w:rsidR="0029288B" w:rsidRPr="003B467F">
        <w:rPr>
          <w:sz w:val="18"/>
          <w:szCs w:val="18"/>
        </w:rPr>
        <w:fldChar w:fldCharType="end"/>
      </w:r>
      <w:r w:rsidR="00097269" w:rsidRPr="003B467F">
        <w:rPr>
          <w:sz w:val="18"/>
          <w:szCs w:val="18"/>
        </w:rPr>
        <w:t xml:space="preserve"> </w:t>
      </w:r>
      <w:bookmarkEnd w:id="64"/>
      <w:r w:rsidR="002D162E">
        <w:rPr>
          <w:sz w:val="18"/>
          <w:szCs w:val="18"/>
        </w:rPr>
        <w:t>Nama Store Procedure</w:t>
      </w:r>
      <w:bookmarkEnd w:id="66"/>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78"/>
        <w:gridCol w:w="2210"/>
        <w:gridCol w:w="2748"/>
        <w:gridCol w:w="1068"/>
        <w:gridCol w:w="1379"/>
        <w:gridCol w:w="1607"/>
      </w:tblGrid>
      <w:tr w:rsidR="00880B31" w:rsidRPr="003B467F" w:rsidTr="002D162E">
        <w:trPr>
          <w:cantSplit/>
          <w:tblHeader/>
        </w:trPr>
        <w:tc>
          <w:tcPr>
            <w:tcW w:w="145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SP ID</w:t>
            </w:r>
            <w:r w:rsidR="004F0EFB" w:rsidRPr="003B467F">
              <w:rPr>
                <w:rFonts w:cs="Arial"/>
                <w:b/>
                <w:bCs/>
                <w:noProof/>
                <w:color w:val="FF0000"/>
              </w:rPr>
              <w:t>*</w:t>
            </w:r>
          </w:p>
        </w:tc>
        <w:tc>
          <w:tcPr>
            <w:tcW w:w="3547"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880B31" w:rsidRPr="003B467F" w:rsidRDefault="004F0EFB" w:rsidP="003B467F">
            <w:pPr>
              <w:rPr>
                <w:rFonts w:cs="Arial"/>
              </w:rPr>
            </w:pPr>
            <w:r w:rsidRPr="003B467F">
              <w:rPr>
                <w:rFonts w:cs="Arial"/>
              </w:rPr>
              <w:t>SP-1</w:t>
            </w:r>
          </w:p>
        </w:tc>
      </w:tr>
      <w:tr w:rsidR="00880B31" w:rsidRPr="003B467F" w:rsidTr="002D162E">
        <w:trPr>
          <w:cantSplit/>
          <w:tblHeader/>
        </w:trPr>
        <w:tc>
          <w:tcPr>
            <w:tcW w:w="145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SP Description</w:t>
            </w:r>
          </w:p>
        </w:tc>
        <w:tc>
          <w:tcPr>
            <w:tcW w:w="3547"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880B31" w:rsidRPr="003B467F" w:rsidRDefault="00880B31" w:rsidP="003B467F">
            <w:pPr>
              <w:rPr>
                <w:rFonts w:cs="Arial"/>
              </w:rPr>
            </w:pPr>
          </w:p>
        </w:tc>
      </w:tr>
      <w:tr w:rsidR="00880B31" w:rsidRPr="003B467F" w:rsidTr="002D162E">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No</w:t>
            </w:r>
          </w:p>
        </w:tc>
        <w:tc>
          <w:tcPr>
            <w:tcW w:w="115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Parameter</w:t>
            </w:r>
            <w:r w:rsidRPr="003B467F">
              <w:rPr>
                <w:rFonts w:cs="Arial"/>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Parameter</w:t>
            </w:r>
            <w:r w:rsidRPr="003B467F">
              <w:rPr>
                <w:rFonts w:cs="Arial"/>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b/>
                <w:bCs/>
                <w:noProof/>
              </w:rPr>
            </w:pPr>
            <w:r w:rsidRPr="003B467F">
              <w:rPr>
                <w:rFonts w:cs="Arial"/>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 xml:space="preserve">Data </w:t>
            </w:r>
            <w:r w:rsidRPr="003B467F">
              <w:rPr>
                <w:rFonts w:cs="Arial"/>
                <w:b/>
                <w:bCs/>
                <w:noProof/>
                <w:lang w:val="id-ID"/>
              </w:rPr>
              <w:t>Type</w:t>
            </w:r>
          </w:p>
        </w:tc>
        <w:tc>
          <w:tcPr>
            <w:tcW w:w="83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b/>
                <w:bCs/>
                <w:noProof/>
              </w:rPr>
            </w:pPr>
            <w:r w:rsidRPr="003B467F">
              <w:rPr>
                <w:rFonts w:cs="Arial"/>
                <w:b/>
                <w:bCs/>
                <w:noProof/>
              </w:rPr>
              <w:t>Data Length</w:t>
            </w:r>
          </w:p>
        </w:tc>
      </w:tr>
      <w:tr w:rsidR="00880B31" w:rsidRPr="003B467F" w:rsidTr="002D162E">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r>
      <w:tr w:rsidR="00880B31" w:rsidRPr="003B467F" w:rsidTr="002D162E">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p>
        </w:tc>
      </w:tr>
    </w:tbl>
    <w:p w:rsidR="005D237F" w:rsidRPr="003B467F" w:rsidRDefault="005D237F" w:rsidP="003B467F">
      <w:pPr>
        <w:rPr>
          <w:rFonts w:cs="Arial"/>
        </w:rPr>
      </w:pPr>
    </w:p>
    <w:p w:rsidR="002F251D" w:rsidRPr="003B467F" w:rsidRDefault="002F251D"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67" w:name="_Toc430594578"/>
      <w:r w:rsidRPr="003B467F">
        <w:rPr>
          <w:rFonts w:ascii="Arial" w:hAnsi="Arial" w:cs="Arial"/>
          <w:lang w:val="id-ID"/>
        </w:rPr>
        <w:t>Functions</w:t>
      </w:r>
      <w:bookmarkEnd w:id="67"/>
    </w:p>
    <w:p w:rsidR="00963134" w:rsidRPr="003B467F" w:rsidRDefault="00963134" w:rsidP="003B467F">
      <w:pPr>
        <w:rPr>
          <w:rFonts w:cs="Arial"/>
          <w:color w:val="FF0000"/>
        </w:rPr>
      </w:pPr>
      <w:bookmarkStart w:id="68" w:name="_Toc416880080"/>
      <w:r w:rsidRPr="003B467F">
        <w:rPr>
          <w:rFonts w:cs="Arial"/>
          <w:color w:val="FF0000"/>
        </w:rPr>
        <w:t>Jelaskan function yang dipergunakan oleh aplikasi ini</w:t>
      </w:r>
    </w:p>
    <w:p w:rsidR="00963134" w:rsidRPr="003B467F" w:rsidRDefault="00963134" w:rsidP="003B467F">
      <w:pPr>
        <w:rPr>
          <w:rFonts w:cs="Arial"/>
          <w:color w:val="FF0000"/>
          <w:highlight w:val="yellow"/>
        </w:rPr>
      </w:pPr>
      <w:r w:rsidRPr="003B467F">
        <w:rPr>
          <w:rFonts w:cs="Arial"/>
          <w:color w:val="FF0000"/>
          <w:highlight w:val="yellow"/>
        </w:rPr>
        <w:t xml:space="preserve">Tips : </w:t>
      </w:r>
    </w:p>
    <w:p w:rsidR="00963134" w:rsidRPr="003B467F" w:rsidRDefault="00963134" w:rsidP="003B467F">
      <w:pPr>
        <w:pStyle w:val="ListParagraph"/>
        <w:numPr>
          <w:ilvl w:val="0"/>
          <w:numId w:val="39"/>
        </w:numPr>
        <w:rPr>
          <w:rFonts w:cs="Arial"/>
          <w:color w:val="FF0000"/>
          <w:highlight w:val="yellow"/>
        </w:rPr>
      </w:pPr>
      <w:r w:rsidRPr="003B467F">
        <w:rPr>
          <w:rFonts w:cs="Arial"/>
          <w:color w:val="FF0000"/>
          <w:highlight w:val="yellow"/>
        </w:rPr>
        <w:t>* : Setiap ID wajib dibuatkan nomor urut</w:t>
      </w:r>
    </w:p>
    <w:p w:rsidR="00963134" w:rsidRPr="003B467F" w:rsidRDefault="00963134" w:rsidP="003B467F">
      <w:pPr>
        <w:pStyle w:val="ListParagraph"/>
        <w:numPr>
          <w:ilvl w:val="0"/>
          <w:numId w:val="43"/>
        </w:numPr>
        <w:rPr>
          <w:rFonts w:cs="Arial"/>
          <w:color w:val="FF0000"/>
          <w:highlight w:val="yellow"/>
        </w:rPr>
      </w:pPr>
      <w:r w:rsidRPr="003B467F">
        <w:rPr>
          <w:rFonts w:cs="Arial"/>
          <w:color w:val="FF0000"/>
          <w:highlight w:val="yellow"/>
        </w:rPr>
        <w:t xml:space="preserve">Gunakan query dibawah ini untuk mendapatkan informasi function secara cepat dan akurat </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select</w:t>
      </w:r>
      <w:r w:rsidRPr="003B467F">
        <w:rPr>
          <w:rFonts w:cs="Arial"/>
          <w:noProof/>
          <w:highlight w:val="yellow"/>
        </w:rPr>
        <w:t xml:space="preserve"> r</w:t>
      </w:r>
      <w:r w:rsidRPr="003B467F">
        <w:rPr>
          <w:rFonts w:cs="Arial"/>
          <w:noProof/>
          <w:color w:val="808080"/>
          <w:highlight w:val="yellow"/>
        </w:rPr>
        <w:t>.</w:t>
      </w:r>
      <w:r w:rsidRPr="003B467F">
        <w:rPr>
          <w:rFonts w:cs="Arial"/>
          <w:noProof/>
          <w:highlight w:val="yellow"/>
        </w:rPr>
        <w:t xml:space="preserve">SPECIFIC_NAME </w:t>
      </w:r>
      <w:r w:rsidRPr="003B467F">
        <w:rPr>
          <w:rFonts w:cs="Arial"/>
          <w:noProof/>
          <w:color w:val="FF0000"/>
          <w:highlight w:val="yellow"/>
        </w:rPr>
        <w:t>'SP Name'</w:t>
      </w:r>
      <w:r w:rsidRPr="003B467F">
        <w:rPr>
          <w:rFonts w:cs="Arial"/>
          <w:noProof/>
          <w:color w:val="808080"/>
          <w:highlight w:val="yellow"/>
        </w:rPr>
        <w:t>,</w:t>
      </w:r>
      <w:r w:rsidRPr="003B467F">
        <w:rPr>
          <w:rFonts w:cs="Arial"/>
          <w:noProof/>
          <w:highlight w:val="yellow"/>
        </w:rPr>
        <w:t xml:space="preserve"> </w:t>
      </w:r>
    </w:p>
    <w:p w:rsidR="00963134" w:rsidRPr="003B467F" w:rsidRDefault="00963134" w:rsidP="003B467F">
      <w:pPr>
        <w:autoSpaceDE w:val="0"/>
        <w:autoSpaceDN w:val="0"/>
        <w:adjustRightInd w:val="0"/>
        <w:rPr>
          <w:rFonts w:cs="Arial"/>
          <w:noProof/>
          <w:color w:val="808080"/>
          <w:highlight w:val="yellow"/>
        </w:rPr>
      </w:pPr>
      <w:r w:rsidRPr="003B467F">
        <w:rPr>
          <w:rFonts w:cs="Arial"/>
          <w:noProof/>
          <w:highlight w:val="yellow"/>
        </w:rPr>
        <w:t xml:space="preserve">PARAMETER_NAME </w:t>
      </w:r>
      <w:r w:rsidRPr="003B467F">
        <w:rPr>
          <w:rFonts w:cs="Arial"/>
          <w:noProof/>
          <w:color w:val="FF0000"/>
          <w:highlight w:val="yellow"/>
        </w:rPr>
        <w:t>'Parameter'</w:t>
      </w:r>
      <w:r w:rsidRPr="003B467F">
        <w:rPr>
          <w:rFonts w:cs="Arial"/>
          <w:noProof/>
          <w:color w:val="808080"/>
          <w:highlight w:val="yellow"/>
        </w:rPr>
        <w:t>,</w:t>
      </w:r>
      <w:r w:rsidRPr="003B467F">
        <w:rPr>
          <w:rFonts w:cs="Arial"/>
          <w:noProof/>
          <w:highlight w:val="yellow"/>
        </w:rPr>
        <w:t xml:space="preserve">PARAMETER_MODE </w:t>
      </w:r>
      <w:r w:rsidRPr="003B467F">
        <w:rPr>
          <w:rFonts w:cs="Arial"/>
          <w:noProof/>
          <w:color w:val="FF0000"/>
          <w:highlight w:val="yellow"/>
        </w:rPr>
        <w:t>'In/Out'</w:t>
      </w:r>
      <w:r w:rsidRPr="003B467F">
        <w:rPr>
          <w:rFonts w:cs="Arial"/>
          <w:noProof/>
          <w:color w:val="808080"/>
          <w:highlight w:val="yellow"/>
        </w:rPr>
        <w:t>,</w:t>
      </w:r>
    </w:p>
    <w:p w:rsidR="00963134" w:rsidRPr="003B467F" w:rsidRDefault="00963134" w:rsidP="003B467F">
      <w:pPr>
        <w:autoSpaceDE w:val="0"/>
        <w:autoSpaceDN w:val="0"/>
        <w:adjustRightInd w:val="0"/>
        <w:rPr>
          <w:rFonts w:cs="Arial"/>
          <w:noProof/>
          <w:color w:val="808080"/>
          <w:highlight w:val="yellow"/>
        </w:rPr>
      </w:pPr>
      <w:r w:rsidRPr="003B467F">
        <w:rPr>
          <w:rFonts w:cs="Arial"/>
          <w:noProof/>
          <w:color w:val="FF0000"/>
          <w:highlight w:val="yellow"/>
        </w:rPr>
        <w:t>''</w:t>
      </w:r>
      <w:r w:rsidRPr="003B467F">
        <w:rPr>
          <w:rFonts w:cs="Arial"/>
          <w:noProof/>
          <w:highlight w:val="yellow"/>
        </w:rPr>
        <w:t xml:space="preserve"> </w:t>
      </w:r>
      <w:r w:rsidRPr="003B467F">
        <w:rPr>
          <w:rFonts w:cs="Arial"/>
          <w:noProof/>
          <w:color w:val="FF0000"/>
          <w:highlight w:val="yellow"/>
        </w:rPr>
        <w:t>'Parameter Description'</w:t>
      </w:r>
      <w:r w:rsidRPr="003B467F">
        <w:rPr>
          <w:rFonts w:cs="Arial"/>
          <w:noProof/>
          <w:color w:val="808080"/>
          <w:highlight w:val="yellow"/>
        </w:rPr>
        <w:t>,</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FF0000"/>
          <w:highlight w:val="yellow"/>
        </w:rPr>
        <w:t>'Data Type'</w:t>
      </w:r>
      <w:r w:rsidRPr="003B467F">
        <w:rPr>
          <w:rFonts w:cs="Arial"/>
          <w:noProof/>
          <w:color w:val="808080"/>
          <w:highlight w:val="yellow"/>
        </w:rPr>
        <w:t>,</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case</w:t>
      </w:r>
      <w:r w:rsidRPr="003B467F">
        <w:rPr>
          <w:rFonts w:cs="Arial"/>
          <w:noProof/>
          <w:highlight w:val="yellow"/>
        </w:rPr>
        <w:t xml:space="preserve">  </w:t>
      </w:r>
    </w:p>
    <w:p w:rsidR="00963134" w:rsidRPr="003B467F" w:rsidRDefault="00963134" w:rsidP="003B467F">
      <w:pPr>
        <w:autoSpaceDE w:val="0"/>
        <w:autoSpaceDN w:val="0"/>
        <w:adjustRightInd w:val="0"/>
        <w:rPr>
          <w:rFonts w:cs="Arial"/>
          <w:noProof/>
          <w:color w:val="808080"/>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'%int%'</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p</w:t>
      </w:r>
      <w:r w:rsidRPr="003B467F">
        <w:rPr>
          <w:rFonts w:cs="Arial"/>
          <w:noProof/>
          <w:color w:val="808080"/>
          <w:highlight w:val="yellow"/>
        </w:rPr>
        <w:t>.</w:t>
      </w:r>
      <w:r w:rsidRPr="003B467F">
        <w:rPr>
          <w:rFonts w:cs="Arial"/>
          <w:noProof/>
          <w:highlight w:val="yellow"/>
        </w:rPr>
        <w:t xml:space="preserve">NUMERIC_PRECISION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'%char%'</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ab/>
      </w:r>
      <w:r w:rsidRPr="003B467F">
        <w:rPr>
          <w:rFonts w:cs="Arial"/>
          <w:noProof/>
          <w:color w:val="808080"/>
          <w:highlight w:val="yellow"/>
        </w:rPr>
        <w:t>(</w:t>
      </w:r>
      <w:r w:rsidRPr="003B467F">
        <w:rPr>
          <w:rFonts w:cs="Arial"/>
          <w:noProof/>
          <w:color w:val="0000FF"/>
          <w:highlight w:val="yellow"/>
        </w:rPr>
        <w:t>case</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CHARACTER_MAXIMUM_LENGTH</w:t>
      </w:r>
    </w:p>
    <w:p w:rsidR="00963134" w:rsidRPr="003B467F" w:rsidRDefault="00963134" w:rsidP="003B467F">
      <w:pPr>
        <w:autoSpaceDE w:val="0"/>
        <w:autoSpaceDN w:val="0"/>
        <w:adjustRightInd w:val="0"/>
        <w:rPr>
          <w:rFonts w:cs="Arial"/>
          <w:noProof/>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when</w:t>
      </w:r>
      <w:r w:rsidRPr="003B467F">
        <w:rPr>
          <w:rFonts w:cs="Arial"/>
          <w:noProof/>
          <w:highlight w:val="yellow"/>
        </w:rPr>
        <w:t xml:space="preserve"> </w:t>
      </w:r>
      <w:r w:rsidRPr="003B467F">
        <w:rPr>
          <w:rFonts w:cs="Arial"/>
          <w:noProof/>
          <w:color w:val="808080"/>
          <w:highlight w:val="yellow"/>
        </w:rPr>
        <w:t>-</w:t>
      </w:r>
      <w:r w:rsidRPr="003B467F">
        <w:rPr>
          <w:rFonts w:cs="Arial"/>
          <w:noProof/>
          <w:highlight w:val="yellow"/>
        </w:rPr>
        <w:t xml:space="preserve">1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'Max'</w:t>
      </w:r>
      <w:r w:rsidRPr="003B467F">
        <w:rPr>
          <w:rFonts w:cs="Arial"/>
          <w:noProof/>
          <w:highlight w:val="yellow"/>
        </w:rPr>
        <w:t xml:space="preserve"> </w:t>
      </w:r>
    </w:p>
    <w:p w:rsidR="00963134" w:rsidRPr="003B467F" w:rsidRDefault="00963134"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p</w:t>
      </w:r>
      <w:r w:rsidRPr="003B467F">
        <w:rPr>
          <w:rFonts w:cs="Arial"/>
          <w:noProof/>
          <w:color w:val="808080"/>
          <w:highlight w:val="yellow"/>
        </w:rPr>
        <w:t>.</w:t>
      </w:r>
      <w:r w:rsidRPr="003B467F">
        <w:rPr>
          <w:rFonts w:cs="Arial"/>
          <w:noProof/>
          <w:highlight w:val="yellow"/>
        </w:rPr>
        <w:t xml:space="preserve">CHARACTER_MAXIMUM_LENGTH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963134" w:rsidRPr="003B467F" w:rsidRDefault="00963134"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color w:val="0000FF"/>
          <w:highlight w:val="yellow"/>
        </w:rPr>
        <w:t>end</w:t>
      </w:r>
      <w:r w:rsidRPr="003B467F">
        <w:rPr>
          <w:rFonts w:cs="Arial"/>
          <w:noProof/>
          <w:color w:val="808080"/>
          <w:highlight w:val="yellow"/>
        </w:rPr>
        <w:t>)</w:t>
      </w:r>
    </w:p>
    <w:p w:rsidR="00963134" w:rsidRPr="003B467F" w:rsidRDefault="00963134" w:rsidP="003B467F">
      <w:pPr>
        <w:autoSpaceDE w:val="0"/>
        <w:autoSpaceDN w:val="0"/>
        <w:adjustRightInd w:val="0"/>
        <w:rPr>
          <w:rFonts w:cs="Arial"/>
          <w:noProof/>
          <w:color w:val="FF0000"/>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'%date%'</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w:t>
      </w:r>
    </w:p>
    <w:p w:rsidR="00963134" w:rsidRPr="003B467F" w:rsidRDefault="00963134" w:rsidP="003B467F">
      <w:pPr>
        <w:autoSpaceDE w:val="0"/>
        <w:autoSpaceDN w:val="0"/>
        <w:adjustRightInd w:val="0"/>
        <w:rPr>
          <w:rFonts w:cs="Arial"/>
          <w:noProof/>
          <w:color w:val="FF0000"/>
          <w:highlight w:val="yellow"/>
        </w:rPr>
      </w:pP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00"/>
          <w:highlight w:val="yellow"/>
        </w:rPr>
        <w:t>''</w:t>
      </w:r>
    </w:p>
    <w:p w:rsidR="00963134" w:rsidRPr="003B467F" w:rsidRDefault="00963134" w:rsidP="003B467F">
      <w:pPr>
        <w:autoSpaceDE w:val="0"/>
        <w:autoSpaceDN w:val="0"/>
        <w:adjustRightInd w:val="0"/>
        <w:rPr>
          <w:rFonts w:cs="Arial"/>
          <w:noProof/>
          <w:color w:val="FF0000"/>
          <w:highlight w:val="yellow"/>
        </w:rPr>
      </w:pPr>
      <w:r w:rsidRPr="003B467F">
        <w:rPr>
          <w:rFonts w:cs="Arial"/>
          <w:noProof/>
          <w:color w:val="0000FF"/>
          <w:highlight w:val="yellow"/>
        </w:rPr>
        <w:t>end</w:t>
      </w:r>
      <w:r w:rsidRPr="003B467F">
        <w:rPr>
          <w:rFonts w:cs="Arial"/>
          <w:noProof/>
          <w:highlight w:val="yellow"/>
        </w:rPr>
        <w:t xml:space="preserve"> </w:t>
      </w:r>
      <w:r w:rsidRPr="003B467F">
        <w:rPr>
          <w:rFonts w:cs="Arial"/>
          <w:noProof/>
          <w:color w:val="FF0000"/>
          <w:highlight w:val="yellow"/>
        </w:rPr>
        <w:t>'Data Length'</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from</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routines</w:t>
      </w:r>
      <w:r w:rsidRPr="003B467F">
        <w:rPr>
          <w:rFonts w:cs="Arial"/>
          <w:noProof/>
          <w:highlight w:val="yellow"/>
        </w:rPr>
        <w:t xml:space="preserve"> r</w:t>
      </w:r>
    </w:p>
    <w:p w:rsidR="00963134" w:rsidRPr="003B467F" w:rsidRDefault="00963134" w:rsidP="003B467F">
      <w:pPr>
        <w:autoSpaceDE w:val="0"/>
        <w:autoSpaceDN w:val="0"/>
        <w:adjustRightInd w:val="0"/>
        <w:rPr>
          <w:rFonts w:cs="Arial"/>
          <w:noProof/>
          <w:highlight w:val="yellow"/>
        </w:rPr>
      </w:pPr>
      <w:r w:rsidRPr="003B467F">
        <w:rPr>
          <w:rFonts w:cs="Arial"/>
          <w:noProof/>
          <w:color w:val="808080"/>
          <w:highlight w:val="yellow"/>
        </w:rPr>
        <w:t>left</w:t>
      </w:r>
      <w:r w:rsidRPr="003B467F">
        <w:rPr>
          <w:rFonts w:cs="Arial"/>
          <w:noProof/>
          <w:highlight w:val="yellow"/>
        </w:rPr>
        <w:t xml:space="preserve"> </w:t>
      </w:r>
      <w:r w:rsidRPr="003B467F">
        <w:rPr>
          <w:rFonts w:cs="Arial"/>
          <w:noProof/>
          <w:color w:val="808080"/>
          <w:highlight w:val="yellow"/>
        </w:rPr>
        <w:t>join</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parameters</w:t>
      </w:r>
      <w:r w:rsidRPr="003B467F">
        <w:rPr>
          <w:rFonts w:cs="Arial"/>
          <w:noProof/>
          <w:highlight w:val="yellow"/>
        </w:rPr>
        <w:t xml:space="preserve"> p </w:t>
      </w:r>
      <w:r w:rsidRPr="003B467F">
        <w:rPr>
          <w:rFonts w:cs="Arial"/>
          <w:noProof/>
          <w:color w:val="0000FF"/>
          <w:highlight w:val="yellow"/>
        </w:rPr>
        <w:t>on</w:t>
      </w:r>
      <w:r w:rsidRPr="003B467F">
        <w:rPr>
          <w:rFonts w:cs="Arial"/>
          <w:noProof/>
          <w:highlight w:val="yellow"/>
        </w:rPr>
        <w:t xml:space="preserve"> r</w:t>
      </w:r>
      <w:r w:rsidRPr="003B467F">
        <w:rPr>
          <w:rFonts w:cs="Arial"/>
          <w:noProof/>
          <w:color w:val="808080"/>
          <w:highlight w:val="yellow"/>
        </w:rPr>
        <w:t>.</w:t>
      </w:r>
      <w:r w:rsidRPr="003B467F">
        <w:rPr>
          <w:rFonts w:cs="Arial"/>
          <w:noProof/>
          <w:highlight w:val="yellow"/>
        </w:rPr>
        <w:t xml:space="preserve">SPECIFIC_NAME </w:t>
      </w:r>
      <w:r w:rsidRPr="003B467F">
        <w:rPr>
          <w:rFonts w:cs="Arial"/>
          <w:noProof/>
          <w:color w:val="808080"/>
          <w:highlight w:val="yellow"/>
        </w:rPr>
        <w:t>=</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SPECIFIC_NAME</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where</w:t>
      </w:r>
      <w:r w:rsidRPr="003B467F">
        <w:rPr>
          <w:rFonts w:cs="Arial"/>
          <w:noProof/>
          <w:highlight w:val="yellow"/>
        </w:rPr>
        <w:t xml:space="preserve"> ROUTINE_TYPE </w:t>
      </w:r>
      <w:r w:rsidRPr="003B467F">
        <w:rPr>
          <w:rFonts w:cs="Arial"/>
          <w:noProof/>
          <w:color w:val="808080"/>
          <w:highlight w:val="yellow"/>
        </w:rPr>
        <w:t>=</w:t>
      </w:r>
      <w:r w:rsidRPr="003B467F">
        <w:rPr>
          <w:rFonts w:cs="Arial"/>
          <w:noProof/>
          <w:highlight w:val="yellow"/>
        </w:rPr>
        <w:t xml:space="preserve"> </w:t>
      </w:r>
      <w:r w:rsidRPr="003B467F">
        <w:rPr>
          <w:rFonts w:cs="Arial"/>
          <w:noProof/>
          <w:color w:val="FF0000"/>
          <w:highlight w:val="yellow"/>
        </w:rPr>
        <w:t>'FUNCTION'</w:t>
      </w:r>
      <w:r w:rsidRPr="003B467F">
        <w:rPr>
          <w:rFonts w:cs="Arial"/>
          <w:noProof/>
          <w:highlight w:val="yellow"/>
        </w:rPr>
        <w:t xml:space="preserve"> </w:t>
      </w:r>
    </w:p>
    <w:p w:rsidR="00963134" w:rsidRPr="003B467F" w:rsidRDefault="00963134" w:rsidP="003B467F">
      <w:pPr>
        <w:rPr>
          <w:rFonts w:cs="Arial"/>
          <w:color w:val="FF0000"/>
        </w:rPr>
      </w:pPr>
      <w:r w:rsidRPr="003B467F">
        <w:rPr>
          <w:rFonts w:cs="Arial"/>
          <w:noProof/>
          <w:color w:val="0000FF"/>
          <w:highlight w:val="yellow"/>
        </w:rPr>
        <w:t>order</w:t>
      </w:r>
      <w:r w:rsidRPr="003B467F">
        <w:rPr>
          <w:rFonts w:cs="Arial"/>
          <w:noProof/>
          <w:highlight w:val="yellow"/>
        </w:rPr>
        <w:t xml:space="preserve"> </w:t>
      </w:r>
      <w:r w:rsidRPr="003B467F">
        <w:rPr>
          <w:rFonts w:cs="Arial"/>
          <w:noProof/>
          <w:color w:val="0000FF"/>
          <w:highlight w:val="yellow"/>
        </w:rPr>
        <w:t>by</w:t>
      </w:r>
      <w:r w:rsidRPr="003B467F">
        <w:rPr>
          <w:rFonts w:cs="Arial"/>
          <w:noProof/>
          <w:highlight w:val="yellow"/>
        </w:rPr>
        <w:t xml:space="preserve"> ROUTINE_NAME</w:t>
      </w:r>
      <w:r w:rsidRPr="003B467F">
        <w:rPr>
          <w:rFonts w:cs="Arial"/>
          <w:noProof/>
          <w:color w:val="808080"/>
          <w:highlight w:val="yellow"/>
        </w:rPr>
        <w:t>,</w:t>
      </w:r>
      <w:r w:rsidRPr="003B467F">
        <w:rPr>
          <w:rFonts w:cs="Arial"/>
          <w:noProof/>
          <w:highlight w:val="yellow"/>
        </w:rPr>
        <w:t xml:space="preserve"> PARAMETER_MODE</w:t>
      </w:r>
      <w:r w:rsidRPr="003B467F">
        <w:rPr>
          <w:rFonts w:cs="Arial"/>
          <w:color w:val="FF0000"/>
        </w:rPr>
        <w:t xml:space="preserve"> </w:t>
      </w:r>
    </w:p>
    <w:p w:rsidR="00963134" w:rsidRPr="003B467F" w:rsidRDefault="00331798" w:rsidP="003B467F">
      <w:pPr>
        <w:pStyle w:val="Heading3"/>
        <w:shd w:val="pct15" w:color="auto" w:fill="auto"/>
        <w:spacing w:after="60"/>
        <w:ind w:left="720" w:hanging="720"/>
        <w:rPr>
          <w:rFonts w:ascii="Arial" w:hAnsi="Arial" w:cs="Arial"/>
        </w:rPr>
      </w:pPr>
      <w:bookmarkStart w:id="69" w:name="_Toc430594579"/>
      <w:r>
        <w:rPr>
          <w:rFonts w:ascii="Arial" w:hAnsi="Arial" w:cs="Arial"/>
        </w:rPr>
        <w:t>Nama Function</w:t>
      </w:r>
      <w:bookmarkEnd w:id="69"/>
    </w:p>
    <w:p w:rsidR="00097269" w:rsidRPr="003B467F" w:rsidRDefault="006917AF" w:rsidP="003B467F">
      <w:pPr>
        <w:pStyle w:val="Caption"/>
        <w:keepNext/>
        <w:rPr>
          <w:sz w:val="18"/>
          <w:szCs w:val="18"/>
        </w:rPr>
      </w:pPr>
      <w:bookmarkStart w:id="70" w:name="_Toc430594548"/>
      <w:r>
        <w:rPr>
          <w:sz w:val="18"/>
          <w:szCs w:val="18"/>
        </w:rPr>
        <w:t>Table</w:t>
      </w:r>
      <w:r w:rsidR="00097269" w:rsidRPr="003B467F">
        <w:rPr>
          <w:sz w:val="18"/>
          <w:szCs w:val="18"/>
        </w:rPr>
        <w:t xml:space="preserve"> </w:t>
      </w:r>
      <w:r w:rsidR="0029288B" w:rsidRPr="003B467F">
        <w:rPr>
          <w:sz w:val="18"/>
          <w:szCs w:val="18"/>
        </w:rPr>
        <w:fldChar w:fldCharType="begin"/>
      </w:r>
      <w:r w:rsidR="00097269" w:rsidRPr="003B467F">
        <w:rPr>
          <w:sz w:val="18"/>
          <w:szCs w:val="18"/>
        </w:rPr>
        <w:instrText xml:space="preserve"> SEQ Tabel \* ARABIC </w:instrText>
      </w:r>
      <w:r w:rsidR="0029288B" w:rsidRPr="003B467F">
        <w:rPr>
          <w:sz w:val="18"/>
          <w:szCs w:val="18"/>
        </w:rPr>
        <w:fldChar w:fldCharType="separate"/>
      </w:r>
      <w:r w:rsidR="003B467F" w:rsidRPr="003B467F">
        <w:rPr>
          <w:noProof/>
          <w:sz w:val="18"/>
          <w:szCs w:val="18"/>
        </w:rPr>
        <w:t>12</w:t>
      </w:r>
      <w:r w:rsidR="0029288B" w:rsidRPr="003B467F">
        <w:rPr>
          <w:sz w:val="18"/>
          <w:szCs w:val="18"/>
        </w:rPr>
        <w:fldChar w:fldCharType="end"/>
      </w:r>
      <w:r w:rsidR="00097269" w:rsidRPr="003B467F">
        <w:rPr>
          <w:sz w:val="18"/>
          <w:szCs w:val="18"/>
        </w:rPr>
        <w:t xml:space="preserve"> Function</w:t>
      </w:r>
      <w:bookmarkEnd w:id="68"/>
      <w:r w:rsidR="003B467F" w:rsidRPr="003B467F">
        <w:rPr>
          <w:sz w:val="18"/>
          <w:szCs w:val="18"/>
        </w:rPr>
        <w:t xml:space="preserve"> </w:t>
      </w:r>
      <w:r w:rsidR="00331798">
        <w:rPr>
          <w:sz w:val="18"/>
          <w:szCs w:val="18"/>
        </w:rPr>
        <w:t>Nama Function</w:t>
      </w:r>
      <w:bookmarkEnd w:id="70"/>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78"/>
        <w:gridCol w:w="2215"/>
        <w:gridCol w:w="2748"/>
        <w:gridCol w:w="1068"/>
        <w:gridCol w:w="1379"/>
        <w:gridCol w:w="1602"/>
      </w:tblGrid>
      <w:tr w:rsidR="00963134" w:rsidRPr="003B467F" w:rsidTr="00D53BAF">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bookmarkEnd w:id="55"/>
          <w:p w:rsidR="00963134" w:rsidRPr="003B467F" w:rsidRDefault="00963134" w:rsidP="003B467F">
            <w:pPr>
              <w:rPr>
                <w:rFonts w:cs="Arial"/>
              </w:rPr>
            </w:pPr>
            <w:r w:rsidRPr="003B467F">
              <w:rPr>
                <w:rFonts w:cs="Arial"/>
                <w:b/>
                <w:bCs/>
                <w:noProof/>
              </w:rPr>
              <w:t>FN ID</w:t>
            </w:r>
            <w:r w:rsidRPr="003B467F">
              <w:rPr>
                <w:rFonts w:cs="Arial"/>
                <w:b/>
                <w:bCs/>
                <w:noProof/>
                <w:color w:val="FF0000"/>
              </w:rPr>
              <w:t>*</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963134" w:rsidRPr="003B467F" w:rsidRDefault="00963134" w:rsidP="003B467F">
            <w:pPr>
              <w:rPr>
                <w:rFonts w:cs="Arial"/>
              </w:rPr>
            </w:pPr>
            <w:r w:rsidRPr="003B467F">
              <w:rPr>
                <w:rFonts w:cs="Arial"/>
              </w:rPr>
              <w:t>FN-1</w:t>
            </w:r>
          </w:p>
        </w:tc>
      </w:tr>
      <w:tr w:rsidR="00963134" w:rsidRPr="003B467F" w:rsidTr="00D53BAF">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FN Description</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963134" w:rsidRPr="003B467F" w:rsidRDefault="00963134" w:rsidP="003B467F">
            <w:pPr>
              <w:rPr>
                <w:rFonts w:cs="Arial"/>
              </w:rPr>
            </w:pPr>
          </w:p>
        </w:tc>
      </w:tr>
      <w:tr w:rsidR="00963134" w:rsidRPr="003B467F" w:rsidTr="00963134">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No</w:t>
            </w:r>
          </w:p>
        </w:tc>
        <w:tc>
          <w:tcPr>
            <w:tcW w:w="115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Parameter</w:t>
            </w:r>
            <w:r w:rsidRPr="003B467F">
              <w:rPr>
                <w:rFonts w:cs="Arial"/>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Parameter</w:t>
            </w:r>
            <w:r w:rsidRPr="003B467F">
              <w:rPr>
                <w:rFonts w:cs="Arial"/>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b/>
                <w:bCs/>
                <w:noProof/>
              </w:rPr>
            </w:pPr>
            <w:r w:rsidRPr="003B467F">
              <w:rPr>
                <w:rFonts w:cs="Arial"/>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 xml:space="preserve">Data </w:t>
            </w:r>
            <w:r w:rsidRPr="003B467F">
              <w:rPr>
                <w:rFonts w:cs="Arial"/>
                <w:b/>
                <w:bCs/>
                <w:noProof/>
                <w:lang w:val="id-ID"/>
              </w:rPr>
              <w:t>Type</w:t>
            </w:r>
          </w:p>
        </w:tc>
        <w:tc>
          <w:tcPr>
            <w:tcW w:w="83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b/>
                <w:bCs/>
                <w:noProof/>
              </w:rPr>
            </w:pPr>
            <w:r w:rsidRPr="003B467F">
              <w:rPr>
                <w:rFonts w:cs="Arial"/>
                <w:b/>
                <w:bCs/>
                <w:noProof/>
              </w:rPr>
              <w:t>Data Length</w:t>
            </w:r>
          </w:p>
        </w:tc>
      </w:tr>
      <w:tr w:rsidR="00963134" w:rsidRPr="003B467F"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r>
      <w:tr w:rsidR="00963134" w:rsidRPr="003B467F"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r>
    </w:tbl>
    <w:p w:rsidR="00963134" w:rsidRPr="003B467F" w:rsidRDefault="00963134" w:rsidP="003B467F">
      <w:pPr>
        <w:rPr>
          <w:rFonts w:cs="Arial"/>
        </w:rPr>
      </w:pPr>
    </w:p>
    <w:sectPr w:rsidR="00963134" w:rsidRPr="003B467F" w:rsidSect="001C00E4">
      <w:pgSz w:w="12240" w:h="15840" w:code="1"/>
      <w:pgMar w:top="446"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52A" w:rsidRDefault="0076752A">
      <w:r>
        <w:separator/>
      </w:r>
    </w:p>
  </w:endnote>
  <w:endnote w:type="continuationSeparator" w:id="0">
    <w:p w:rsidR="0076752A" w:rsidRDefault="00767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old">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62E" w:rsidRDefault="002D162E" w:rsidP="00216779">
    <w:r>
      <w:t xml:space="preserve">Revision Date: </w:t>
    </w:r>
    <w:r w:rsidRPr="00EA6918">
      <w:t>April, 2015</w:t>
    </w:r>
    <w:r>
      <w:tab/>
      <w:t xml:space="preserve">     PT. Code Development Indonesia  - Proprietary</w:t>
    </w:r>
    <w:r>
      <w:tab/>
      <w:t xml:space="preserve">   Page </w:t>
    </w:r>
    <w:r w:rsidR="0076752A">
      <w:fldChar w:fldCharType="begin"/>
    </w:r>
    <w:r w:rsidR="0076752A">
      <w:instrText xml:space="preserve"> PAGE </w:instrText>
    </w:r>
    <w:r w:rsidR="0076752A">
      <w:fldChar w:fldCharType="separate"/>
    </w:r>
    <w:r w:rsidR="00034993">
      <w:rPr>
        <w:noProof/>
      </w:rPr>
      <w:t>18</w:t>
    </w:r>
    <w:r w:rsidR="0076752A">
      <w:rPr>
        <w:noProof/>
      </w:rPr>
      <w:fldChar w:fldCharType="end"/>
    </w:r>
    <w:r>
      <w:t xml:space="preserve"> of </w:t>
    </w:r>
    <w:r w:rsidR="0076752A">
      <w:fldChar w:fldCharType="begin"/>
    </w:r>
    <w:r w:rsidR="0076752A">
      <w:instrText xml:space="preserve"> NUMPAGES </w:instrText>
    </w:r>
    <w:r w:rsidR="0076752A">
      <w:fldChar w:fldCharType="separate"/>
    </w:r>
    <w:r w:rsidR="00034993">
      <w:rPr>
        <w:noProof/>
      </w:rPr>
      <w:t>18</w:t>
    </w:r>
    <w:r w:rsidR="0076752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62E" w:rsidRDefault="002D162E" w:rsidP="003B0329">
    <w:r>
      <w:t xml:space="preserve">PT. Code Development Indonesia  – Proprietary (FSD Format v2)                </w:t>
    </w:r>
    <w:r>
      <w:tab/>
    </w:r>
    <w:r>
      <w:tab/>
      <w:t xml:space="preserve">Page </w:t>
    </w:r>
    <w:r w:rsidR="0076752A">
      <w:fldChar w:fldCharType="begin"/>
    </w:r>
    <w:r w:rsidR="0076752A">
      <w:instrText xml:space="preserve"> PAGE </w:instrText>
    </w:r>
    <w:r w:rsidR="0076752A">
      <w:fldChar w:fldCharType="separate"/>
    </w:r>
    <w:r w:rsidR="00034993">
      <w:rPr>
        <w:noProof/>
      </w:rPr>
      <w:t>8</w:t>
    </w:r>
    <w:r w:rsidR="0076752A">
      <w:rPr>
        <w:noProof/>
      </w:rPr>
      <w:fldChar w:fldCharType="end"/>
    </w:r>
    <w:r>
      <w:t xml:space="preserve"> of </w:t>
    </w:r>
    <w:r w:rsidR="0076752A">
      <w:fldChar w:fldCharType="begin"/>
    </w:r>
    <w:r w:rsidR="0076752A">
      <w:instrText xml:space="preserve"> NUMPAGES </w:instrText>
    </w:r>
    <w:r w:rsidR="0076752A">
      <w:fldChar w:fldCharType="separate"/>
    </w:r>
    <w:r w:rsidR="00034993">
      <w:rPr>
        <w:noProof/>
      </w:rPr>
      <w:t>18</w:t>
    </w:r>
    <w:r w:rsidR="0076752A">
      <w:rPr>
        <w:noProof/>
      </w:rPr>
      <w:fldChar w:fldCharType="end"/>
    </w:r>
  </w:p>
  <w:p w:rsidR="002D162E" w:rsidRDefault="002D162E" w:rsidP="008B3C4B">
    <w:r>
      <w:tab/>
    </w:r>
  </w:p>
  <w:p w:rsidR="002D162E" w:rsidRDefault="002D162E" w:rsidP="003B0329">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52A" w:rsidRDefault="0076752A">
      <w:r>
        <w:separator/>
      </w:r>
    </w:p>
  </w:footnote>
  <w:footnote w:type="continuationSeparator" w:id="0">
    <w:p w:rsidR="0076752A" w:rsidRDefault="00767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62E" w:rsidRDefault="002D162E">
    <w:pPr>
      <w:pStyle w:val="Header"/>
      <w:jc w:val="right"/>
    </w:pPr>
    <w:r w:rsidRPr="00CE2789">
      <w:rPr>
        <w:color w:val="FF0000"/>
      </w:rPr>
      <w:t>&lt;nama_project&gt;</w:t>
    </w:r>
    <w:r>
      <w:t xml:space="preserve"> </w:t>
    </w:r>
    <w:r>
      <w:rPr>
        <w:b w:val="0"/>
      </w:rPr>
      <w:t xml:space="preserve">Functional Specification document Version </w:t>
    </w:r>
    <w:r w:rsidRPr="00591EB8">
      <w:t>1.00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62E" w:rsidRDefault="002D162E" w:rsidP="004E2023">
    <w:pPr>
      <w:pStyle w:val="Header"/>
      <w:jc w:val="right"/>
    </w:pPr>
    <w:r w:rsidRPr="00FB4479">
      <w:rPr>
        <w:color w:val="FF0000"/>
      </w:rPr>
      <w:t>&lt;</w:t>
    </w:r>
    <w:r>
      <w:rPr>
        <w:color w:val="FF0000"/>
      </w:rPr>
      <w:t>nama_</w:t>
    </w:r>
    <w:r w:rsidRPr="00FB4479">
      <w:rPr>
        <w:color w:val="FF0000"/>
      </w:rPr>
      <w:t>project &gt;</w:t>
    </w:r>
    <w:r>
      <w:rPr>
        <w:b w:val="0"/>
      </w:rPr>
      <w:t xml:space="preserve"> Functional Specification document Version </w:t>
    </w:r>
    <w:r w:rsidRPr="00BD5D32">
      <w:t>1.0</w:t>
    </w:r>
  </w:p>
  <w:p w:rsidR="002D162E" w:rsidRDefault="002D162E">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7157"/>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
    <w:nsid w:val="03952C91"/>
    <w:multiLevelType w:val="hybridMultilevel"/>
    <w:tmpl w:val="D0EC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F1114"/>
    <w:multiLevelType w:val="hybridMultilevel"/>
    <w:tmpl w:val="B456E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CD5648"/>
    <w:multiLevelType w:val="hybridMultilevel"/>
    <w:tmpl w:val="8EE8C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7B68B3"/>
    <w:multiLevelType w:val="hybridMultilevel"/>
    <w:tmpl w:val="F1FE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63E1E"/>
    <w:multiLevelType w:val="hybridMultilevel"/>
    <w:tmpl w:val="09905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A0351"/>
    <w:multiLevelType w:val="hybridMultilevel"/>
    <w:tmpl w:val="BAEC9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15037"/>
    <w:multiLevelType w:val="hybridMultilevel"/>
    <w:tmpl w:val="1FCE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97988"/>
    <w:multiLevelType w:val="hybridMultilevel"/>
    <w:tmpl w:val="348EAD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84618"/>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0">
    <w:nsid w:val="1EA72944"/>
    <w:multiLevelType w:val="hybridMultilevel"/>
    <w:tmpl w:val="A0C2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16B19"/>
    <w:multiLevelType w:val="hybridMultilevel"/>
    <w:tmpl w:val="693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8D7CD7"/>
    <w:multiLevelType w:val="hybridMultilevel"/>
    <w:tmpl w:val="39DA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A2335"/>
    <w:multiLevelType w:val="multilevel"/>
    <w:tmpl w:val="2430CEA6"/>
    <w:lvl w:ilvl="0">
      <w:start w:val="1"/>
      <w:numFmt w:val="decimal"/>
      <w:lvlText w:val="%1.0"/>
      <w:lvlJc w:val="left"/>
      <w:pPr>
        <w:tabs>
          <w:tab w:val="num" w:pos="720"/>
        </w:tabs>
        <w:ind w:left="432" w:hanging="432"/>
      </w:pPr>
      <w:rPr>
        <w:rFonts w:hint="default"/>
      </w:rPr>
    </w:lvl>
    <w:lvl w:ilvl="1">
      <w:start w:val="1"/>
      <w:numFmt w:val="decimal"/>
      <w:pStyle w:val="AppendixHeading1"/>
      <w:lvlText w:val="%2.%1"/>
      <w:lvlJc w:val="left"/>
      <w:pPr>
        <w:tabs>
          <w:tab w:val="num" w:pos="720"/>
        </w:tabs>
        <w:ind w:left="576" w:hanging="576"/>
      </w:pPr>
      <w:rPr>
        <w:rFonts w:hint="default"/>
      </w:rPr>
    </w:lvl>
    <w:lvl w:ilvl="2">
      <w:start w:val="1"/>
      <w:numFmt w:val="decimal"/>
      <w:lvlText w:val="%3.%1.%2"/>
      <w:lvlJc w:val="left"/>
      <w:pPr>
        <w:tabs>
          <w:tab w:val="num" w:pos="1080"/>
        </w:tabs>
        <w:ind w:left="720" w:hanging="720"/>
      </w:pPr>
      <w:rPr>
        <w:rFonts w:hint="default"/>
      </w:rPr>
    </w:lvl>
    <w:lvl w:ilvl="3">
      <w:start w:val="1"/>
      <w:numFmt w:val="decimal"/>
      <w:lvlText w:val="%4.%1.%2.%3"/>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14">
    <w:nsid w:val="23DA0D49"/>
    <w:multiLevelType w:val="hybridMultilevel"/>
    <w:tmpl w:val="CD80307E"/>
    <w:lvl w:ilvl="0" w:tplc="1DC0B9E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D231C1"/>
    <w:multiLevelType w:val="singleLevel"/>
    <w:tmpl w:val="E862B4EA"/>
    <w:lvl w:ilvl="0">
      <w:start w:val="1"/>
      <w:numFmt w:val="bullet"/>
      <w:pStyle w:val="ListQuestion"/>
      <w:lvlText w:val="&gt;"/>
      <w:lvlJc w:val="left"/>
      <w:pPr>
        <w:tabs>
          <w:tab w:val="num" w:pos="360"/>
        </w:tabs>
        <w:ind w:left="360" w:hanging="360"/>
      </w:pPr>
      <w:rPr>
        <w:rFonts w:ascii="Tahoma" w:hAnsi="Tahoma" w:hint="default"/>
        <w:b/>
        <w:i w:val="0"/>
        <w:color w:val="000000"/>
      </w:rPr>
    </w:lvl>
  </w:abstractNum>
  <w:abstractNum w:abstractNumId="16">
    <w:nsid w:val="31931A88"/>
    <w:multiLevelType w:val="hybridMultilevel"/>
    <w:tmpl w:val="F8E2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36642"/>
    <w:multiLevelType w:val="hybridMultilevel"/>
    <w:tmpl w:val="65B8C9CA"/>
    <w:lvl w:ilvl="0" w:tplc="1DC0B9E2">
      <w:start w:val="1"/>
      <w:numFmt w:val="bullet"/>
      <w:lvlText w:val="-"/>
      <w:lvlJc w:val="left"/>
      <w:pPr>
        <w:ind w:left="1440" w:hanging="360"/>
      </w:pPr>
      <w:rPr>
        <w:rFonts w:ascii="Arial" w:eastAsia="Times New Roman"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F93421"/>
    <w:multiLevelType w:val="multilevel"/>
    <w:tmpl w:val="542CB0A6"/>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9">
    <w:nsid w:val="3A8659AC"/>
    <w:multiLevelType w:val="singleLevel"/>
    <w:tmpl w:val="5E50B9FA"/>
    <w:lvl w:ilvl="0">
      <w:start w:val="1"/>
      <w:numFmt w:val="bullet"/>
      <w:pStyle w:val="bullet"/>
      <w:lvlText w:val=""/>
      <w:lvlJc w:val="left"/>
      <w:pPr>
        <w:tabs>
          <w:tab w:val="num" w:pos="360"/>
        </w:tabs>
        <w:ind w:left="360" w:hanging="360"/>
      </w:pPr>
      <w:rPr>
        <w:rFonts w:ascii="Symbol" w:hAnsi="Symbol" w:cs="Symbol" w:hint="default"/>
      </w:rPr>
    </w:lvl>
  </w:abstractNum>
  <w:abstractNum w:abstractNumId="20">
    <w:nsid w:val="46377D35"/>
    <w:multiLevelType w:val="hybridMultilevel"/>
    <w:tmpl w:val="5EA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620AF"/>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2">
    <w:nsid w:val="527B7E51"/>
    <w:multiLevelType w:val="hybridMultilevel"/>
    <w:tmpl w:val="9D705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43B2088"/>
    <w:multiLevelType w:val="hybridMultilevel"/>
    <w:tmpl w:val="E16EB8E4"/>
    <w:lvl w:ilvl="0" w:tplc="1DC0B9E2">
      <w:start w:val="1"/>
      <w:numFmt w:val="bullet"/>
      <w:lvlText w:val="-"/>
      <w:lvlJc w:val="left"/>
      <w:pPr>
        <w:ind w:left="1080" w:hanging="360"/>
      </w:pPr>
      <w:rPr>
        <w:rFonts w:ascii="Arial" w:eastAsia="Times New Roman"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626FC6"/>
    <w:multiLevelType w:val="hybridMultilevel"/>
    <w:tmpl w:val="BEDA65CE"/>
    <w:lvl w:ilvl="0" w:tplc="1DC0B9E2">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7080E79"/>
    <w:multiLevelType w:val="hybridMultilevel"/>
    <w:tmpl w:val="09DA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407FB4"/>
    <w:multiLevelType w:val="multilevel"/>
    <w:tmpl w:val="EC4E29B6"/>
    <w:lvl w:ilvl="0">
      <w:start w:val="1"/>
      <w:numFmt w:val="decimal"/>
      <w:lvlText w:val="%1."/>
      <w:lvlJc w:val="left"/>
      <w:pPr>
        <w:ind w:left="720" w:hanging="360"/>
      </w:pPr>
    </w:lvl>
    <w:lvl w:ilvl="1">
      <w:start w:val="1"/>
      <w:numFmt w:val="bullet"/>
      <w:lvlText w:val=""/>
      <w:lvlJc w:val="left"/>
      <w:pPr>
        <w:ind w:left="114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AFB25C6"/>
    <w:multiLevelType w:val="multilevel"/>
    <w:tmpl w:val="3BBCF478"/>
    <w:lvl w:ilvl="0">
      <w:start w:val="1"/>
      <w:numFmt w:val="decimal"/>
      <w:pStyle w:val="Heading1"/>
      <w:lvlText w:val="%1."/>
      <w:lvlJc w:val="left"/>
      <w:pPr>
        <w:tabs>
          <w:tab w:val="num" w:pos="2736"/>
        </w:tabs>
        <w:ind w:left="2736" w:hanging="576"/>
      </w:pPr>
      <w:rPr>
        <w:rFonts w:ascii="Arial" w:hAnsi="Arial" w:cs="Arial" w:hint="default"/>
      </w:rPr>
    </w:lvl>
    <w:lvl w:ilvl="1">
      <w:start w:val="1"/>
      <w:numFmt w:val="decimal"/>
      <w:pStyle w:val="Heading2"/>
      <w:lvlText w:val="%1.%2."/>
      <w:lvlJc w:val="left"/>
      <w:pPr>
        <w:tabs>
          <w:tab w:val="num" w:pos="3204"/>
        </w:tabs>
        <w:ind w:left="3204" w:hanging="864"/>
      </w:pPr>
      <w:rPr>
        <w:rFonts w:hint="default"/>
        <w:color w:val="auto"/>
      </w:rPr>
    </w:lvl>
    <w:lvl w:ilvl="2">
      <w:start w:val="1"/>
      <w:numFmt w:val="decimal"/>
      <w:pStyle w:val="Heading3"/>
      <w:lvlText w:val="%1.%2.%3."/>
      <w:lvlJc w:val="left"/>
      <w:pPr>
        <w:tabs>
          <w:tab w:val="num" w:pos="1530"/>
        </w:tabs>
        <w:ind w:left="1314" w:hanging="864"/>
      </w:pPr>
      <w:rPr>
        <w:rFonts w:ascii="Calibri" w:hAnsi="Calibri" w:cs="Calibri" w:hint="default"/>
        <w:i w:val="0"/>
        <w:color w:val="auto"/>
      </w:rPr>
    </w:lvl>
    <w:lvl w:ilvl="3">
      <w:start w:val="1"/>
      <w:numFmt w:val="decimal"/>
      <w:pStyle w:val="Heading4"/>
      <w:lvlText w:val="%1.%2.%3.%4."/>
      <w:lvlJc w:val="left"/>
      <w:pPr>
        <w:tabs>
          <w:tab w:val="num" w:pos="2592"/>
        </w:tabs>
        <w:ind w:left="1800" w:hanging="648"/>
      </w:pPr>
      <w:rPr>
        <w:rFonts w:hint="default"/>
        <w:color w:val="auto"/>
      </w:rPr>
    </w:lvl>
    <w:lvl w:ilvl="4">
      <w:start w:val="1"/>
      <w:numFmt w:val="decimal"/>
      <w:lvlText w:val="%1.%2.%3.%4.%5."/>
      <w:lvlJc w:val="left"/>
      <w:pPr>
        <w:tabs>
          <w:tab w:val="num" w:pos="2592"/>
        </w:tabs>
        <w:ind w:left="2304" w:hanging="792"/>
      </w:pPr>
      <w:rPr>
        <w:rFonts w:hint="default"/>
      </w:rPr>
    </w:lvl>
    <w:lvl w:ilvl="5">
      <w:start w:val="1"/>
      <w:numFmt w:val="decimal"/>
      <w:lvlText w:val="%1.%2.%3.%4.%5.%6."/>
      <w:lvlJc w:val="left"/>
      <w:pPr>
        <w:tabs>
          <w:tab w:val="num" w:pos="2952"/>
        </w:tabs>
        <w:ind w:left="2808" w:hanging="936"/>
      </w:pPr>
      <w:rPr>
        <w:rFonts w:hint="default"/>
      </w:rPr>
    </w:lvl>
    <w:lvl w:ilvl="6">
      <w:start w:val="1"/>
      <w:numFmt w:val="decimal"/>
      <w:lvlText w:val="%1.%2.%3.%4.%5.%6.%7."/>
      <w:lvlJc w:val="left"/>
      <w:pPr>
        <w:tabs>
          <w:tab w:val="num" w:pos="3672"/>
        </w:tabs>
        <w:ind w:left="3312" w:hanging="1080"/>
      </w:pPr>
      <w:rPr>
        <w:rFonts w:hint="default"/>
      </w:rPr>
    </w:lvl>
    <w:lvl w:ilvl="7">
      <w:start w:val="1"/>
      <w:numFmt w:val="decimal"/>
      <w:lvlText w:val="%1.%2.%3.%4.%5.%6.%7.%8."/>
      <w:lvlJc w:val="left"/>
      <w:pPr>
        <w:tabs>
          <w:tab w:val="num" w:pos="4032"/>
        </w:tabs>
        <w:ind w:left="3816" w:hanging="1224"/>
      </w:pPr>
      <w:rPr>
        <w:rFonts w:hint="default"/>
      </w:rPr>
    </w:lvl>
    <w:lvl w:ilvl="8">
      <w:start w:val="1"/>
      <w:numFmt w:val="decimal"/>
      <w:lvlText w:val="%1.%2.%3.%4.%5.%6.%7.%8.%9."/>
      <w:lvlJc w:val="left"/>
      <w:pPr>
        <w:tabs>
          <w:tab w:val="num" w:pos="4752"/>
        </w:tabs>
        <w:ind w:left="4392" w:hanging="1440"/>
      </w:pPr>
      <w:rPr>
        <w:rFonts w:hint="default"/>
      </w:rPr>
    </w:lvl>
  </w:abstractNum>
  <w:abstractNum w:abstractNumId="28">
    <w:nsid w:val="5CB306BB"/>
    <w:multiLevelType w:val="hybridMultilevel"/>
    <w:tmpl w:val="541AD9F2"/>
    <w:lvl w:ilvl="0" w:tplc="C09E02C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2870DD"/>
    <w:multiLevelType w:val="hybridMultilevel"/>
    <w:tmpl w:val="45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37094F"/>
    <w:multiLevelType w:val="hybridMultilevel"/>
    <w:tmpl w:val="BB8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C35DE1"/>
    <w:multiLevelType w:val="hybridMultilevel"/>
    <w:tmpl w:val="B27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409B1"/>
    <w:multiLevelType w:val="hybridMultilevel"/>
    <w:tmpl w:val="09EE7216"/>
    <w:lvl w:ilvl="0" w:tplc="1DC0B9E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305FE3"/>
    <w:multiLevelType w:val="hybridMultilevel"/>
    <w:tmpl w:val="997EF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051EEC"/>
    <w:multiLevelType w:val="hybridMultilevel"/>
    <w:tmpl w:val="DEF62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7BB0373"/>
    <w:multiLevelType w:val="hybridMultilevel"/>
    <w:tmpl w:val="3AB0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496DA1"/>
    <w:multiLevelType w:val="hybridMultilevel"/>
    <w:tmpl w:val="B342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9"/>
  </w:num>
  <w:num w:numId="3">
    <w:abstractNumId w:val="15"/>
  </w:num>
  <w:num w:numId="4">
    <w:abstractNumId w:val="13"/>
  </w:num>
  <w:num w:numId="5">
    <w:abstractNumId w:val="5"/>
  </w:num>
  <w:num w:numId="6">
    <w:abstractNumId w:val="4"/>
  </w:num>
  <w:num w:numId="7">
    <w:abstractNumId w:val="20"/>
  </w:num>
  <w:num w:numId="8">
    <w:abstractNumId w:val="26"/>
  </w:num>
  <w:num w:numId="9">
    <w:abstractNumId w:val="23"/>
  </w:num>
  <w:num w:numId="10">
    <w:abstractNumId w:val="18"/>
  </w:num>
  <w:num w:numId="11">
    <w:abstractNumId w:val="14"/>
  </w:num>
  <w:num w:numId="12">
    <w:abstractNumId w:val="17"/>
  </w:num>
  <w:num w:numId="13">
    <w:abstractNumId w:val="32"/>
  </w:num>
  <w:num w:numId="14">
    <w:abstractNumId w:val="24"/>
  </w:num>
  <w:num w:numId="15">
    <w:abstractNumId w:val="27"/>
  </w:num>
  <w:num w:numId="16">
    <w:abstractNumId w:val="27"/>
  </w:num>
  <w:num w:numId="17">
    <w:abstractNumId w:val="35"/>
  </w:num>
  <w:num w:numId="18">
    <w:abstractNumId w:val="11"/>
  </w:num>
  <w:num w:numId="19">
    <w:abstractNumId w:val="27"/>
  </w:num>
  <w:num w:numId="20">
    <w:abstractNumId w:val="27"/>
  </w:num>
  <w:num w:numId="21">
    <w:abstractNumId w:val="27"/>
  </w:num>
  <w:num w:numId="22">
    <w:abstractNumId w:val="27"/>
  </w:num>
  <w:num w:numId="23">
    <w:abstractNumId w:val="27"/>
  </w:num>
  <w:num w:numId="24">
    <w:abstractNumId w:val="29"/>
  </w:num>
  <w:num w:numId="25">
    <w:abstractNumId w:val="12"/>
  </w:num>
  <w:num w:numId="26">
    <w:abstractNumId w:val="36"/>
  </w:num>
  <w:num w:numId="27">
    <w:abstractNumId w:val="6"/>
  </w:num>
  <w:num w:numId="28">
    <w:abstractNumId w:val="8"/>
  </w:num>
  <w:num w:numId="29">
    <w:abstractNumId w:val="1"/>
  </w:num>
  <w:num w:numId="30">
    <w:abstractNumId w:val="9"/>
  </w:num>
  <w:num w:numId="31">
    <w:abstractNumId w:val="16"/>
  </w:num>
  <w:num w:numId="32">
    <w:abstractNumId w:val="21"/>
  </w:num>
  <w:num w:numId="33">
    <w:abstractNumId w:val="3"/>
  </w:num>
  <w:num w:numId="34">
    <w:abstractNumId w:val="2"/>
  </w:num>
  <w:num w:numId="35">
    <w:abstractNumId w:val="25"/>
  </w:num>
  <w:num w:numId="36">
    <w:abstractNumId w:val="22"/>
  </w:num>
  <w:num w:numId="37">
    <w:abstractNumId w:val="33"/>
  </w:num>
  <w:num w:numId="38">
    <w:abstractNumId w:val="10"/>
  </w:num>
  <w:num w:numId="39">
    <w:abstractNumId w:val="28"/>
  </w:num>
  <w:num w:numId="40">
    <w:abstractNumId w:val="31"/>
  </w:num>
  <w:num w:numId="41">
    <w:abstractNumId w:val="34"/>
  </w:num>
  <w:num w:numId="42">
    <w:abstractNumId w:val="0"/>
  </w:num>
  <w:num w:numId="43">
    <w:abstractNumId w:val="7"/>
  </w:num>
  <w:num w:numId="44">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6D"/>
    <w:rsid w:val="00000D98"/>
    <w:rsid w:val="000014F1"/>
    <w:rsid w:val="00001816"/>
    <w:rsid w:val="00002108"/>
    <w:rsid w:val="0000378B"/>
    <w:rsid w:val="00004737"/>
    <w:rsid w:val="00006F3E"/>
    <w:rsid w:val="000076A2"/>
    <w:rsid w:val="00007A36"/>
    <w:rsid w:val="00011EBD"/>
    <w:rsid w:val="000140F5"/>
    <w:rsid w:val="0001435B"/>
    <w:rsid w:val="00014EB5"/>
    <w:rsid w:val="000167C8"/>
    <w:rsid w:val="00017F04"/>
    <w:rsid w:val="000218D7"/>
    <w:rsid w:val="00021FC6"/>
    <w:rsid w:val="000237BA"/>
    <w:rsid w:val="0002510C"/>
    <w:rsid w:val="0003086E"/>
    <w:rsid w:val="00031961"/>
    <w:rsid w:val="000320BD"/>
    <w:rsid w:val="00034112"/>
    <w:rsid w:val="00034993"/>
    <w:rsid w:val="00035F38"/>
    <w:rsid w:val="00037300"/>
    <w:rsid w:val="00042B91"/>
    <w:rsid w:val="00043BB9"/>
    <w:rsid w:val="00050B5D"/>
    <w:rsid w:val="00052C4F"/>
    <w:rsid w:val="00053189"/>
    <w:rsid w:val="0005653D"/>
    <w:rsid w:val="00061A31"/>
    <w:rsid w:val="00061DCA"/>
    <w:rsid w:val="00063A75"/>
    <w:rsid w:val="00064058"/>
    <w:rsid w:val="00065578"/>
    <w:rsid w:val="00070534"/>
    <w:rsid w:val="00074341"/>
    <w:rsid w:val="0007569B"/>
    <w:rsid w:val="00076137"/>
    <w:rsid w:val="000816BC"/>
    <w:rsid w:val="00082602"/>
    <w:rsid w:val="00086D9C"/>
    <w:rsid w:val="0008795F"/>
    <w:rsid w:val="00090A96"/>
    <w:rsid w:val="00092414"/>
    <w:rsid w:val="000939AE"/>
    <w:rsid w:val="00093A09"/>
    <w:rsid w:val="0009658B"/>
    <w:rsid w:val="00097156"/>
    <w:rsid w:val="00097269"/>
    <w:rsid w:val="000A1501"/>
    <w:rsid w:val="000A156B"/>
    <w:rsid w:val="000A1635"/>
    <w:rsid w:val="000A2DB7"/>
    <w:rsid w:val="000A3846"/>
    <w:rsid w:val="000A4D66"/>
    <w:rsid w:val="000A56F7"/>
    <w:rsid w:val="000A7253"/>
    <w:rsid w:val="000A7D02"/>
    <w:rsid w:val="000B03BD"/>
    <w:rsid w:val="000B2895"/>
    <w:rsid w:val="000B3456"/>
    <w:rsid w:val="000B3CC6"/>
    <w:rsid w:val="000B3E0C"/>
    <w:rsid w:val="000B40AA"/>
    <w:rsid w:val="000B4FA6"/>
    <w:rsid w:val="000B547D"/>
    <w:rsid w:val="000B615E"/>
    <w:rsid w:val="000C264C"/>
    <w:rsid w:val="000C2B18"/>
    <w:rsid w:val="000C2C16"/>
    <w:rsid w:val="000C3C11"/>
    <w:rsid w:val="000C6071"/>
    <w:rsid w:val="000C7CED"/>
    <w:rsid w:val="000D2613"/>
    <w:rsid w:val="000D3A61"/>
    <w:rsid w:val="000D666A"/>
    <w:rsid w:val="000D67FF"/>
    <w:rsid w:val="000E12F1"/>
    <w:rsid w:val="000E338C"/>
    <w:rsid w:val="000E437F"/>
    <w:rsid w:val="000E62A9"/>
    <w:rsid w:val="000E7721"/>
    <w:rsid w:val="000F09AD"/>
    <w:rsid w:val="000F103E"/>
    <w:rsid w:val="000F313D"/>
    <w:rsid w:val="00103542"/>
    <w:rsid w:val="0010388C"/>
    <w:rsid w:val="0010793E"/>
    <w:rsid w:val="00107980"/>
    <w:rsid w:val="00110697"/>
    <w:rsid w:val="00111621"/>
    <w:rsid w:val="00111D2F"/>
    <w:rsid w:val="00112CD9"/>
    <w:rsid w:val="00114D6B"/>
    <w:rsid w:val="001157B7"/>
    <w:rsid w:val="001164B6"/>
    <w:rsid w:val="001214F3"/>
    <w:rsid w:val="0012417F"/>
    <w:rsid w:val="00124878"/>
    <w:rsid w:val="001249AB"/>
    <w:rsid w:val="00125A3C"/>
    <w:rsid w:val="0012713F"/>
    <w:rsid w:val="00132EAF"/>
    <w:rsid w:val="00133AF5"/>
    <w:rsid w:val="00135722"/>
    <w:rsid w:val="0013591A"/>
    <w:rsid w:val="001361FD"/>
    <w:rsid w:val="001405CB"/>
    <w:rsid w:val="00141177"/>
    <w:rsid w:val="00143B1D"/>
    <w:rsid w:val="00143CB0"/>
    <w:rsid w:val="00144CD9"/>
    <w:rsid w:val="00145482"/>
    <w:rsid w:val="00147CB7"/>
    <w:rsid w:val="00150B9A"/>
    <w:rsid w:val="00152B7E"/>
    <w:rsid w:val="0015403B"/>
    <w:rsid w:val="00154C3B"/>
    <w:rsid w:val="0015504F"/>
    <w:rsid w:val="00155DEE"/>
    <w:rsid w:val="0016139F"/>
    <w:rsid w:val="00162300"/>
    <w:rsid w:val="00165CDA"/>
    <w:rsid w:val="0016646F"/>
    <w:rsid w:val="00166AD9"/>
    <w:rsid w:val="00170002"/>
    <w:rsid w:val="00170F63"/>
    <w:rsid w:val="00172A5A"/>
    <w:rsid w:val="001739B4"/>
    <w:rsid w:val="00173AA8"/>
    <w:rsid w:val="0017452A"/>
    <w:rsid w:val="00175F1F"/>
    <w:rsid w:val="00177E5A"/>
    <w:rsid w:val="001819C4"/>
    <w:rsid w:val="00182F35"/>
    <w:rsid w:val="00184A75"/>
    <w:rsid w:val="001851E8"/>
    <w:rsid w:val="001858F3"/>
    <w:rsid w:val="00185923"/>
    <w:rsid w:val="001875B1"/>
    <w:rsid w:val="00192B43"/>
    <w:rsid w:val="00195343"/>
    <w:rsid w:val="00196392"/>
    <w:rsid w:val="00196B2E"/>
    <w:rsid w:val="001A047D"/>
    <w:rsid w:val="001A3B9B"/>
    <w:rsid w:val="001A42AD"/>
    <w:rsid w:val="001A6F3B"/>
    <w:rsid w:val="001A7B8D"/>
    <w:rsid w:val="001B11B5"/>
    <w:rsid w:val="001B1729"/>
    <w:rsid w:val="001B2E71"/>
    <w:rsid w:val="001B4D56"/>
    <w:rsid w:val="001B5845"/>
    <w:rsid w:val="001B6925"/>
    <w:rsid w:val="001B7D6F"/>
    <w:rsid w:val="001C00E4"/>
    <w:rsid w:val="001C0E37"/>
    <w:rsid w:val="001C1AA6"/>
    <w:rsid w:val="001C2F05"/>
    <w:rsid w:val="001C349D"/>
    <w:rsid w:val="001C40DC"/>
    <w:rsid w:val="001C421A"/>
    <w:rsid w:val="001C5210"/>
    <w:rsid w:val="001C5ED3"/>
    <w:rsid w:val="001C61EF"/>
    <w:rsid w:val="001C6715"/>
    <w:rsid w:val="001C7491"/>
    <w:rsid w:val="001D16FB"/>
    <w:rsid w:val="001D3C9C"/>
    <w:rsid w:val="001D4671"/>
    <w:rsid w:val="001D5770"/>
    <w:rsid w:val="001D713E"/>
    <w:rsid w:val="001D7C81"/>
    <w:rsid w:val="001E1494"/>
    <w:rsid w:val="001E296C"/>
    <w:rsid w:val="001E6543"/>
    <w:rsid w:val="001E6A5B"/>
    <w:rsid w:val="001F51D6"/>
    <w:rsid w:val="00201DA7"/>
    <w:rsid w:val="00206BF7"/>
    <w:rsid w:val="002140A0"/>
    <w:rsid w:val="00215654"/>
    <w:rsid w:val="00216779"/>
    <w:rsid w:val="002234D2"/>
    <w:rsid w:val="00223BD6"/>
    <w:rsid w:val="00224A6B"/>
    <w:rsid w:val="0022564A"/>
    <w:rsid w:val="002264BA"/>
    <w:rsid w:val="002264E6"/>
    <w:rsid w:val="002271C7"/>
    <w:rsid w:val="0023030D"/>
    <w:rsid w:val="00233F9E"/>
    <w:rsid w:val="0023585B"/>
    <w:rsid w:val="0024203B"/>
    <w:rsid w:val="002447DA"/>
    <w:rsid w:val="0025217E"/>
    <w:rsid w:val="00253285"/>
    <w:rsid w:val="0025520E"/>
    <w:rsid w:val="002571CC"/>
    <w:rsid w:val="0025737E"/>
    <w:rsid w:val="00264247"/>
    <w:rsid w:val="002654A9"/>
    <w:rsid w:val="00266D0B"/>
    <w:rsid w:val="00267B27"/>
    <w:rsid w:val="00271188"/>
    <w:rsid w:val="00275533"/>
    <w:rsid w:val="00280835"/>
    <w:rsid w:val="0028136C"/>
    <w:rsid w:val="00281FB8"/>
    <w:rsid w:val="00286AB8"/>
    <w:rsid w:val="00287C57"/>
    <w:rsid w:val="0029288B"/>
    <w:rsid w:val="002951B0"/>
    <w:rsid w:val="002A2495"/>
    <w:rsid w:val="002A3601"/>
    <w:rsid w:val="002A5CBB"/>
    <w:rsid w:val="002A6059"/>
    <w:rsid w:val="002A6470"/>
    <w:rsid w:val="002A67BA"/>
    <w:rsid w:val="002B056F"/>
    <w:rsid w:val="002B05A4"/>
    <w:rsid w:val="002B2AD0"/>
    <w:rsid w:val="002B3091"/>
    <w:rsid w:val="002B3B93"/>
    <w:rsid w:val="002B4064"/>
    <w:rsid w:val="002B43F5"/>
    <w:rsid w:val="002B6A70"/>
    <w:rsid w:val="002B7A59"/>
    <w:rsid w:val="002B7BC0"/>
    <w:rsid w:val="002B7F16"/>
    <w:rsid w:val="002C0038"/>
    <w:rsid w:val="002C145B"/>
    <w:rsid w:val="002C2804"/>
    <w:rsid w:val="002C30E0"/>
    <w:rsid w:val="002C43B1"/>
    <w:rsid w:val="002C5BB4"/>
    <w:rsid w:val="002D091D"/>
    <w:rsid w:val="002D162E"/>
    <w:rsid w:val="002D26A5"/>
    <w:rsid w:val="002D4ADA"/>
    <w:rsid w:val="002E6519"/>
    <w:rsid w:val="002E79A9"/>
    <w:rsid w:val="002F251D"/>
    <w:rsid w:val="002F6280"/>
    <w:rsid w:val="002F77ED"/>
    <w:rsid w:val="0030019C"/>
    <w:rsid w:val="00301E9C"/>
    <w:rsid w:val="00303BA1"/>
    <w:rsid w:val="00306729"/>
    <w:rsid w:val="0030745E"/>
    <w:rsid w:val="00311355"/>
    <w:rsid w:val="003113AA"/>
    <w:rsid w:val="0031287B"/>
    <w:rsid w:val="00322A9D"/>
    <w:rsid w:val="003239BD"/>
    <w:rsid w:val="00324E6C"/>
    <w:rsid w:val="00326E3E"/>
    <w:rsid w:val="00331798"/>
    <w:rsid w:val="00331D81"/>
    <w:rsid w:val="00332C70"/>
    <w:rsid w:val="00334E77"/>
    <w:rsid w:val="0033605B"/>
    <w:rsid w:val="0034175E"/>
    <w:rsid w:val="00343766"/>
    <w:rsid w:val="00344B02"/>
    <w:rsid w:val="00352002"/>
    <w:rsid w:val="003611D9"/>
    <w:rsid w:val="0036378C"/>
    <w:rsid w:val="00364498"/>
    <w:rsid w:val="00365764"/>
    <w:rsid w:val="00372189"/>
    <w:rsid w:val="00372A99"/>
    <w:rsid w:val="0037378C"/>
    <w:rsid w:val="00375D23"/>
    <w:rsid w:val="0037652A"/>
    <w:rsid w:val="00376F9D"/>
    <w:rsid w:val="003847E8"/>
    <w:rsid w:val="003851B2"/>
    <w:rsid w:val="00386FC7"/>
    <w:rsid w:val="003877DD"/>
    <w:rsid w:val="0039216C"/>
    <w:rsid w:val="003923A4"/>
    <w:rsid w:val="00395F7E"/>
    <w:rsid w:val="00397372"/>
    <w:rsid w:val="003A10EE"/>
    <w:rsid w:val="003A7E89"/>
    <w:rsid w:val="003B0329"/>
    <w:rsid w:val="003B467F"/>
    <w:rsid w:val="003B56A8"/>
    <w:rsid w:val="003B7114"/>
    <w:rsid w:val="003C0249"/>
    <w:rsid w:val="003C0783"/>
    <w:rsid w:val="003C08E4"/>
    <w:rsid w:val="003C2386"/>
    <w:rsid w:val="003C2F1D"/>
    <w:rsid w:val="003C6D5D"/>
    <w:rsid w:val="003D2DC7"/>
    <w:rsid w:val="003D38C5"/>
    <w:rsid w:val="003D3F19"/>
    <w:rsid w:val="003D581C"/>
    <w:rsid w:val="003E00FF"/>
    <w:rsid w:val="003E04A5"/>
    <w:rsid w:val="003E08D9"/>
    <w:rsid w:val="003E3EEF"/>
    <w:rsid w:val="003E675B"/>
    <w:rsid w:val="003F06EB"/>
    <w:rsid w:val="003F3434"/>
    <w:rsid w:val="003F58B3"/>
    <w:rsid w:val="003F66EB"/>
    <w:rsid w:val="003F75E9"/>
    <w:rsid w:val="003F7960"/>
    <w:rsid w:val="003F7F62"/>
    <w:rsid w:val="004007F9"/>
    <w:rsid w:val="00400AC8"/>
    <w:rsid w:val="00403407"/>
    <w:rsid w:val="004056A8"/>
    <w:rsid w:val="00407C07"/>
    <w:rsid w:val="00411780"/>
    <w:rsid w:val="0041347A"/>
    <w:rsid w:val="00414608"/>
    <w:rsid w:val="004150A0"/>
    <w:rsid w:val="00420B56"/>
    <w:rsid w:val="00423679"/>
    <w:rsid w:val="0042498A"/>
    <w:rsid w:val="00424DEF"/>
    <w:rsid w:val="00425BC9"/>
    <w:rsid w:val="004274E5"/>
    <w:rsid w:val="00430514"/>
    <w:rsid w:val="00431D8B"/>
    <w:rsid w:val="004372EA"/>
    <w:rsid w:val="00440501"/>
    <w:rsid w:val="004463A7"/>
    <w:rsid w:val="00447A0B"/>
    <w:rsid w:val="00447FC9"/>
    <w:rsid w:val="00450DB2"/>
    <w:rsid w:val="00450F38"/>
    <w:rsid w:val="004601B9"/>
    <w:rsid w:val="00462412"/>
    <w:rsid w:val="00462676"/>
    <w:rsid w:val="00466551"/>
    <w:rsid w:val="004707C0"/>
    <w:rsid w:val="0047363F"/>
    <w:rsid w:val="00476785"/>
    <w:rsid w:val="00480B05"/>
    <w:rsid w:val="004824A1"/>
    <w:rsid w:val="00483552"/>
    <w:rsid w:val="00485A31"/>
    <w:rsid w:val="00485AAC"/>
    <w:rsid w:val="00485D21"/>
    <w:rsid w:val="0048710D"/>
    <w:rsid w:val="0049117E"/>
    <w:rsid w:val="00492C32"/>
    <w:rsid w:val="004943CD"/>
    <w:rsid w:val="00497D16"/>
    <w:rsid w:val="004A32FB"/>
    <w:rsid w:val="004A4E2B"/>
    <w:rsid w:val="004A6F74"/>
    <w:rsid w:val="004B0B53"/>
    <w:rsid w:val="004B3E59"/>
    <w:rsid w:val="004B756C"/>
    <w:rsid w:val="004C113D"/>
    <w:rsid w:val="004C1CC5"/>
    <w:rsid w:val="004C4F47"/>
    <w:rsid w:val="004C67CF"/>
    <w:rsid w:val="004D0E55"/>
    <w:rsid w:val="004D4631"/>
    <w:rsid w:val="004D6F5E"/>
    <w:rsid w:val="004D7713"/>
    <w:rsid w:val="004E07F3"/>
    <w:rsid w:val="004E0E71"/>
    <w:rsid w:val="004E2023"/>
    <w:rsid w:val="004E3CEB"/>
    <w:rsid w:val="004E7557"/>
    <w:rsid w:val="004F02A2"/>
    <w:rsid w:val="004F05BE"/>
    <w:rsid w:val="004F0625"/>
    <w:rsid w:val="004F0DF0"/>
    <w:rsid w:val="004F0EFB"/>
    <w:rsid w:val="004F491C"/>
    <w:rsid w:val="004F66D1"/>
    <w:rsid w:val="005115BD"/>
    <w:rsid w:val="00513B67"/>
    <w:rsid w:val="00514365"/>
    <w:rsid w:val="00520D75"/>
    <w:rsid w:val="005226C2"/>
    <w:rsid w:val="00522771"/>
    <w:rsid w:val="00522A7C"/>
    <w:rsid w:val="00522AA4"/>
    <w:rsid w:val="00523179"/>
    <w:rsid w:val="00526534"/>
    <w:rsid w:val="00527C83"/>
    <w:rsid w:val="005300E0"/>
    <w:rsid w:val="005310A9"/>
    <w:rsid w:val="005340A1"/>
    <w:rsid w:val="00534B69"/>
    <w:rsid w:val="00534F25"/>
    <w:rsid w:val="005374F8"/>
    <w:rsid w:val="005420C0"/>
    <w:rsid w:val="005427AC"/>
    <w:rsid w:val="0054344E"/>
    <w:rsid w:val="00547EEC"/>
    <w:rsid w:val="00550DA1"/>
    <w:rsid w:val="00550F13"/>
    <w:rsid w:val="00551A75"/>
    <w:rsid w:val="00552C01"/>
    <w:rsid w:val="00552FBC"/>
    <w:rsid w:val="005539D1"/>
    <w:rsid w:val="00553E39"/>
    <w:rsid w:val="005561C2"/>
    <w:rsid w:val="005564B0"/>
    <w:rsid w:val="0055765B"/>
    <w:rsid w:val="00561BF4"/>
    <w:rsid w:val="005648FC"/>
    <w:rsid w:val="00566BFB"/>
    <w:rsid w:val="00570CD8"/>
    <w:rsid w:val="005741E7"/>
    <w:rsid w:val="00575882"/>
    <w:rsid w:val="00576ED2"/>
    <w:rsid w:val="005779F2"/>
    <w:rsid w:val="00582CF9"/>
    <w:rsid w:val="00585D8F"/>
    <w:rsid w:val="00585F14"/>
    <w:rsid w:val="00590AD8"/>
    <w:rsid w:val="00591EB8"/>
    <w:rsid w:val="005932FE"/>
    <w:rsid w:val="005957DE"/>
    <w:rsid w:val="005958BA"/>
    <w:rsid w:val="00595F00"/>
    <w:rsid w:val="00596155"/>
    <w:rsid w:val="005A2911"/>
    <w:rsid w:val="005A4E90"/>
    <w:rsid w:val="005B0B13"/>
    <w:rsid w:val="005B44CC"/>
    <w:rsid w:val="005C11E5"/>
    <w:rsid w:val="005C362C"/>
    <w:rsid w:val="005C6D52"/>
    <w:rsid w:val="005D1E90"/>
    <w:rsid w:val="005D237F"/>
    <w:rsid w:val="005D2D86"/>
    <w:rsid w:val="005D39AF"/>
    <w:rsid w:val="005D44FC"/>
    <w:rsid w:val="005D5631"/>
    <w:rsid w:val="005D7F2C"/>
    <w:rsid w:val="005E129F"/>
    <w:rsid w:val="005E298E"/>
    <w:rsid w:val="005F1636"/>
    <w:rsid w:val="005F378F"/>
    <w:rsid w:val="005F6614"/>
    <w:rsid w:val="005F71E6"/>
    <w:rsid w:val="005F7397"/>
    <w:rsid w:val="005F7785"/>
    <w:rsid w:val="00600944"/>
    <w:rsid w:val="00602BDD"/>
    <w:rsid w:val="00602C5E"/>
    <w:rsid w:val="00604E93"/>
    <w:rsid w:val="006114D7"/>
    <w:rsid w:val="00616458"/>
    <w:rsid w:val="00620EAA"/>
    <w:rsid w:val="00621002"/>
    <w:rsid w:val="00621A46"/>
    <w:rsid w:val="0062237E"/>
    <w:rsid w:val="00623BBF"/>
    <w:rsid w:val="00626911"/>
    <w:rsid w:val="00626C26"/>
    <w:rsid w:val="006326E3"/>
    <w:rsid w:val="0063292A"/>
    <w:rsid w:val="0063385C"/>
    <w:rsid w:val="00640788"/>
    <w:rsid w:val="00640D2B"/>
    <w:rsid w:val="0064145D"/>
    <w:rsid w:val="006417BD"/>
    <w:rsid w:val="00641AD9"/>
    <w:rsid w:val="00644134"/>
    <w:rsid w:val="00644C67"/>
    <w:rsid w:val="00647203"/>
    <w:rsid w:val="00647992"/>
    <w:rsid w:val="00650352"/>
    <w:rsid w:val="00651ACC"/>
    <w:rsid w:val="0065269E"/>
    <w:rsid w:val="00656DF4"/>
    <w:rsid w:val="00657D30"/>
    <w:rsid w:val="0066090F"/>
    <w:rsid w:val="00661088"/>
    <w:rsid w:val="006612CE"/>
    <w:rsid w:val="0066420A"/>
    <w:rsid w:val="00665CFE"/>
    <w:rsid w:val="0067051D"/>
    <w:rsid w:val="00673FA3"/>
    <w:rsid w:val="006756D2"/>
    <w:rsid w:val="0068516A"/>
    <w:rsid w:val="00685EBC"/>
    <w:rsid w:val="00687B30"/>
    <w:rsid w:val="00690841"/>
    <w:rsid w:val="006914A8"/>
    <w:rsid w:val="006917AF"/>
    <w:rsid w:val="0069278A"/>
    <w:rsid w:val="006A1883"/>
    <w:rsid w:val="006A3EB8"/>
    <w:rsid w:val="006A4594"/>
    <w:rsid w:val="006A5F86"/>
    <w:rsid w:val="006B029E"/>
    <w:rsid w:val="006B1230"/>
    <w:rsid w:val="006B31F8"/>
    <w:rsid w:val="006B3943"/>
    <w:rsid w:val="006B4708"/>
    <w:rsid w:val="006B7FB1"/>
    <w:rsid w:val="006D1279"/>
    <w:rsid w:val="006D3198"/>
    <w:rsid w:val="006D710E"/>
    <w:rsid w:val="006D745B"/>
    <w:rsid w:val="006E0341"/>
    <w:rsid w:val="006E0EBC"/>
    <w:rsid w:val="006E13B0"/>
    <w:rsid w:val="006E2DBA"/>
    <w:rsid w:val="006E5C03"/>
    <w:rsid w:val="006E7649"/>
    <w:rsid w:val="006E7909"/>
    <w:rsid w:val="006E79AE"/>
    <w:rsid w:val="006F0C47"/>
    <w:rsid w:val="006F719D"/>
    <w:rsid w:val="006F78F2"/>
    <w:rsid w:val="007005EA"/>
    <w:rsid w:val="00701CC2"/>
    <w:rsid w:val="00702FD3"/>
    <w:rsid w:val="00704E72"/>
    <w:rsid w:val="0070506A"/>
    <w:rsid w:val="007055A3"/>
    <w:rsid w:val="00705DFE"/>
    <w:rsid w:val="00712A14"/>
    <w:rsid w:val="00713762"/>
    <w:rsid w:val="00713779"/>
    <w:rsid w:val="00713E63"/>
    <w:rsid w:val="00715676"/>
    <w:rsid w:val="00720B49"/>
    <w:rsid w:val="0072184F"/>
    <w:rsid w:val="00722239"/>
    <w:rsid w:val="00722F33"/>
    <w:rsid w:val="007237B1"/>
    <w:rsid w:val="00726591"/>
    <w:rsid w:val="007266E1"/>
    <w:rsid w:val="00726C23"/>
    <w:rsid w:val="00727E30"/>
    <w:rsid w:val="0073323D"/>
    <w:rsid w:val="00734A92"/>
    <w:rsid w:val="007352F3"/>
    <w:rsid w:val="00735B67"/>
    <w:rsid w:val="00736AAD"/>
    <w:rsid w:val="0074034D"/>
    <w:rsid w:val="0074256F"/>
    <w:rsid w:val="00742D0F"/>
    <w:rsid w:val="007435EB"/>
    <w:rsid w:val="00744567"/>
    <w:rsid w:val="00746989"/>
    <w:rsid w:val="007526BD"/>
    <w:rsid w:val="0075344B"/>
    <w:rsid w:val="00755C84"/>
    <w:rsid w:val="007608F9"/>
    <w:rsid w:val="00761369"/>
    <w:rsid w:val="00761635"/>
    <w:rsid w:val="007630A9"/>
    <w:rsid w:val="00763262"/>
    <w:rsid w:val="00765CF1"/>
    <w:rsid w:val="00766CFD"/>
    <w:rsid w:val="0076752A"/>
    <w:rsid w:val="007718BF"/>
    <w:rsid w:val="0077325A"/>
    <w:rsid w:val="00774091"/>
    <w:rsid w:val="00774989"/>
    <w:rsid w:val="007763BE"/>
    <w:rsid w:val="0078141E"/>
    <w:rsid w:val="00784DE9"/>
    <w:rsid w:val="00786617"/>
    <w:rsid w:val="007918C0"/>
    <w:rsid w:val="007943A3"/>
    <w:rsid w:val="00795F07"/>
    <w:rsid w:val="00796543"/>
    <w:rsid w:val="00797F89"/>
    <w:rsid w:val="007A3998"/>
    <w:rsid w:val="007A5775"/>
    <w:rsid w:val="007A696D"/>
    <w:rsid w:val="007A7F1C"/>
    <w:rsid w:val="007B00C7"/>
    <w:rsid w:val="007B1CE2"/>
    <w:rsid w:val="007B3279"/>
    <w:rsid w:val="007B34C9"/>
    <w:rsid w:val="007B3F5D"/>
    <w:rsid w:val="007B5722"/>
    <w:rsid w:val="007B6C70"/>
    <w:rsid w:val="007C01EA"/>
    <w:rsid w:val="007C0952"/>
    <w:rsid w:val="007C4B83"/>
    <w:rsid w:val="007C7EEA"/>
    <w:rsid w:val="007D1459"/>
    <w:rsid w:val="007D2ACF"/>
    <w:rsid w:val="007D50BD"/>
    <w:rsid w:val="007D64C2"/>
    <w:rsid w:val="007E0C7E"/>
    <w:rsid w:val="007E43D3"/>
    <w:rsid w:val="007E4F12"/>
    <w:rsid w:val="007F0498"/>
    <w:rsid w:val="007F1060"/>
    <w:rsid w:val="007F1487"/>
    <w:rsid w:val="007F2A95"/>
    <w:rsid w:val="007F2DA4"/>
    <w:rsid w:val="00800B05"/>
    <w:rsid w:val="0080101C"/>
    <w:rsid w:val="008012B5"/>
    <w:rsid w:val="0080154B"/>
    <w:rsid w:val="008016B7"/>
    <w:rsid w:val="00802FA3"/>
    <w:rsid w:val="0080365A"/>
    <w:rsid w:val="00804ED6"/>
    <w:rsid w:val="008061C7"/>
    <w:rsid w:val="00810398"/>
    <w:rsid w:val="0081181B"/>
    <w:rsid w:val="00811BAA"/>
    <w:rsid w:val="00815A8C"/>
    <w:rsid w:val="0081606F"/>
    <w:rsid w:val="0081673F"/>
    <w:rsid w:val="00816E31"/>
    <w:rsid w:val="008233E4"/>
    <w:rsid w:val="008256F6"/>
    <w:rsid w:val="00830A6C"/>
    <w:rsid w:val="00831D23"/>
    <w:rsid w:val="008321BE"/>
    <w:rsid w:val="00832DF1"/>
    <w:rsid w:val="008362D2"/>
    <w:rsid w:val="00837F61"/>
    <w:rsid w:val="008402F5"/>
    <w:rsid w:val="0084122C"/>
    <w:rsid w:val="00841AE6"/>
    <w:rsid w:val="0085155A"/>
    <w:rsid w:val="00852F2D"/>
    <w:rsid w:val="00855713"/>
    <w:rsid w:val="00855E58"/>
    <w:rsid w:val="00856090"/>
    <w:rsid w:val="008561AC"/>
    <w:rsid w:val="00856538"/>
    <w:rsid w:val="00856D96"/>
    <w:rsid w:val="00856DFB"/>
    <w:rsid w:val="008616D4"/>
    <w:rsid w:val="00862187"/>
    <w:rsid w:val="008625DB"/>
    <w:rsid w:val="0086363C"/>
    <w:rsid w:val="00864A09"/>
    <w:rsid w:val="0086538A"/>
    <w:rsid w:val="00871B7E"/>
    <w:rsid w:val="008740CE"/>
    <w:rsid w:val="008759F5"/>
    <w:rsid w:val="008806C0"/>
    <w:rsid w:val="00880B31"/>
    <w:rsid w:val="00882131"/>
    <w:rsid w:val="0088403F"/>
    <w:rsid w:val="00884849"/>
    <w:rsid w:val="00885D63"/>
    <w:rsid w:val="00887528"/>
    <w:rsid w:val="00887586"/>
    <w:rsid w:val="00887A08"/>
    <w:rsid w:val="00890873"/>
    <w:rsid w:val="00891E97"/>
    <w:rsid w:val="00892E73"/>
    <w:rsid w:val="00894CA9"/>
    <w:rsid w:val="00895939"/>
    <w:rsid w:val="00896DC6"/>
    <w:rsid w:val="00897A7D"/>
    <w:rsid w:val="008A2BD1"/>
    <w:rsid w:val="008A36D6"/>
    <w:rsid w:val="008A46B1"/>
    <w:rsid w:val="008B040F"/>
    <w:rsid w:val="008B080C"/>
    <w:rsid w:val="008B1DFC"/>
    <w:rsid w:val="008B26A0"/>
    <w:rsid w:val="008B3C4B"/>
    <w:rsid w:val="008C19BA"/>
    <w:rsid w:val="008C202A"/>
    <w:rsid w:val="008C259D"/>
    <w:rsid w:val="008C2CAC"/>
    <w:rsid w:val="008C3745"/>
    <w:rsid w:val="008C5D3C"/>
    <w:rsid w:val="008D0730"/>
    <w:rsid w:val="008D12EB"/>
    <w:rsid w:val="008D1F17"/>
    <w:rsid w:val="008D614F"/>
    <w:rsid w:val="008D622F"/>
    <w:rsid w:val="008D7375"/>
    <w:rsid w:val="008E7809"/>
    <w:rsid w:val="008E7FB9"/>
    <w:rsid w:val="008F2495"/>
    <w:rsid w:val="008F2C43"/>
    <w:rsid w:val="008F64C8"/>
    <w:rsid w:val="008F6AE8"/>
    <w:rsid w:val="009001D4"/>
    <w:rsid w:val="00900AC3"/>
    <w:rsid w:val="00900F06"/>
    <w:rsid w:val="009055E1"/>
    <w:rsid w:val="00907F7D"/>
    <w:rsid w:val="00910BCB"/>
    <w:rsid w:val="0091234D"/>
    <w:rsid w:val="00912351"/>
    <w:rsid w:val="00912EF1"/>
    <w:rsid w:val="00914505"/>
    <w:rsid w:val="00920C9B"/>
    <w:rsid w:val="00921005"/>
    <w:rsid w:val="00921D0D"/>
    <w:rsid w:val="00922C14"/>
    <w:rsid w:val="0092354A"/>
    <w:rsid w:val="00926F46"/>
    <w:rsid w:val="009270E5"/>
    <w:rsid w:val="00927150"/>
    <w:rsid w:val="009274FC"/>
    <w:rsid w:val="00927DEC"/>
    <w:rsid w:val="009325E8"/>
    <w:rsid w:val="00933742"/>
    <w:rsid w:val="00935E88"/>
    <w:rsid w:val="00937117"/>
    <w:rsid w:val="00943248"/>
    <w:rsid w:val="009440BE"/>
    <w:rsid w:val="00944E33"/>
    <w:rsid w:val="0094698D"/>
    <w:rsid w:val="00947CA2"/>
    <w:rsid w:val="00953C9D"/>
    <w:rsid w:val="00956940"/>
    <w:rsid w:val="00962E3F"/>
    <w:rsid w:val="009630EF"/>
    <w:rsid w:val="00963134"/>
    <w:rsid w:val="009638CB"/>
    <w:rsid w:val="0097019D"/>
    <w:rsid w:val="00972C25"/>
    <w:rsid w:val="00974142"/>
    <w:rsid w:val="00974364"/>
    <w:rsid w:val="00976117"/>
    <w:rsid w:val="00981A44"/>
    <w:rsid w:val="009821A9"/>
    <w:rsid w:val="00982377"/>
    <w:rsid w:val="00982AED"/>
    <w:rsid w:val="0098303F"/>
    <w:rsid w:val="0098401F"/>
    <w:rsid w:val="0099244A"/>
    <w:rsid w:val="00992AD7"/>
    <w:rsid w:val="00992ADF"/>
    <w:rsid w:val="00993193"/>
    <w:rsid w:val="0099362D"/>
    <w:rsid w:val="009945F7"/>
    <w:rsid w:val="009958EF"/>
    <w:rsid w:val="00996473"/>
    <w:rsid w:val="009965F0"/>
    <w:rsid w:val="009A0179"/>
    <w:rsid w:val="009A04D4"/>
    <w:rsid w:val="009A068A"/>
    <w:rsid w:val="009A13EA"/>
    <w:rsid w:val="009A2A6E"/>
    <w:rsid w:val="009A4CAB"/>
    <w:rsid w:val="009A5903"/>
    <w:rsid w:val="009A6264"/>
    <w:rsid w:val="009B0A24"/>
    <w:rsid w:val="009B0B9E"/>
    <w:rsid w:val="009B3231"/>
    <w:rsid w:val="009B7DD8"/>
    <w:rsid w:val="009C4CE6"/>
    <w:rsid w:val="009D0A6C"/>
    <w:rsid w:val="009D0F36"/>
    <w:rsid w:val="009D1CFE"/>
    <w:rsid w:val="009D7F0A"/>
    <w:rsid w:val="009E1309"/>
    <w:rsid w:val="009E3B6E"/>
    <w:rsid w:val="009E5AB8"/>
    <w:rsid w:val="009E6788"/>
    <w:rsid w:val="009F01D1"/>
    <w:rsid w:val="009F18B4"/>
    <w:rsid w:val="009F1CB7"/>
    <w:rsid w:val="009F241A"/>
    <w:rsid w:val="009F242C"/>
    <w:rsid w:val="009F2CD5"/>
    <w:rsid w:val="009F47BE"/>
    <w:rsid w:val="009F5610"/>
    <w:rsid w:val="009F6F14"/>
    <w:rsid w:val="009F73C3"/>
    <w:rsid w:val="00A0060D"/>
    <w:rsid w:val="00A04CC7"/>
    <w:rsid w:val="00A10F23"/>
    <w:rsid w:val="00A11AA5"/>
    <w:rsid w:val="00A13DBD"/>
    <w:rsid w:val="00A13F53"/>
    <w:rsid w:val="00A148A5"/>
    <w:rsid w:val="00A1513B"/>
    <w:rsid w:val="00A16C08"/>
    <w:rsid w:val="00A20899"/>
    <w:rsid w:val="00A2316E"/>
    <w:rsid w:val="00A23262"/>
    <w:rsid w:val="00A237F4"/>
    <w:rsid w:val="00A2479A"/>
    <w:rsid w:val="00A25741"/>
    <w:rsid w:val="00A25D69"/>
    <w:rsid w:val="00A26387"/>
    <w:rsid w:val="00A325FF"/>
    <w:rsid w:val="00A3347C"/>
    <w:rsid w:val="00A3418E"/>
    <w:rsid w:val="00A342F0"/>
    <w:rsid w:val="00A41F37"/>
    <w:rsid w:val="00A420B3"/>
    <w:rsid w:val="00A42672"/>
    <w:rsid w:val="00A4362C"/>
    <w:rsid w:val="00A47E9E"/>
    <w:rsid w:val="00A50968"/>
    <w:rsid w:val="00A51A20"/>
    <w:rsid w:val="00A51FE1"/>
    <w:rsid w:val="00A535C0"/>
    <w:rsid w:val="00A54B9C"/>
    <w:rsid w:val="00A57C9B"/>
    <w:rsid w:val="00A57F9D"/>
    <w:rsid w:val="00A60530"/>
    <w:rsid w:val="00A645D0"/>
    <w:rsid w:val="00A65315"/>
    <w:rsid w:val="00A67E1A"/>
    <w:rsid w:val="00A71666"/>
    <w:rsid w:val="00A72B78"/>
    <w:rsid w:val="00A73251"/>
    <w:rsid w:val="00A732E4"/>
    <w:rsid w:val="00A73DA9"/>
    <w:rsid w:val="00A76D27"/>
    <w:rsid w:val="00A7794F"/>
    <w:rsid w:val="00A801A2"/>
    <w:rsid w:val="00A84FCD"/>
    <w:rsid w:val="00A85059"/>
    <w:rsid w:val="00A85A28"/>
    <w:rsid w:val="00A86577"/>
    <w:rsid w:val="00A86727"/>
    <w:rsid w:val="00A86917"/>
    <w:rsid w:val="00A86F19"/>
    <w:rsid w:val="00A87CA9"/>
    <w:rsid w:val="00A87D35"/>
    <w:rsid w:val="00A90D82"/>
    <w:rsid w:val="00A91841"/>
    <w:rsid w:val="00A918F3"/>
    <w:rsid w:val="00A91FC5"/>
    <w:rsid w:val="00A92AA8"/>
    <w:rsid w:val="00A93B40"/>
    <w:rsid w:val="00A96988"/>
    <w:rsid w:val="00A97CFD"/>
    <w:rsid w:val="00AA02D2"/>
    <w:rsid w:val="00AA08A3"/>
    <w:rsid w:val="00AA13EF"/>
    <w:rsid w:val="00AA6A68"/>
    <w:rsid w:val="00AA7C61"/>
    <w:rsid w:val="00AB22D7"/>
    <w:rsid w:val="00AB230F"/>
    <w:rsid w:val="00AB460C"/>
    <w:rsid w:val="00AB48B4"/>
    <w:rsid w:val="00AB58E1"/>
    <w:rsid w:val="00AC35C8"/>
    <w:rsid w:val="00AC3A31"/>
    <w:rsid w:val="00AC41A9"/>
    <w:rsid w:val="00AC4B7B"/>
    <w:rsid w:val="00AC5045"/>
    <w:rsid w:val="00AC58CF"/>
    <w:rsid w:val="00AC5E74"/>
    <w:rsid w:val="00AD128F"/>
    <w:rsid w:val="00AD1569"/>
    <w:rsid w:val="00AD2486"/>
    <w:rsid w:val="00AD279F"/>
    <w:rsid w:val="00AD3252"/>
    <w:rsid w:val="00AD3BB4"/>
    <w:rsid w:val="00AD4FCD"/>
    <w:rsid w:val="00AD7109"/>
    <w:rsid w:val="00AE0479"/>
    <w:rsid w:val="00AE1A10"/>
    <w:rsid w:val="00AE337F"/>
    <w:rsid w:val="00AE3434"/>
    <w:rsid w:val="00AF0DC0"/>
    <w:rsid w:val="00AF21C3"/>
    <w:rsid w:val="00AF28F6"/>
    <w:rsid w:val="00AF3458"/>
    <w:rsid w:val="00AF6856"/>
    <w:rsid w:val="00B0379A"/>
    <w:rsid w:val="00B03C1D"/>
    <w:rsid w:val="00B05582"/>
    <w:rsid w:val="00B06F77"/>
    <w:rsid w:val="00B1141B"/>
    <w:rsid w:val="00B13639"/>
    <w:rsid w:val="00B14354"/>
    <w:rsid w:val="00B15296"/>
    <w:rsid w:val="00B155EF"/>
    <w:rsid w:val="00B156C4"/>
    <w:rsid w:val="00B15A4F"/>
    <w:rsid w:val="00B22B69"/>
    <w:rsid w:val="00B27109"/>
    <w:rsid w:val="00B31449"/>
    <w:rsid w:val="00B371B7"/>
    <w:rsid w:val="00B442AE"/>
    <w:rsid w:val="00B44E20"/>
    <w:rsid w:val="00B46EAF"/>
    <w:rsid w:val="00B506D1"/>
    <w:rsid w:val="00B50945"/>
    <w:rsid w:val="00B53D6C"/>
    <w:rsid w:val="00B53F35"/>
    <w:rsid w:val="00B5583D"/>
    <w:rsid w:val="00B624E6"/>
    <w:rsid w:val="00B63717"/>
    <w:rsid w:val="00B63A43"/>
    <w:rsid w:val="00B64732"/>
    <w:rsid w:val="00B66F43"/>
    <w:rsid w:val="00B73E30"/>
    <w:rsid w:val="00B753EA"/>
    <w:rsid w:val="00B75A93"/>
    <w:rsid w:val="00B75D5A"/>
    <w:rsid w:val="00B77042"/>
    <w:rsid w:val="00B811F3"/>
    <w:rsid w:val="00B814DC"/>
    <w:rsid w:val="00B81D59"/>
    <w:rsid w:val="00B84231"/>
    <w:rsid w:val="00B84DC2"/>
    <w:rsid w:val="00B86D16"/>
    <w:rsid w:val="00B87862"/>
    <w:rsid w:val="00B91E68"/>
    <w:rsid w:val="00B922DD"/>
    <w:rsid w:val="00BA2532"/>
    <w:rsid w:val="00BA2653"/>
    <w:rsid w:val="00BA4347"/>
    <w:rsid w:val="00BA5013"/>
    <w:rsid w:val="00BB1820"/>
    <w:rsid w:val="00BB622C"/>
    <w:rsid w:val="00BB6979"/>
    <w:rsid w:val="00BB7A06"/>
    <w:rsid w:val="00BB7C78"/>
    <w:rsid w:val="00BC2FDD"/>
    <w:rsid w:val="00BC34A6"/>
    <w:rsid w:val="00BC353D"/>
    <w:rsid w:val="00BC4245"/>
    <w:rsid w:val="00BC4680"/>
    <w:rsid w:val="00BC53CB"/>
    <w:rsid w:val="00BC5783"/>
    <w:rsid w:val="00BC5A95"/>
    <w:rsid w:val="00BC731E"/>
    <w:rsid w:val="00BC7603"/>
    <w:rsid w:val="00BD2DA0"/>
    <w:rsid w:val="00BD47DA"/>
    <w:rsid w:val="00BD5D32"/>
    <w:rsid w:val="00BD6310"/>
    <w:rsid w:val="00BE0C80"/>
    <w:rsid w:val="00BE1971"/>
    <w:rsid w:val="00BE302A"/>
    <w:rsid w:val="00BE62A8"/>
    <w:rsid w:val="00BE736E"/>
    <w:rsid w:val="00BF26B8"/>
    <w:rsid w:val="00BF32C6"/>
    <w:rsid w:val="00BF388D"/>
    <w:rsid w:val="00BF3ADF"/>
    <w:rsid w:val="00BF5FEE"/>
    <w:rsid w:val="00BF65D4"/>
    <w:rsid w:val="00C03C8C"/>
    <w:rsid w:val="00C05345"/>
    <w:rsid w:val="00C07E1C"/>
    <w:rsid w:val="00C1109A"/>
    <w:rsid w:val="00C11CCC"/>
    <w:rsid w:val="00C12D8A"/>
    <w:rsid w:val="00C16C8B"/>
    <w:rsid w:val="00C174E3"/>
    <w:rsid w:val="00C1772A"/>
    <w:rsid w:val="00C17B14"/>
    <w:rsid w:val="00C2233F"/>
    <w:rsid w:val="00C245B6"/>
    <w:rsid w:val="00C24816"/>
    <w:rsid w:val="00C2522F"/>
    <w:rsid w:val="00C263CC"/>
    <w:rsid w:val="00C279E2"/>
    <w:rsid w:val="00C327DC"/>
    <w:rsid w:val="00C34304"/>
    <w:rsid w:val="00C36DB1"/>
    <w:rsid w:val="00C37350"/>
    <w:rsid w:val="00C37C13"/>
    <w:rsid w:val="00C42A88"/>
    <w:rsid w:val="00C46182"/>
    <w:rsid w:val="00C47784"/>
    <w:rsid w:val="00C51BB5"/>
    <w:rsid w:val="00C51F7B"/>
    <w:rsid w:val="00C5255F"/>
    <w:rsid w:val="00C538DE"/>
    <w:rsid w:val="00C5422F"/>
    <w:rsid w:val="00C5585A"/>
    <w:rsid w:val="00C56369"/>
    <w:rsid w:val="00C56B13"/>
    <w:rsid w:val="00C56B81"/>
    <w:rsid w:val="00C57C1A"/>
    <w:rsid w:val="00C60ABE"/>
    <w:rsid w:val="00C61DC8"/>
    <w:rsid w:val="00C62596"/>
    <w:rsid w:val="00C629EC"/>
    <w:rsid w:val="00C6382D"/>
    <w:rsid w:val="00C6394C"/>
    <w:rsid w:val="00C646B4"/>
    <w:rsid w:val="00C6775D"/>
    <w:rsid w:val="00C70866"/>
    <w:rsid w:val="00C70986"/>
    <w:rsid w:val="00C71593"/>
    <w:rsid w:val="00C720D3"/>
    <w:rsid w:val="00C765D0"/>
    <w:rsid w:val="00C7765E"/>
    <w:rsid w:val="00C80FB5"/>
    <w:rsid w:val="00C8423A"/>
    <w:rsid w:val="00C8673B"/>
    <w:rsid w:val="00C87DBC"/>
    <w:rsid w:val="00C91C94"/>
    <w:rsid w:val="00C9267B"/>
    <w:rsid w:val="00C95EB8"/>
    <w:rsid w:val="00CA4A45"/>
    <w:rsid w:val="00CA5C70"/>
    <w:rsid w:val="00CA765B"/>
    <w:rsid w:val="00CB0478"/>
    <w:rsid w:val="00CB0F6C"/>
    <w:rsid w:val="00CB4E1B"/>
    <w:rsid w:val="00CB58FB"/>
    <w:rsid w:val="00CB7E40"/>
    <w:rsid w:val="00CC2D6F"/>
    <w:rsid w:val="00CC55F0"/>
    <w:rsid w:val="00CD093A"/>
    <w:rsid w:val="00CD0DD2"/>
    <w:rsid w:val="00CD132F"/>
    <w:rsid w:val="00CD1759"/>
    <w:rsid w:val="00CD7ED5"/>
    <w:rsid w:val="00CE000B"/>
    <w:rsid w:val="00CE077E"/>
    <w:rsid w:val="00CE08E3"/>
    <w:rsid w:val="00CE0F89"/>
    <w:rsid w:val="00CE2789"/>
    <w:rsid w:val="00CE2868"/>
    <w:rsid w:val="00CE689B"/>
    <w:rsid w:val="00CF0F70"/>
    <w:rsid w:val="00CF2286"/>
    <w:rsid w:val="00CF404C"/>
    <w:rsid w:val="00CF4618"/>
    <w:rsid w:val="00D0000B"/>
    <w:rsid w:val="00D02100"/>
    <w:rsid w:val="00D047A9"/>
    <w:rsid w:val="00D059A0"/>
    <w:rsid w:val="00D0763E"/>
    <w:rsid w:val="00D10EE5"/>
    <w:rsid w:val="00D14946"/>
    <w:rsid w:val="00D17378"/>
    <w:rsid w:val="00D2383A"/>
    <w:rsid w:val="00D2730A"/>
    <w:rsid w:val="00D3100C"/>
    <w:rsid w:val="00D312C6"/>
    <w:rsid w:val="00D350F9"/>
    <w:rsid w:val="00D36420"/>
    <w:rsid w:val="00D37057"/>
    <w:rsid w:val="00D4024A"/>
    <w:rsid w:val="00D40999"/>
    <w:rsid w:val="00D45440"/>
    <w:rsid w:val="00D454E1"/>
    <w:rsid w:val="00D4753F"/>
    <w:rsid w:val="00D50619"/>
    <w:rsid w:val="00D5147A"/>
    <w:rsid w:val="00D51CBC"/>
    <w:rsid w:val="00D53BAF"/>
    <w:rsid w:val="00D550D6"/>
    <w:rsid w:val="00D6116E"/>
    <w:rsid w:val="00D61B51"/>
    <w:rsid w:val="00D64F22"/>
    <w:rsid w:val="00D71DC6"/>
    <w:rsid w:val="00D73AC0"/>
    <w:rsid w:val="00D77142"/>
    <w:rsid w:val="00D77939"/>
    <w:rsid w:val="00D77E8D"/>
    <w:rsid w:val="00D82AC4"/>
    <w:rsid w:val="00D83E17"/>
    <w:rsid w:val="00D8591E"/>
    <w:rsid w:val="00D85C67"/>
    <w:rsid w:val="00D86BBC"/>
    <w:rsid w:val="00D90149"/>
    <w:rsid w:val="00D91012"/>
    <w:rsid w:val="00D915A9"/>
    <w:rsid w:val="00D94AAE"/>
    <w:rsid w:val="00D96975"/>
    <w:rsid w:val="00D97EFD"/>
    <w:rsid w:val="00DA0C7E"/>
    <w:rsid w:val="00DA2D18"/>
    <w:rsid w:val="00DA30FF"/>
    <w:rsid w:val="00DA406C"/>
    <w:rsid w:val="00DA4B8B"/>
    <w:rsid w:val="00DA5F0E"/>
    <w:rsid w:val="00DA7DBF"/>
    <w:rsid w:val="00DB06E7"/>
    <w:rsid w:val="00DB12F1"/>
    <w:rsid w:val="00DB5A11"/>
    <w:rsid w:val="00DC0E0E"/>
    <w:rsid w:val="00DC1E0F"/>
    <w:rsid w:val="00DC36C3"/>
    <w:rsid w:val="00DC40C0"/>
    <w:rsid w:val="00DC5477"/>
    <w:rsid w:val="00DC761B"/>
    <w:rsid w:val="00DD1BAE"/>
    <w:rsid w:val="00DD3133"/>
    <w:rsid w:val="00DD3FDC"/>
    <w:rsid w:val="00DD6A8A"/>
    <w:rsid w:val="00DE02E5"/>
    <w:rsid w:val="00DE13B9"/>
    <w:rsid w:val="00DE2E98"/>
    <w:rsid w:val="00DE395E"/>
    <w:rsid w:val="00DE620F"/>
    <w:rsid w:val="00DE654C"/>
    <w:rsid w:val="00DF0990"/>
    <w:rsid w:val="00DF13E2"/>
    <w:rsid w:val="00DF2858"/>
    <w:rsid w:val="00DF3E1E"/>
    <w:rsid w:val="00DF3FFF"/>
    <w:rsid w:val="00DF4534"/>
    <w:rsid w:val="00DF4E54"/>
    <w:rsid w:val="00E07BE7"/>
    <w:rsid w:val="00E11F35"/>
    <w:rsid w:val="00E126D0"/>
    <w:rsid w:val="00E143FE"/>
    <w:rsid w:val="00E15B5A"/>
    <w:rsid w:val="00E16200"/>
    <w:rsid w:val="00E16594"/>
    <w:rsid w:val="00E2073D"/>
    <w:rsid w:val="00E22A45"/>
    <w:rsid w:val="00E2591E"/>
    <w:rsid w:val="00E27F8A"/>
    <w:rsid w:val="00E31A56"/>
    <w:rsid w:val="00E332BD"/>
    <w:rsid w:val="00E33424"/>
    <w:rsid w:val="00E33FCC"/>
    <w:rsid w:val="00E34CF8"/>
    <w:rsid w:val="00E35CC0"/>
    <w:rsid w:val="00E36D6F"/>
    <w:rsid w:val="00E3742E"/>
    <w:rsid w:val="00E40147"/>
    <w:rsid w:val="00E41A7C"/>
    <w:rsid w:val="00E41AAC"/>
    <w:rsid w:val="00E424A0"/>
    <w:rsid w:val="00E42AC4"/>
    <w:rsid w:val="00E46C6A"/>
    <w:rsid w:val="00E46C78"/>
    <w:rsid w:val="00E51C8A"/>
    <w:rsid w:val="00E51D13"/>
    <w:rsid w:val="00E54790"/>
    <w:rsid w:val="00E5525A"/>
    <w:rsid w:val="00E55EF4"/>
    <w:rsid w:val="00E56B7D"/>
    <w:rsid w:val="00E57F7E"/>
    <w:rsid w:val="00E60045"/>
    <w:rsid w:val="00E60C4D"/>
    <w:rsid w:val="00E6422A"/>
    <w:rsid w:val="00E65311"/>
    <w:rsid w:val="00E66220"/>
    <w:rsid w:val="00E67F4A"/>
    <w:rsid w:val="00E7283D"/>
    <w:rsid w:val="00E7394B"/>
    <w:rsid w:val="00E76D3F"/>
    <w:rsid w:val="00E778A2"/>
    <w:rsid w:val="00E81CFF"/>
    <w:rsid w:val="00E82674"/>
    <w:rsid w:val="00E8389F"/>
    <w:rsid w:val="00E83F61"/>
    <w:rsid w:val="00E868F7"/>
    <w:rsid w:val="00E92121"/>
    <w:rsid w:val="00E95535"/>
    <w:rsid w:val="00E96BBC"/>
    <w:rsid w:val="00E96D2C"/>
    <w:rsid w:val="00EA149C"/>
    <w:rsid w:val="00EA2002"/>
    <w:rsid w:val="00EA3FC2"/>
    <w:rsid w:val="00EA55D0"/>
    <w:rsid w:val="00EA6918"/>
    <w:rsid w:val="00EB1C69"/>
    <w:rsid w:val="00EB41F3"/>
    <w:rsid w:val="00EB4BAC"/>
    <w:rsid w:val="00EB7245"/>
    <w:rsid w:val="00EB79FD"/>
    <w:rsid w:val="00EC0475"/>
    <w:rsid w:val="00EC20FA"/>
    <w:rsid w:val="00EC6643"/>
    <w:rsid w:val="00EC7470"/>
    <w:rsid w:val="00ED03A7"/>
    <w:rsid w:val="00ED1349"/>
    <w:rsid w:val="00ED2B1B"/>
    <w:rsid w:val="00ED4636"/>
    <w:rsid w:val="00ED59E1"/>
    <w:rsid w:val="00EE1D49"/>
    <w:rsid w:val="00EE2B37"/>
    <w:rsid w:val="00EE538F"/>
    <w:rsid w:val="00EE541C"/>
    <w:rsid w:val="00EE5529"/>
    <w:rsid w:val="00EE5954"/>
    <w:rsid w:val="00EE5BE6"/>
    <w:rsid w:val="00EF0623"/>
    <w:rsid w:val="00EF258E"/>
    <w:rsid w:val="00EF2A83"/>
    <w:rsid w:val="00EF470E"/>
    <w:rsid w:val="00EF4DD3"/>
    <w:rsid w:val="00EF5CA7"/>
    <w:rsid w:val="00EF689F"/>
    <w:rsid w:val="00F02B22"/>
    <w:rsid w:val="00F0651E"/>
    <w:rsid w:val="00F11B58"/>
    <w:rsid w:val="00F1693A"/>
    <w:rsid w:val="00F1737B"/>
    <w:rsid w:val="00F178BC"/>
    <w:rsid w:val="00F20E4F"/>
    <w:rsid w:val="00F21279"/>
    <w:rsid w:val="00F21381"/>
    <w:rsid w:val="00F2444C"/>
    <w:rsid w:val="00F24A2F"/>
    <w:rsid w:val="00F256A4"/>
    <w:rsid w:val="00F274E6"/>
    <w:rsid w:val="00F3289A"/>
    <w:rsid w:val="00F32BD8"/>
    <w:rsid w:val="00F3635A"/>
    <w:rsid w:val="00F3652D"/>
    <w:rsid w:val="00F40F82"/>
    <w:rsid w:val="00F46AD1"/>
    <w:rsid w:val="00F478FB"/>
    <w:rsid w:val="00F51706"/>
    <w:rsid w:val="00F52527"/>
    <w:rsid w:val="00F53F5A"/>
    <w:rsid w:val="00F547F3"/>
    <w:rsid w:val="00F549EF"/>
    <w:rsid w:val="00F570E7"/>
    <w:rsid w:val="00F615D7"/>
    <w:rsid w:val="00F61916"/>
    <w:rsid w:val="00F61CD6"/>
    <w:rsid w:val="00F62AEF"/>
    <w:rsid w:val="00F6421C"/>
    <w:rsid w:val="00F659AA"/>
    <w:rsid w:val="00F67C7C"/>
    <w:rsid w:val="00F71B90"/>
    <w:rsid w:val="00F72A84"/>
    <w:rsid w:val="00F73274"/>
    <w:rsid w:val="00F768A9"/>
    <w:rsid w:val="00F77D54"/>
    <w:rsid w:val="00F819DE"/>
    <w:rsid w:val="00F90742"/>
    <w:rsid w:val="00F909AF"/>
    <w:rsid w:val="00F92754"/>
    <w:rsid w:val="00F9515F"/>
    <w:rsid w:val="00FA04F6"/>
    <w:rsid w:val="00FA14D5"/>
    <w:rsid w:val="00FA249F"/>
    <w:rsid w:val="00FB05E1"/>
    <w:rsid w:val="00FB09B0"/>
    <w:rsid w:val="00FB20C7"/>
    <w:rsid w:val="00FB3374"/>
    <w:rsid w:val="00FB4479"/>
    <w:rsid w:val="00FB496E"/>
    <w:rsid w:val="00FB4CFF"/>
    <w:rsid w:val="00FB556C"/>
    <w:rsid w:val="00FB66A9"/>
    <w:rsid w:val="00FB7085"/>
    <w:rsid w:val="00FC0930"/>
    <w:rsid w:val="00FC6872"/>
    <w:rsid w:val="00FC79B6"/>
    <w:rsid w:val="00FD12F8"/>
    <w:rsid w:val="00FD22AE"/>
    <w:rsid w:val="00FD4DCB"/>
    <w:rsid w:val="00FD67A7"/>
    <w:rsid w:val="00FE1872"/>
    <w:rsid w:val="00FE300E"/>
    <w:rsid w:val="00FE3815"/>
    <w:rsid w:val="00FE3A59"/>
    <w:rsid w:val="00FE4223"/>
    <w:rsid w:val="00FE5CE4"/>
    <w:rsid w:val="00FF08C3"/>
    <w:rsid w:val="00FF6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756B490-EA68-40D9-B415-B9EE7AC9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18"/>
    <w:rPr>
      <w:rFonts w:ascii="Arial" w:hAnsi="Arial"/>
    </w:rPr>
  </w:style>
  <w:style w:type="paragraph" w:styleId="Heading1">
    <w:name w:val="heading 1"/>
    <w:aliases w:val="H1"/>
    <w:basedOn w:val="Normal"/>
    <w:next w:val="Normal"/>
    <w:autoRedefine/>
    <w:qFormat/>
    <w:rsid w:val="0022564A"/>
    <w:pPr>
      <w:keepNext/>
      <w:pageBreakBefore/>
      <w:numPr>
        <w:numId w:val="1"/>
      </w:numPr>
      <w:pBdr>
        <w:top w:val="double" w:sz="4" w:space="3" w:color="auto"/>
        <w:left w:val="double" w:sz="4" w:space="4" w:color="auto"/>
        <w:bottom w:val="double" w:sz="4" w:space="3" w:color="auto"/>
        <w:right w:val="double" w:sz="4" w:space="4" w:color="auto"/>
      </w:pBdr>
      <w:spacing w:before="60" w:after="240"/>
      <w:outlineLvl w:val="0"/>
    </w:pPr>
    <w:rPr>
      <w:rFonts w:ascii="arial bold" w:hAnsi="arial bold"/>
      <w:b/>
      <w:sz w:val="40"/>
    </w:rPr>
  </w:style>
  <w:style w:type="paragraph" w:styleId="Heading2">
    <w:name w:val="heading 2"/>
    <w:aliases w:val="hello,style2,H2,style 2"/>
    <w:basedOn w:val="Normal"/>
    <w:next w:val="Normal"/>
    <w:qFormat/>
    <w:rsid w:val="00CF4618"/>
    <w:pPr>
      <w:keepNext/>
      <w:numPr>
        <w:ilvl w:val="1"/>
        <w:numId w:val="1"/>
      </w:numPr>
      <w:pBdr>
        <w:bottom w:val="single" w:sz="24" w:space="0" w:color="auto"/>
      </w:pBdr>
      <w:spacing w:before="240" w:after="240"/>
      <w:outlineLvl w:val="1"/>
    </w:pPr>
    <w:rPr>
      <w:rFonts w:ascii="arial bold" w:hAnsi="arial bold"/>
      <w:b/>
      <w:sz w:val="32"/>
    </w:rPr>
  </w:style>
  <w:style w:type="paragraph" w:styleId="Heading3">
    <w:name w:val="heading 3"/>
    <w:aliases w:val="H3"/>
    <w:basedOn w:val="Heading2"/>
    <w:next w:val="Normal"/>
    <w:link w:val="Heading3Char"/>
    <w:qFormat/>
    <w:rsid w:val="00CF4618"/>
    <w:pPr>
      <w:numPr>
        <w:ilvl w:val="2"/>
      </w:numPr>
      <w:pBdr>
        <w:bottom w:val="none" w:sz="0" w:space="0" w:color="auto"/>
      </w:pBdr>
      <w:shd w:val="pct10" w:color="auto" w:fill="auto"/>
      <w:outlineLvl w:val="2"/>
    </w:pPr>
    <w:rPr>
      <w:kern w:val="28"/>
      <w:sz w:val="24"/>
    </w:rPr>
  </w:style>
  <w:style w:type="paragraph" w:styleId="Heading4">
    <w:name w:val="heading 4"/>
    <w:aliases w:val="h4,H4"/>
    <w:basedOn w:val="Heading3"/>
    <w:next w:val="Normal"/>
    <w:qFormat/>
    <w:rsid w:val="00CF4618"/>
    <w:pPr>
      <w:numPr>
        <w:ilvl w:val="3"/>
      </w:numPr>
      <w:shd w:val="clear" w:color="auto" w:fill="auto"/>
      <w:tabs>
        <w:tab w:val="left" w:pos="1080"/>
      </w:tabs>
      <w:spacing w:after="120"/>
      <w:outlineLvl w:val="3"/>
    </w:pPr>
    <w:rPr>
      <w:sz w:val="20"/>
    </w:rPr>
  </w:style>
  <w:style w:type="paragraph" w:styleId="Heading5">
    <w:name w:val="heading 5"/>
    <w:basedOn w:val="Heading4"/>
    <w:next w:val="Normal"/>
    <w:qFormat/>
    <w:rsid w:val="00CF4618"/>
    <w:pPr>
      <w:numPr>
        <w:ilvl w:val="0"/>
        <w:numId w:val="0"/>
      </w:numPr>
      <w:tabs>
        <w:tab w:val="clear" w:pos="1080"/>
      </w:tabs>
      <w:spacing w:before="0"/>
      <w:outlineLvl w:val="4"/>
    </w:pPr>
    <w:rPr>
      <w:rFonts w:ascii="Helvetica" w:hAnsi="Helvetica"/>
      <w:b w:val="0"/>
    </w:rPr>
  </w:style>
  <w:style w:type="paragraph" w:styleId="Heading6">
    <w:name w:val="heading 6"/>
    <w:basedOn w:val="Normal"/>
    <w:next w:val="Normal"/>
    <w:qFormat/>
    <w:rsid w:val="00CF4618"/>
    <w:pPr>
      <w:keepNext/>
      <w:jc w:val="center"/>
      <w:outlineLvl w:val="5"/>
    </w:pPr>
    <w:rPr>
      <w:sz w:val="22"/>
    </w:rPr>
  </w:style>
  <w:style w:type="paragraph" w:styleId="Heading7">
    <w:name w:val="heading 7"/>
    <w:basedOn w:val="Normal"/>
    <w:next w:val="Normal"/>
    <w:qFormat/>
    <w:rsid w:val="00CF4618"/>
    <w:pPr>
      <w:keepNext/>
      <w:outlineLvl w:val="6"/>
    </w:pPr>
    <w:rPr>
      <w:color w:val="000000"/>
      <w:sz w:val="22"/>
    </w:rPr>
  </w:style>
  <w:style w:type="paragraph" w:styleId="Heading8">
    <w:name w:val="heading 8"/>
    <w:basedOn w:val="Normal"/>
    <w:next w:val="Normal"/>
    <w:qFormat/>
    <w:rsid w:val="00CF4618"/>
    <w:pPr>
      <w:keepNext/>
      <w:outlineLvl w:val="7"/>
    </w:pPr>
    <w:rPr>
      <w:b/>
      <w:sz w:val="40"/>
    </w:rPr>
  </w:style>
  <w:style w:type="paragraph" w:styleId="Heading9">
    <w:name w:val="heading 9"/>
    <w:basedOn w:val="Normal"/>
    <w:next w:val="Normal"/>
    <w:qFormat/>
    <w:rsid w:val="00CF4618"/>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F4618"/>
    <w:pPr>
      <w:pBdr>
        <w:top w:val="single" w:sz="12" w:space="1" w:color="000000"/>
      </w:pBdr>
      <w:tabs>
        <w:tab w:val="center" w:pos="4680"/>
        <w:tab w:val="right" w:pos="9360"/>
      </w:tabs>
      <w:spacing w:before="60" w:after="60"/>
    </w:pPr>
    <w:rPr>
      <w:sz w:val="18"/>
    </w:rPr>
  </w:style>
  <w:style w:type="paragraph" w:styleId="TOC1">
    <w:name w:val="toc 1"/>
    <w:basedOn w:val="Normal"/>
    <w:next w:val="Normal"/>
    <w:autoRedefine/>
    <w:uiPriority w:val="39"/>
    <w:rsid w:val="00C56B81"/>
    <w:pPr>
      <w:spacing w:before="240" w:after="120"/>
    </w:pPr>
    <w:rPr>
      <w:rFonts w:asciiTheme="minorHAnsi" w:hAnsiTheme="minorHAnsi"/>
      <w:b/>
      <w:bCs/>
    </w:rPr>
  </w:style>
  <w:style w:type="paragraph" w:customStyle="1" w:styleId="Version">
    <w:name w:val="Version"/>
    <w:rsid w:val="00CF4618"/>
    <w:pPr>
      <w:spacing w:line="360" w:lineRule="auto"/>
      <w:jc w:val="right"/>
    </w:pPr>
    <w:rPr>
      <w:rFonts w:ascii="Arial" w:hAnsi="Arial"/>
      <w:b/>
      <w:snapToGrid w:val="0"/>
      <w:color w:val="808080"/>
      <w:sz w:val="24"/>
    </w:rPr>
  </w:style>
  <w:style w:type="paragraph" w:styleId="Header">
    <w:name w:val="header"/>
    <w:basedOn w:val="Normal"/>
    <w:rsid w:val="00CF4618"/>
    <w:pPr>
      <w:pBdr>
        <w:bottom w:val="single" w:sz="18" w:space="1" w:color="000000"/>
      </w:pBdr>
      <w:tabs>
        <w:tab w:val="right" w:pos="9360"/>
      </w:tabs>
      <w:spacing w:before="60" w:after="60"/>
    </w:pPr>
    <w:rPr>
      <w:b/>
    </w:rPr>
  </w:style>
  <w:style w:type="character" w:styleId="Hyperlink">
    <w:name w:val="Hyperlink"/>
    <w:uiPriority w:val="99"/>
    <w:rsid w:val="00CF4618"/>
    <w:rPr>
      <w:color w:val="0000FF"/>
      <w:u w:val="single"/>
    </w:rPr>
  </w:style>
  <w:style w:type="paragraph" w:customStyle="1" w:styleId="DocTitle">
    <w:name w:val="Doc_Title"/>
    <w:rsid w:val="00CF4618"/>
    <w:pPr>
      <w:spacing w:before="840" w:after="120"/>
      <w:jc w:val="center"/>
    </w:pPr>
    <w:rPr>
      <w:rFonts w:ascii="Arial" w:hAnsi="Arial"/>
      <w:b/>
      <w:sz w:val="48"/>
    </w:rPr>
  </w:style>
  <w:style w:type="paragraph" w:customStyle="1" w:styleId="OSSPTitle">
    <w:name w:val="OSSP_Title"/>
    <w:rsid w:val="00CF4618"/>
    <w:pPr>
      <w:spacing w:before="720" w:after="120"/>
      <w:jc w:val="center"/>
    </w:pPr>
    <w:rPr>
      <w:rFonts w:ascii="Arial" w:hAnsi="Arial"/>
      <w:b/>
      <w:sz w:val="40"/>
    </w:rPr>
  </w:style>
  <w:style w:type="paragraph" w:customStyle="1" w:styleId="OrgName">
    <w:name w:val="Org_Name"/>
    <w:rsid w:val="00CF4618"/>
    <w:pPr>
      <w:spacing w:before="480" w:after="120"/>
      <w:jc w:val="center"/>
    </w:pPr>
    <w:rPr>
      <w:rFonts w:ascii="Arial" w:hAnsi="Arial"/>
      <w:b/>
      <w:sz w:val="32"/>
    </w:rPr>
  </w:style>
  <w:style w:type="paragraph" w:customStyle="1" w:styleId="ReleaseDate">
    <w:name w:val="Release_Date"/>
    <w:rsid w:val="00CF4618"/>
    <w:pPr>
      <w:jc w:val="right"/>
    </w:pPr>
    <w:rPr>
      <w:rFonts w:ascii="Arial" w:hAnsi="Arial"/>
      <w:b/>
      <w:color w:val="808080"/>
      <w:sz w:val="22"/>
    </w:rPr>
  </w:style>
  <w:style w:type="paragraph" w:styleId="TOC2">
    <w:name w:val="toc 2"/>
    <w:basedOn w:val="Normal"/>
    <w:next w:val="Normal"/>
    <w:autoRedefine/>
    <w:uiPriority w:val="39"/>
    <w:rsid w:val="00E33424"/>
    <w:pPr>
      <w:spacing w:before="120"/>
      <w:ind w:left="200"/>
    </w:pPr>
    <w:rPr>
      <w:rFonts w:asciiTheme="minorHAnsi" w:hAnsiTheme="minorHAnsi"/>
      <w:i/>
      <w:iCs/>
    </w:rPr>
  </w:style>
  <w:style w:type="paragraph" w:styleId="TOC3">
    <w:name w:val="toc 3"/>
    <w:basedOn w:val="Normal"/>
    <w:next w:val="Normal"/>
    <w:autoRedefine/>
    <w:uiPriority w:val="39"/>
    <w:rsid w:val="00E33424"/>
    <w:pPr>
      <w:ind w:left="400"/>
    </w:pPr>
    <w:rPr>
      <w:rFonts w:asciiTheme="minorHAnsi" w:hAnsiTheme="minorHAnsi"/>
    </w:rPr>
  </w:style>
  <w:style w:type="character" w:styleId="FollowedHyperlink">
    <w:name w:val="FollowedHyperlink"/>
    <w:rsid w:val="00CF4618"/>
    <w:rPr>
      <w:color w:val="800080"/>
      <w:u w:val="single"/>
    </w:rPr>
  </w:style>
  <w:style w:type="paragraph" w:styleId="BodyText">
    <w:name w:val="Body Text"/>
    <w:basedOn w:val="Normal"/>
    <w:link w:val="BodyTextChar"/>
    <w:rsid w:val="00CF4618"/>
    <w:rPr>
      <w:i/>
      <w:iCs/>
      <w:color w:val="0000FF"/>
    </w:rPr>
  </w:style>
  <w:style w:type="paragraph" w:styleId="CommentText">
    <w:name w:val="annotation text"/>
    <w:basedOn w:val="Normal"/>
    <w:link w:val="CommentTextChar"/>
    <w:semiHidden/>
    <w:rsid w:val="00CF4618"/>
    <w:pPr>
      <w:spacing w:before="60" w:after="60"/>
    </w:pPr>
  </w:style>
  <w:style w:type="paragraph" w:styleId="Caption">
    <w:name w:val="caption"/>
    <w:basedOn w:val="Normal"/>
    <w:next w:val="Normal"/>
    <w:qFormat/>
    <w:rsid w:val="00CF4618"/>
    <w:pPr>
      <w:spacing w:before="240" w:after="120"/>
      <w:jc w:val="center"/>
    </w:pPr>
    <w:rPr>
      <w:rFonts w:cs="Arial"/>
      <w:b/>
      <w:bCs/>
      <w:sz w:val="28"/>
    </w:rPr>
  </w:style>
  <w:style w:type="paragraph" w:customStyle="1" w:styleId="DocRevisedDate">
    <w:name w:val="Doc_Revised_Date"/>
    <w:basedOn w:val="Normal"/>
    <w:rsid w:val="00CF4618"/>
    <w:pPr>
      <w:spacing w:before="20" w:after="20"/>
    </w:pPr>
    <w:rPr>
      <w:rFonts w:cs="Arial"/>
      <w:i/>
      <w:iCs/>
      <w:color w:val="0000FF"/>
    </w:rPr>
  </w:style>
  <w:style w:type="paragraph" w:customStyle="1" w:styleId="TemplateName">
    <w:name w:val="Template_Name"/>
    <w:basedOn w:val="Normal"/>
    <w:rsid w:val="00CF4618"/>
    <w:pPr>
      <w:spacing w:before="60" w:after="60"/>
    </w:pPr>
    <w:rPr>
      <w:rFonts w:cs="Arial"/>
      <w:i/>
      <w:iCs/>
      <w:color w:val="0000FF"/>
    </w:rPr>
  </w:style>
  <w:style w:type="paragraph" w:customStyle="1" w:styleId="ProjectName">
    <w:name w:val="Project_Name"/>
    <w:basedOn w:val="Normal"/>
    <w:rsid w:val="00CF4618"/>
    <w:pPr>
      <w:spacing w:before="60" w:after="60"/>
    </w:pPr>
    <w:rPr>
      <w:rFonts w:cs="Arial"/>
      <w:i/>
      <w:iCs/>
      <w:color w:val="0000FF"/>
    </w:rPr>
  </w:style>
  <w:style w:type="paragraph" w:customStyle="1" w:styleId="DocumentVersionNumber">
    <w:name w:val="Document_Version_Number"/>
    <w:basedOn w:val="Normal"/>
    <w:rsid w:val="00CF4618"/>
    <w:pPr>
      <w:spacing w:before="20" w:after="20"/>
    </w:pPr>
    <w:rPr>
      <w:rFonts w:cs="Arial"/>
      <w:i/>
      <w:iCs/>
      <w:color w:val="0000FF"/>
    </w:rPr>
  </w:style>
  <w:style w:type="paragraph" w:customStyle="1" w:styleId="TemplateVersionNumber">
    <w:name w:val="Template_Version_Number"/>
    <w:basedOn w:val="Normal"/>
    <w:rsid w:val="00CF4618"/>
    <w:pPr>
      <w:spacing w:before="20" w:after="20"/>
    </w:pPr>
    <w:rPr>
      <w:rFonts w:cs="Arial"/>
    </w:rPr>
  </w:style>
  <w:style w:type="paragraph" w:styleId="BodyText2">
    <w:name w:val="Body Text 2"/>
    <w:basedOn w:val="Normal"/>
    <w:rsid w:val="00CF4618"/>
    <w:rPr>
      <w:i/>
      <w:iCs/>
    </w:rPr>
  </w:style>
  <w:style w:type="paragraph" w:customStyle="1" w:styleId="bullet">
    <w:name w:val="bullet"/>
    <w:basedOn w:val="BodyText"/>
    <w:rsid w:val="00CF4618"/>
    <w:pPr>
      <w:keepNext/>
      <w:keepLines/>
      <w:numPr>
        <w:numId w:val="2"/>
      </w:numPr>
      <w:tabs>
        <w:tab w:val="clear" w:pos="360"/>
        <w:tab w:val="num" w:pos="720"/>
      </w:tabs>
      <w:spacing w:before="120"/>
      <w:ind w:left="720"/>
    </w:pPr>
    <w:rPr>
      <w:bCs/>
      <w:i w:val="0"/>
      <w:iCs w:val="0"/>
      <w:color w:val="auto"/>
      <w:sz w:val="22"/>
    </w:rPr>
  </w:style>
  <w:style w:type="paragraph" w:styleId="TOC4">
    <w:name w:val="toc 4"/>
    <w:basedOn w:val="Normal"/>
    <w:next w:val="Normal"/>
    <w:autoRedefine/>
    <w:semiHidden/>
    <w:rsid w:val="00CF4618"/>
    <w:pPr>
      <w:ind w:left="600"/>
    </w:pPr>
    <w:rPr>
      <w:rFonts w:asciiTheme="minorHAnsi" w:hAnsiTheme="minorHAnsi"/>
    </w:rPr>
  </w:style>
  <w:style w:type="paragraph" w:styleId="TOC5">
    <w:name w:val="toc 5"/>
    <w:basedOn w:val="Normal"/>
    <w:next w:val="Normal"/>
    <w:autoRedefine/>
    <w:semiHidden/>
    <w:rsid w:val="00CF4618"/>
    <w:pPr>
      <w:ind w:left="800"/>
    </w:pPr>
    <w:rPr>
      <w:rFonts w:asciiTheme="minorHAnsi" w:hAnsiTheme="minorHAnsi"/>
    </w:rPr>
  </w:style>
  <w:style w:type="paragraph" w:styleId="TOC6">
    <w:name w:val="toc 6"/>
    <w:basedOn w:val="Normal"/>
    <w:next w:val="Normal"/>
    <w:autoRedefine/>
    <w:semiHidden/>
    <w:rsid w:val="00CF4618"/>
    <w:pPr>
      <w:ind w:left="1000"/>
    </w:pPr>
    <w:rPr>
      <w:rFonts w:asciiTheme="minorHAnsi" w:hAnsiTheme="minorHAnsi"/>
    </w:rPr>
  </w:style>
  <w:style w:type="paragraph" w:styleId="TOC7">
    <w:name w:val="toc 7"/>
    <w:basedOn w:val="Normal"/>
    <w:next w:val="Normal"/>
    <w:autoRedefine/>
    <w:semiHidden/>
    <w:rsid w:val="00CF4618"/>
    <w:pPr>
      <w:ind w:left="1200"/>
    </w:pPr>
    <w:rPr>
      <w:rFonts w:asciiTheme="minorHAnsi" w:hAnsiTheme="minorHAnsi"/>
    </w:rPr>
  </w:style>
  <w:style w:type="paragraph" w:styleId="TOC8">
    <w:name w:val="toc 8"/>
    <w:basedOn w:val="Normal"/>
    <w:next w:val="Normal"/>
    <w:autoRedefine/>
    <w:semiHidden/>
    <w:rsid w:val="00CF4618"/>
    <w:pPr>
      <w:ind w:left="1400"/>
    </w:pPr>
    <w:rPr>
      <w:rFonts w:asciiTheme="minorHAnsi" w:hAnsiTheme="minorHAnsi"/>
    </w:rPr>
  </w:style>
  <w:style w:type="paragraph" w:styleId="TOC9">
    <w:name w:val="toc 9"/>
    <w:basedOn w:val="Normal"/>
    <w:next w:val="Normal"/>
    <w:autoRedefine/>
    <w:semiHidden/>
    <w:rsid w:val="00CF4618"/>
    <w:pPr>
      <w:ind w:left="1600"/>
    </w:pPr>
    <w:rPr>
      <w:rFonts w:asciiTheme="minorHAnsi" w:hAnsiTheme="minorHAnsi"/>
    </w:rPr>
  </w:style>
  <w:style w:type="paragraph" w:customStyle="1" w:styleId="DocNo">
    <w:name w:val="Doc_No"/>
    <w:autoRedefine/>
    <w:rsid w:val="00CF4618"/>
    <w:pPr>
      <w:jc w:val="right"/>
    </w:pPr>
    <w:rPr>
      <w:rFonts w:ascii="Arial" w:hAnsi="Arial"/>
      <w:b/>
      <w:color w:val="999999"/>
      <w:sz w:val="28"/>
    </w:rPr>
  </w:style>
  <w:style w:type="paragraph" w:styleId="BodyTextIndent">
    <w:name w:val="Body Text Indent"/>
    <w:basedOn w:val="Normal"/>
    <w:rsid w:val="00CF4618"/>
    <w:pPr>
      <w:ind w:left="360"/>
    </w:pPr>
    <w:rPr>
      <w:sz w:val="22"/>
    </w:rPr>
  </w:style>
  <w:style w:type="paragraph" w:styleId="BalloonText">
    <w:name w:val="Balloon Text"/>
    <w:basedOn w:val="Normal"/>
    <w:semiHidden/>
    <w:rsid w:val="007A696D"/>
    <w:rPr>
      <w:rFonts w:ascii="Tahoma" w:hAnsi="Tahoma" w:cs="Tahoma"/>
      <w:sz w:val="16"/>
      <w:szCs w:val="16"/>
    </w:rPr>
  </w:style>
  <w:style w:type="paragraph" w:styleId="BlockText">
    <w:name w:val="Block Text"/>
    <w:basedOn w:val="Normal"/>
    <w:rsid w:val="006E2DBA"/>
    <w:pPr>
      <w:ind w:left="162" w:right="180"/>
      <w:jc w:val="both"/>
    </w:pPr>
    <w:rPr>
      <w:sz w:val="22"/>
    </w:rPr>
  </w:style>
  <w:style w:type="table" w:styleId="TableGrid">
    <w:name w:val="Table Grid"/>
    <w:basedOn w:val="TableNormal"/>
    <w:rsid w:val="00E81CFF"/>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16779"/>
  </w:style>
  <w:style w:type="paragraph" w:customStyle="1" w:styleId="ListQuestion">
    <w:name w:val="ListQuestion"/>
    <w:basedOn w:val="Normal"/>
    <w:rsid w:val="000B615E"/>
    <w:pPr>
      <w:numPr>
        <w:numId w:val="3"/>
      </w:numPr>
    </w:pPr>
  </w:style>
  <w:style w:type="paragraph" w:customStyle="1" w:styleId="text3">
    <w:name w:val="text3"/>
    <w:rsid w:val="000218D7"/>
    <w:pPr>
      <w:spacing w:before="120"/>
      <w:ind w:left="1080"/>
      <w:jc w:val="both"/>
    </w:pPr>
    <w:rPr>
      <w:rFonts w:ascii="Helv" w:hAnsi="Helv"/>
    </w:rPr>
  </w:style>
  <w:style w:type="paragraph" w:styleId="PlainText">
    <w:name w:val="Plain Text"/>
    <w:basedOn w:val="Normal"/>
    <w:rsid w:val="00AF21C3"/>
    <w:rPr>
      <w:rFonts w:ascii="Courier New" w:hAnsi="Courier New"/>
    </w:rPr>
  </w:style>
  <w:style w:type="paragraph" w:customStyle="1" w:styleId="DefaultText">
    <w:name w:val="Default Text"/>
    <w:basedOn w:val="Normal"/>
    <w:rsid w:val="00C60ABE"/>
    <w:rPr>
      <w:rFonts w:ascii="Times New Roman" w:hAnsi="Times New Roman"/>
      <w:noProof/>
    </w:rPr>
  </w:style>
  <w:style w:type="paragraph" w:customStyle="1" w:styleId="TableText">
    <w:name w:val="Table Text"/>
    <w:basedOn w:val="Normal"/>
    <w:rsid w:val="00C60ABE"/>
    <w:rPr>
      <w:noProof/>
    </w:rPr>
  </w:style>
  <w:style w:type="paragraph" w:customStyle="1" w:styleId="TabColTitle1">
    <w:name w:val="TabColTitle1"/>
    <w:next w:val="Normal"/>
    <w:rsid w:val="0067051D"/>
    <w:pPr>
      <w:spacing w:line="240" w:lineRule="atLeast"/>
    </w:pPr>
    <w:rPr>
      <w:rFonts w:ascii="Helv" w:hAnsi="Helv"/>
      <w:color w:val="800080"/>
    </w:rPr>
  </w:style>
  <w:style w:type="paragraph" w:customStyle="1" w:styleId="FormText1">
    <w:name w:val="FormText1"/>
    <w:rsid w:val="0067051D"/>
    <w:pPr>
      <w:tabs>
        <w:tab w:val="left" w:pos="144"/>
        <w:tab w:val="left" w:pos="2160"/>
        <w:tab w:val="left" w:pos="2880"/>
        <w:tab w:val="left" w:pos="3600"/>
        <w:tab w:val="left" w:pos="4320"/>
        <w:tab w:val="left" w:pos="5040"/>
      </w:tabs>
      <w:spacing w:after="120" w:line="0" w:lineRule="atLeast"/>
      <w:jc w:val="both"/>
    </w:pPr>
    <w:rPr>
      <w:rFonts w:ascii="Helv" w:hAnsi="Helv"/>
    </w:rPr>
  </w:style>
  <w:style w:type="paragraph" w:customStyle="1" w:styleId="FormName">
    <w:name w:val="Form Name"/>
    <w:basedOn w:val="Normal"/>
    <w:rsid w:val="0067051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outlineLvl w:val="0"/>
    </w:pPr>
    <w:rPr>
      <w:rFonts w:ascii="Helv" w:hAnsi="Helv"/>
      <w:b/>
      <w:color w:val="0000FF"/>
      <w:sz w:val="24"/>
    </w:rPr>
  </w:style>
  <w:style w:type="paragraph" w:customStyle="1" w:styleId="Bullets1">
    <w:name w:val="Bullets 1"/>
    <w:basedOn w:val="Normal"/>
    <w:rsid w:val="00CA4A45"/>
    <w:pPr>
      <w:tabs>
        <w:tab w:val="num" w:pos="360"/>
      </w:tabs>
      <w:spacing w:after="40"/>
      <w:ind w:left="360" w:hanging="360"/>
    </w:pPr>
    <w:rPr>
      <w:rFonts w:ascii="Verdana" w:hAnsi="Verdana" w:cs="Arial"/>
    </w:rPr>
  </w:style>
  <w:style w:type="paragraph" w:styleId="List2">
    <w:name w:val="List 2"/>
    <w:basedOn w:val="Normal"/>
    <w:rsid w:val="00CA4A45"/>
    <w:pPr>
      <w:ind w:left="720" w:hanging="360"/>
    </w:pPr>
    <w:rPr>
      <w:rFonts w:cs="Arial"/>
    </w:rPr>
  </w:style>
  <w:style w:type="paragraph" w:customStyle="1" w:styleId="SRBodyText">
    <w:name w:val="SR Body Text"/>
    <w:basedOn w:val="Normal"/>
    <w:rsid w:val="00CA4A45"/>
    <w:pPr>
      <w:jc w:val="both"/>
    </w:pPr>
    <w:rPr>
      <w:rFonts w:cs="Arial"/>
      <w:color w:val="000000"/>
      <w:szCs w:val="24"/>
    </w:rPr>
  </w:style>
  <w:style w:type="paragraph" w:customStyle="1" w:styleId="AppendixHeading1">
    <w:name w:val="Appendix Heading 1"/>
    <w:basedOn w:val="Normal"/>
    <w:rsid w:val="008D622F"/>
    <w:pPr>
      <w:numPr>
        <w:ilvl w:val="1"/>
        <w:numId w:val="4"/>
      </w:numPr>
    </w:pPr>
    <w:rPr>
      <w:rFonts w:cs="Arial"/>
    </w:rPr>
  </w:style>
  <w:style w:type="paragraph" w:customStyle="1" w:styleId="Picture2Med">
    <w:name w:val="Picture2 Med"/>
    <w:basedOn w:val="Normal"/>
    <w:next w:val="Normal"/>
    <w:rsid w:val="008D622F"/>
    <w:pPr>
      <w:keepNext/>
      <w:spacing w:before="280" w:after="120"/>
    </w:pPr>
    <w:rPr>
      <w:rFonts w:ascii="Century Schoolbook" w:hAnsi="Century Schoolbook" w:cs="Arial"/>
    </w:rPr>
  </w:style>
  <w:style w:type="paragraph" w:customStyle="1" w:styleId="ABLOCKPARA">
    <w:name w:val="A BLOCK PARA"/>
    <w:basedOn w:val="Normal"/>
    <w:rsid w:val="00EB41F3"/>
    <w:rPr>
      <w:rFonts w:ascii="Book Antiqua" w:hAnsi="Book Antiqua" w:cs="Arial"/>
    </w:rPr>
  </w:style>
  <w:style w:type="character" w:customStyle="1" w:styleId="hps">
    <w:name w:val="hps"/>
    <w:basedOn w:val="DefaultParagraphFont"/>
    <w:rsid w:val="00DD6A8A"/>
  </w:style>
  <w:style w:type="character" w:styleId="CommentReference">
    <w:name w:val="annotation reference"/>
    <w:rsid w:val="00BB7C78"/>
    <w:rPr>
      <w:sz w:val="18"/>
      <w:szCs w:val="18"/>
    </w:rPr>
  </w:style>
  <w:style w:type="paragraph" w:styleId="CommentSubject">
    <w:name w:val="annotation subject"/>
    <w:basedOn w:val="CommentText"/>
    <w:next w:val="CommentText"/>
    <w:link w:val="CommentSubjectChar"/>
    <w:rsid w:val="00BB7C78"/>
    <w:pPr>
      <w:spacing w:before="0" w:after="0"/>
    </w:pPr>
    <w:rPr>
      <w:b/>
      <w:bCs/>
    </w:rPr>
  </w:style>
  <w:style w:type="character" w:customStyle="1" w:styleId="CommentTextChar">
    <w:name w:val="Comment Text Char"/>
    <w:link w:val="CommentText"/>
    <w:semiHidden/>
    <w:rsid w:val="00BB7C78"/>
    <w:rPr>
      <w:rFonts w:ascii="Arial" w:hAnsi="Arial" w:cs="Arial"/>
    </w:rPr>
  </w:style>
  <w:style w:type="character" w:customStyle="1" w:styleId="CommentSubjectChar">
    <w:name w:val="Comment Subject Char"/>
    <w:link w:val="CommentSubject"/>
    <w:rsid w:val="00BB7C78"/>
    <w:rPr>
      <w:rFonts w:ascii="Arial" w:hAnsi="Arial" w:cs="Arial"/>
      <w:b/>
      <w:bCs/>
    </w:rPr>
  </w:style>
  <w:style w:type="paragraph" w:styleId="DocumentMap">
    <w:name w:val="Document Map"/>
    <w:basedOn w:val="Normal"/>
    <w:link w:val="DocumentMapChar"/>
    <w:rsid w:val="00E54790"/>
    <w:rPr>
      <w:rFonts w:ascii="Tahoma" w:hAnsi="Tahoma"/>
      <w:sz w:val="16"/>
      <w:szCs w:val="16"/>
    </w:rPr>
  </w:style>
  <w:style w:type="character" w:customStyle="1" w:styleId="DocumentMapChar">
    <w:name w:val="Document Map Char"/>
    <w:link w:val="DocumentMap"/>
    <w:rsid w:val="00E54790"/>
    <w:rPr>
      <w:rFonts w:ascii="Tahoma" w:hAnsi="Tahoma" w:cs="Tahoma"/>
      <w:sz w:val="16"/>
      <w:szCs w:val="16"/>
    </w:rPr>
  </w:style>
  <w:style w:type="paragraph" w:styleId="ListParagraph">
    <w:name w:val="List Paragraph"/>
    <w:basedOn w:val="Normal"/>
    <w:uiPriority w:val="34"/>
    <w:qFormat/>
    <w:rsid w:val="00CB58FB"/>
    <w:pPr>
      <w:ind w:left="720"/>
    </w:pPr>
  </w:style>
  <w:style w:type="paragraph" w:styleId="Revision">
    <w:name w:val="Revision"/>
    <w:hidden/>
    <w:uiPriority w:val="99"/>
    <w:semiHidden/>
    <w:rsid w:val="00A96988"/>
    <w:rPr>
      <w:rFonts w:ascii="Arial" w:hAnsi="Arial"/>
    </w:rPr>
  </w:style>
  <w:style w:type="character" w:customStyle="1" w:styleId="Heading3Char">
    <w:name w:val="Heading 3 Char"/>
    <w:aliases w:val="H3 Char"/>
    <w:link w:val="Heading3"/>
    <w:rsid w:val="006E7909"/>
    <w:rPr>
      <w:rFonts w:ascii="arial bold" w:hAnsi="arial bold"/>
      <w:b/>
      <w:kern w:val="28"/>
      <w:sz w:val="24"/>
      <w:shd w:val="pct10" w:color="auto" w:fill="auto"/>
    </w:rPr>
  </w:style>
  <w:style w:type="character" w:customStyle="1" w:styleId="BodyTextChar">
    <w:name w:val="Body Text Char"/>
    <w:link w:val="BodyText"/>
    <w:rsid w:val="006E7909"/>
    <w:rPr>
      <w:rFonts w:ascii="Arial" w:hAnsi="Arial"/>
      <w:i/>
      <w:iCs/>
      <w:color w:val="0000FF"/>
    </w:rPr>
  </w:style>
  <w:style w:type="paragraph" w:styleId="TableofFigures">
    <w:name w:val="table of figures"/>
    <w:basedOn w:val="Normal"/>
    <w:next w:val="Normal"/>
    <w:uiPriority w:val="99"/>
    <w:rsid w:val="004D4631"/>
  </w:style>
  <w:style w:type="paragraph" w:customStyle="1" w:styleId="Default">
    <w:name w:val="Default"/>
    <w:rsid w:val="000E7721"/>
    <w:pPr>
      <w:autoSpaceDE w:val="0"/>
      <w:autoSpaceDN w:val="0"/>
      <w:adjustRightInd w:val="0"/>
    </w:pPr>
    <w:rPr>
      <w:rFonts w:ascii="Arial" w:hAnsi="Arial" w:cs="Arial"/>
      <w:color w:val="000000"/>
      <w:sz w:val="24"/>
      <w:szCs w:val="24"/>
    </w:rPr>
  </w:style>
  <w:style w:type="paragraph" w:customStyle="1" w:styleId="UseCase1">
    <w:name w:val="Use Case1"/>
    <w:basedOn w:val="Normal"/>
    <w:rsid w:val="002264BA"/>
    <w:pPr>
      <w:spacing w:before="60" w:after="60"/>
    </w:pPr>
    <w:rPr>
      <w:rFonts w:cs="Arial"/>
      <w:b/>
      <w:sz w:val="22"/>
      <w:szCs w:val="22"/>
    </w:rPr>
  </w:style>
  <w:style w:type="paragraph" w:customStyle="1" w:styleId="Extension">
    <w:name w:val="Extension"/>
    <w:basedOn w:val="Normal"/>
    <w:next w:val="Normal"/>
    <w:rsid w:val="002264BA"/>
    <w:pPr>
      <w:tabs>
        <w:tab w:val="left" w:pos="900"/>
      </w:tabs>
      <w:ind w:left="900" w:hanging="540"/>
    </w:pPr>
    <w:rPr>
      <w:rFonts w:cs="Arial"/>
      <w:sz w:val="22"/>
      <w:szCs w:val="22"/>
    </w:rPr>
  </w:style>
  <w:style w:type="paragraph" w:styleId="TOCHeading">
    <w:name w:val="TOC Heading"/>
    <w:basedOn w:val="Heading1"/>
    <w:next w:val="Normal"/>
    <w:uiPriority w:val="39"/>
    <w:unhideWhenUsed/>
    <w:qFormat/>
    <w:rsid w:val="006A5F86"/>
    <w:pPr>
      <w:keepLines/>
      <w:pageBreakBefore w:val="0"/>
      <w:numPr>
        <w:numId w:val="0"/>
      </w:numPr>
      <w:pBdr>
        <w:top w:val="none" w:sz="0" w:space="0" w:color="auto"/>
        <w:left w:val="none" w:sz="0" w:space="0" w:color="auto"/>
        <w:bottom w:val="none" w:sz="0" w:space="0" w:color="auto"/>
        <w:right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3486">
      <w:bodyDiv w:val="1"/>
      <w:marLeft w:val="0"/>
      <w:marRight w:val="0"/>
      <w:marTop w:val="0"/>
      <w:marBottom w:val="0"/>
      <w:divBdr>
        <w:top w:val="none" w:sz="0" w:space="0" w:color="auto"/>
        <w:left w:val="none" w:sz="0" w:space="0" w:color="auto"/>
        <w:bottom w:val="none" w:sz="0" w:space="0" w:color="auto"/>
        <w:right w:val="none" w:sz="0" w:space="0" w:color="auto"/>
      </w:divBdr>
    </w:div>
    <w:div w:id="101800657">
      <w:bodyDiv w:val="1"/>
      <w:marLeft w:val="0"/>
      <w:marRight w:val="0"/>
      <w:marTop w:val="0"/>
      <w:marBottom w:val="0"/>
      <w:divBdr>
        <w:top w:val="none" w:sz="0" w:space="0" w:color="auto"/>
        <w:left w:val="none" w:sz="0" w:space="0" w:color="auto"/>
        <w:bottom w:val="none" w:sz="0" w:space="0" w:color="auto"/>
        <w:right w:val="none" w:sz="0" w:space="0" w:color="auto"/>
      </w:divBdr>
    </w:div>
    <w:div w:id="652947959">
      <w:bodyDiv w:val="1"/>
      <w:marLeft w:val="0"/>
      <w:marRight w:val="0"/>
      <w:marTop w:val="0"/>
      <w:marBottom w:val="0"/>
      <w:divBdr>
        <w:top w:val="none" w:sz="0" w:space="0" w:color="auto"/>
        <w:left w:val="none" w:sz="0" w:space="0" w:color="auto"/>
        <w:bottom w:val="none" w:sz="0" w:space="0" w:color="auto"/>
        <w:right w:val="none" w:sz="0" w:space="0" w:color="auto"/>
      </w:divBdr>
    </w:div>
    <w:div w:id="714695471">
      <w:bodyDiv w:val="1"/>
      <w:marLeft w:val="0"/>
      <w:marRight w:val="0"/>
      <w:marTop w:val="0"/>
      <w:marBottom w:val="0"/>
      <w:divBdr>
        <w:top w:val="none" w:sz="0" w:space="0" w:color="auto"/>
        <w:left w:val="none" w:sz="0" w:space="0" w:color="auto"/>
        <w:bottom w:val="none" w:sz="0" w:space="0" w:color="auto"/>
        <w:right w:val="none" w:sz="0" w:space="0" w:color="auto"/>
      </w:divBdr>
    </w:div>
    <w:div w:id="1523007685">
      <w:bodyDiv w:val="1"/>
      <w:marLeft w:val="0"/>
      <w:marRight w:val="0"/>
      <w:marTop w:val="0"/>
      <w:marBottom w:val="0"/>
      <w:divBdr>
        <w:top w:val="none" w:sz="0" w:space="0" w:color="auto"/>
        <w:left w:val="none" w:sz="0" w:space="0" w:color="auto"/>
        <w:bottom w:val="none" w:sz="0" w:space="0" w:color="auto"/>
        <w:right w:val="none" w:sz="0" w:space="0" w:color="auto"/>
      </w:divBdr>
    </w:div>
    <w:div w:id="154521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765E2-7CEC-4177-881B-BA00E2FD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Bank Danamon</Company>
  <LinksUpToDate>false</LinksUpToDate>
  <CharactersWithSpaces>19824</CharactersWithSpaces>
  <SharedDoc>false</SharedDoc>
  <HLinks>
    <vt:vector size="186" baseType="variant">
      <vt:variant>
        <vt:i4>1310783</vt:i4>
      </vt:variant>
      <vt:variant>
        <vt:i4>182</vt:i4>
      </vt:variant>
      <vt:variant>
        <vt:i4>0</vt:i4>
      </vt:variant>
      <vt:variant>
        <vt:i4>5</vt:i4>
      </vt:variant>
      <vt:variant>
        <vt:lpwstr/>
      </vt:variant>
      <vt:variant>
        <vt:lpwstr>_Toc415487619</vt:lpwstr>
      </vt:variant>
      <vt:variant>
        <vt:i4>1310783</vt:i4>
      </vt:variant>
      <vt:variant>
        <vt:i4>176</vt:i4>
      </vt:variant>
      <vt:variant>
        <vt:i4>0</vt:i4>
      </vt:variant>
      <vt:variant>
        <vt:i4>5</vt:i4>
      </vt:variant>
      <vt:variant>
        <vt:lpwstr/>
      </vt:variant>
      <vt:variant>
        <vt:lpwstr>_Toc415487618</vt:lpwstr>
      </vt:variant>
      <vt:variant>
        <vt:i4>1310783</vt:i4>
      </vt:variant>
      <vt:variant>
        <vt:i4>170</vt:i4>
      </vt:variant>
      <vt:variant>
        <vt:i4>0</vt:i4>
      </vt:variant>
      <vt:variant>
        <vt:i4>5</vt:i4>
      </vt:variant>
      <vt:variant>
        <vt:lpwstr/>
      </vt:variant>
      <vt:variant>
        <vt:lpwstr>_Toc415487617</vt:lpwstr>
      </vt:variant>
      <vt:variant>
        <vt:i4>1310783</vt:i4>
      </vt:variant>
      <vt:variant>
        <vt:i4>164</vt:i4>
      </vt:variant>
      <vt:variant>
        <vt:i4>0</vt:i4>
      </vt:variant>
      <vt:variant>
        <vt:i4>5</vt:i4>
      </vt:variant>
      <vt:variant>
        <vt:lpwstr/>
      </vt:variant>
      <vt:variant>
        <vt:lpwstr>_Toc415487616</vt:lpwstr>
      </vt:variant>
      <vt:variant>
        <vt:i4>1310783</vt:i4>
      </vt:variant>
      <vt:variant>
        <vt:i4>158</vt:i4>
      </vt:variant>
      <vt:variant>
        <vt:i4>0</vt:i4>
      </vt:variant>
      <vt:variant>
        <vt:i4>5</vt:i4>
      </vt:variant>
      <vt:variant>
        <vt:lpwstr/>
      </vt:variant>
      <vt:variant>
        <vt:lpwstr>_Toc415487615</vt:lpwstr>
      </vt:variant>
      <vt:variant>
        <vt:i4>1310783</vt:i4>
      </vt:variant>
      <vt:variant>
        <vt:i4>152</vt:i4>
      </vt:variant>
      <vt:variant>
        <vt:i4>0</vt:i4>
      </vt:variant>
      <vt:variant>
        <vt:i4>5</vt:i4>
      </vt:variant>
      <vt:variant>
        <vt:lpwstr/>
      </vt:variant>
      <vt:variant>
        <vt:lpwstr>_Toc415487614</vt:lpwstr>
      </vt:variant>
      <vt:variant>
        <vt:i4>1310783</vt:i4>
      </vt:variant>
      <vt:variant>
        <vt:i4>146</vt:i4>
      </vt:variant>
      <vt:variant>
        <vt:i4>0</vt:i4>
      </vt:variant>
      <vt:variant>
        <vt:i4>5</vt:i4>
      </vt:variant>
      <vt:variant>
        <vt:lpwstr/>
      </vt:variant>
      <vt:variant>
        <vt:lpwstr>_Toc415487613</vt:lpwstr>
      </vt:variant>
      <vt:variant>
        <vt:i4>1310783</vt:i4>
      </vt:variant>
      <vt:variant>
        <vt:i4>140</vt:i4>
      </vt:variant>
      <vt:variant>
        <vt:i4>0</vt:i4>
      </vt:variant>
      <vt:variant>
        <vt:i4>5</vt:i4>
      </vt:variant>
      <vt:variant>
        <vt:lpwstr/>
      </vt:variant>
      <vt:variant>
        <vt:lpwstr>_Toc415487612</vt:lpwstr>
      </vt:variant>
      <vt:variant>
        <vt:i4>1310783</vt:i4>
      </vt:variant>
      <vt:variant>
        <vt:i4>134</vt:i4>
      </vt:variant>
      <vt:variant>
        <vt:i4>0</vt:i4>
      </vt:variant>
      <vt:variant>
        <vt:i4>5</vt:i4>
      </vt:variant>
      <vt:variant>
        <vt:lpwstr/>
      </vt:variant>
      <vt:variant>
        <vt:lpwstr>_Toc415487611</vt:lpwstr>
      </vt:variant>
      <vt:variant>
        <vt:i4>1310783</vt:i4>
      </vt:variant>
      <vt:variant>
        <vt:i4>128</vt:i4>
      </vt:variant>
      <vt:variant>
        <vt:i4>0</vt:i4>
      </vt:variant>
      <vt:variant>
        <vt:i4>5</vt:i4>
      </vt:variant>
      <vt:variant>
        <vt:lpwstr/>
      </vt:variant>
      <vt:variant>
        <vt:lpwstr>_Toc415487610</vt:lpwstr>
      </vt:variant>
      <vt:variant>
        <vt:i4>1376319</vt:i4>
      </vt:variant>
      <vt:variant>
        <vt:i4>122</vt:i4>
      </vt:variant>
      <vt:variant>
        <vt:i4>0</vt:i4>
      </vt:variant>
      <vt:variant>
        <vt:i4>5</vt:i4>
      </vt:variant>
      <vt:variant>
        <vt:lpwstr/>
      </vt:variant>
      <vt:variant>
        <vt:lpwstr>_Toc415487609</vt:lpwstr>
      </vt:variant>
      <vt:variant>
        <vt:i4>1376319</vt:i4>
      </vt:variant>
      <vt:variant>
        <vt:i4>116</vt:i4>
      </vt:variant>
      <vt:variant>
        <vt:i4>0</vt:i4>
      </vt:variant>
      <vt:variant>
        <vt:i4>5</vt:i4>
      </vt:variant>
      <vt:variant>
        <vt:lpwstr/>
      </vt:variant>
      <vt:variant>
        <vt:lpwstr>_Toc415487608</vt:lpwstr>
      </vt:variant>
      <vt:variant>
        <vt:i4>1376319</vt:i4>
      </vt:variant>
      <vt:variant>
        <vt:i4>110</vt:i4>
      </vt:variant>
      <vt:variant>
        <vt:i4>0</vt:i4>
      </vt:variant>
      <vt:variant>
        <vt:i4>5</vt:i4>
      </vt:variant>
      <vt:variant>
        <vt:lpwstr/>
      </vt:variant>
      <vt:variant>
        <vt:lpwstr>_Toc415487607</vt:lpwstr>
      </vt:variant>
      <vt:variant>
        <vt:i4>1376319</vt:i4>
      </vt:variant>
      <vt:variant>
        <vt:i4>104</vt:i4>
      </vt:variant>
      <vt:variant>
        <vt:i4>0</vt:i4>
      </vt:variant>
      <vt:variant>
        <vt:i4>5</vt:i4>
      </vt:variant>
      <vt:variant>
        <vt:lpwstr/>
      </vt:variant>
      <vt:variant>
        <vt:lpwstr>_Toc415487606</vt:lpwstr>
      </vt:variant>
      <vt:variant>
        <vt:i4>1376319</vt:i4>
      </vt:variant>
      <vt:variant>
        <vt:i4>98</vt:i4>
      </vt:variant>
      <vt:variant>
        <vt:i4>0</vt:i4>
      </vt:variant>
      <vt:variant>
        <vt:i4>5</vt:i4>
      </vt:variant>
      <vt:variant>
        <vt:lpwstr/>
      </vt:variant>
      <vt:variant>
        <vt:lpwstr>_Toc415487605</vt:lpwstr>
      </vt:variant>
      <vt:variant>
        <vt:i4>1376319</vt:i4>
      </vt:variant>
      <vt:variant>
        <vt:i4>92</vt:i4>
      </vt:variant>
      <vt:variant>
        <vt:i4>0</vt:i4>
      </vt:variant>
      <vt:variant>
        <vt:i4>5</vt:i4>
      </vt:variant>
      <vt:variant>
        <vt:lpwstr/>
      </vt:variant>
      <vt:variant>
        <vt:lpwstr>_Toc415487604</vt:lpwstr>
      </vt:variant>
      <vt:variant>
        <vt:i4>1376319</vt:i4>
      </vt:variant>
      <vt:variant>
        <vt:i4>86</vt:i4>
      </vt:variant>
      <vt:variant>
        <vt:i4>0</vt:i4>
      </vt:variant>
      <vt:variant>
        <vt:i4>5</vt:i4>
      </vt:variant>
      <vt:variant>
        <vt:lpwstr/>
      </vt:variant>
      <vt:variant>
        <vt:lpwstr>_Toc415487603</vt:lpwstr>
      </vt:variant>
      <vt:variant>
        <vt:i4>1376319</vt:i4>
      </vt:variant>
      <vt:variant>
        <vt:i4>80</vt:i4>
      </vt:variant>
      <vt:variant>
        <vt:i4>0</vt:i4>
      </vt:variant>
      <vt:variant>
        <vt:i4>5</vt:i4>
      </vt:variant>
      <vt:variant>
        <vt:lpwstr/>
      </vt:variant>
      <vt:variant>
        <vt:lpwstr>_Toc415487602</vt:lpwstr>
      </vt:variant>
      <vt:variant>
        <vt:i4>1376319</vt:i4>
      </vt:variant>
      <vt:variant>
        <vt:i4>74</vt:i4>
      </vt:variant>
      <vt:variant>
        <vt:i4>0</vt:i4>
      </vt:variant>
      <vt:variant>
        <vt:i4>5</vt:i4>
      </vt:variant>
      <vt:variant>
        <vt:lpwstr/>
      </vt:variant>
      <vt:variant>
        <vt:lpwstr>_Toc415487601</vt:lpwstr>
      </vt:variant>
      <vt:variant>
        <vt:i4>1376319</vt:i4>
      </vt:variant>
      <vt:variant>
        <vt:i4>68</vt:i4>
      </vt:variant>
      <vt:variant>
        <vt:i4>0</vt:i4>
      </vt:variant>
      <vt:variant>
        <vt:i4>5</vt:i4>
      </vt:variant>
      <vt:variant>
        <vt:lpwstr/>
      </vt:variant>
      <vt:variant>
        <vt:lpwstr>_Toc415487600</vt:lpwstr>
      </vt:variant>
      <vt:variant>
        <vt:i4>1835068</vt:i4>
      </vt:variant>
      <vt:variant>
        <vt:i4>62</vt:i4>
      </vt:variant>
      <vt:variant>
        <vt:i4>0</vt:i4>
      </vt:variant>
      <vt:variant>
        <vt:i4>5</vt:i4>
      </vt:variant>
      <vt:variant>
        <vt:lpwstr/>
      </vt:variant>
      <vt:variant>
        <vt:lpwstr>_Toc415487599</vt:lpwstr>
      </vt:variant>
      <vt:variant>
        <vt:i4>1835068</vt:i4>
      </vt:variant>
      <vt:variant>
        <vt:i4>56</vt:i4>
      </vt:variant>
      <vt:variant>
        <vt:i4>0</vt:i4>
      </vt:variant>
      <vt:variant>
        <vt:i4>5</vt:i4>
      </vt:variant>
      <vt:variant>
        <vt:lpwstr/>
      </vt:variant>
      <vt:variant>
        <vt:lpwstr>_Toc415487598</vt:lpwstr>
      </vt:variant>
      <vt:variant>
        <vt:i4>1835068</vt:i4>
      </vt:variant>
      <vt:variant>
        <vt:i4>50</vt:i4>
      </vt:variant>
      <vt:variant>
        <vt:i4>0</vt:i4>
      </vt:variant>
      <vt:variant>
        <vt:i4>5</vt:i4>
      </vt:variant>
      <vt:variant>
        <vt:lpwstr/>
      </vt:variant>
      <vt:variant>
        <vt:lpwstr>_Toc415487597</vt:lpwstr>
      </vt:variant>
      <vt:variant>
        <vt:i4>1835068</vt:i4>
      </vt:variant>
      <vt:variant>
        <vt:i4>44</vt:i4>
      </vt:variant>
      <vt:variant>
        <vt:i4>0</vt:i4>
      </vt:variant>
      <vt:variant>
        <vt:i4>5</vt:i4>
      </vt:variant>
      <vt:variant>
        <vt:lpwstr/>
      </vt:variant>
      <vt:variant>
        <vt:lpwstr>_Toc415487596</vt:lpwstr>
      </vt:variant>
      <vt:variant>
        <vt:i4>1835068</vt:i4>
      </vt:variant>
      <vt:variant>
        <vt:i4>38</vt:i4>
      </vt:variant>
      <vt:variant>
        <vt:i4>0</vt:i4>
      </vt:variant>
      <vt:variant>
        <vt:i4>5</vt:i4>
      </vt:variant>
      <vt:variant>
        <vt:lpwstr/>
      </vt:variant>
      <vt:variant>
        <vt:lpwstr>_Toc415487595</vt:lpwstr>
      </vt:variant>
      <vt:variant>
        <vt:i4>1835068</vt:i4>
      </vt:variant>
      <vt:variant>
        <vt:i4>32</vt:i4>
      </vt:variant>
      <vt:variant>
        <vt:i4>0</vt:i4>
      </vt:variant>
      <vt:variant>
        <vt:i4>5</vt:i4>
      </vt:variant>
      <vt:variant>
        <vt:lpwstr/>
      </vt:variant>
      <vt:variant>
        <vt:lpwstr>_Toc415487594</vt:lpwstr>
      </vt:variant>
      <vt:variant>
        <vt:i4>1835068</vt:i4>
      </vt:variant>
      <vt:variant>
        <vt:i4>26</vt:i4>
      </vt:variant>
      <vt:variant>
        <vt:i4>0</vt:i4>
      </vt:variant>
      <vt:variant>
        <vt:i4>5</vt:i4>
      </vt:variant>
      <vt:variant>
        <vt:lpwstr/>
      </vt:variant>
      <vt:variant>
        <vt:lpwstr>_Toc415487593</vt:lpwstr>
      </vt:variant>
      <vt:variant>
        <vt:i4>1835068</vt:i4>
      </vt:variant>
      <vt:variant>
        <vt:i4>20</vt:i4>
      </vt:variant>
      <vt:variant>
        <vt:i4>0</vt:i4>
      </vt:variant>
      <vt:variant>
        <vt:i4>5</vt:i4>
      </vt:variant>
      <vt:variant>
        <vt:lpwstr/>
      </vt:variant>
      <vt:variant>
        <vt:lpwstr>_Toc415487592</vt:lpwstr>
      </vt:variant>
      <vt:variant>
        <vt:i4>1835068</vt:i4>
      </vt:variant>
      <vt:variant>
        <vt:i4>14</vt:i4>
      </vt:variant>
      <vt:variant>
        <vt:i4>0</vt:i4>
      </vt:variant>
      <vt:variant>
        <vt:i4>5</vt:i4>
      </vt:variant>
      <vt:variant>
        <vt:lpwstr/>
      </vt:variant>
      <vt:variant>
        <vt:lpwstr>_Toc415487591</vt:lpwstr>
      </vt:variant>
      <vt:variant>
        <vt:i4>1835068</vt:i4>
      </vt:variant>
      <vt:variant>
        <vt:i4>8</vt:i4>
      </vt:variant>
      <vt:variant>
        <vt:i4>0</vt:i4>
      </vt:variant>
      <vt:variant>
        <vt:i4>5</vt:i4>
      </vt:variant>
      <vt:variant>
        <vt:lpwstr/>
      </vt:variant>
      <vt:variant>
        <vt:lpwstr>_Toc415487590</vt:lpwstr>
      </vt:variant>
      <vt:variant>
        <vt:i4>1900604</vt:i4>
      </vt:variant>
      <vt:variant>
        <vt:i4>2</vt:i4>
      </vt:variant>
      <vt:variant>
        <vt:i4>0</vt:i4>
      </vt:variant>
      <vt:variant>
        <vt:i4>5</vt:i4>
      </vt:variant>
      <vt:variant>
        <vt:lpwstr/>
      </vt:variant>
      <vt:variant>
        <vt:lpwstr>_Toc415487589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Template</dc:subject>
  <dc:creator>Fenty Simanjuntak</dc:creator>
  <cp:lastModifiedBy>CODE.ID</cp:lastModifiedBy>
  <cp:revision>2</cp:revision>
  <cp:lastPrinted>2014-10-23T07:53:00Z</cp:lastPrinted>
  <dcterms:created xsi:type="dcterms:W3CDTF">2017-09-04T06:42:00Z</dcterms:created>
  <dcterms:modified xsi:type="dcterms:W3CDTF">2017-09-04T06:42:00Z</dcterms:modified>
</cp:coreProperties>
</file>